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1D9" w:rsidRPr="006666B0" w:rsidRDefault="00E011D9" w:rsidP="00E011D9">
      <w:pPr>
        <w:shd w:val="clear" w:color="auto" w:fill="FFFFFF"/>
        <w:spacing w:line="240" w:lineRule="auto"/>
        <w:jc w:val="center"/>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9525" cy="9525"/>
            <wp:effectExtent l="0" t="0" r="0" b="0"/>
            <wp:docPr id="3" name="Рисунок 3" descr="http://www.assoc-amazon.com/e/ir?t=ucmbread-20&amp;l=as2&amp;o=1&amp;a=1441919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soc-amazon.com/e/ir?t=ucmbread-20&amp;l=as2&amp;o=1&amp;a=1441919015"/>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36BBA" w:rsidRDefault="00F36BBA" w:rsidP="00F607DE">
      <w:pPr>
        <w:rPr>
          <w:rFonts w:ascii="Times New Roman" w:hAnsi="Times New Roman" w:cs="Times New Roman"/>
          <w:b/>
          <w:bCs/>
          <w:sz w:val="28"/>
          <w:szCs w:val="28"/>
          <w:lang w:val="en-US"/>
        </w:rPr>
      </w:pPr>
      <w:r w:rsidRPr="00887571">
        <w:rPr>
          <w:rFonts w:ascii="Times New Roman" w:hAnsi="Times New Roman" w:cs="Times New Roman"/>
          <w:b/>
          <w:bCs/>
          <w:sz w:val="28"/>
          <w:szCs w:val="28"/>
          <w:lang w:val="en-US"/>
        </w:rPr>
        <w:t>Topic</w:t>
      </w:r>
      <w:r w:rsidR="007E62F1">
        <w:rPr>
          <w:rFonts w:ascii="Times New Roman" w:hAnsi="Times New Roman" w:cs="Times New Roman"/>
          <w:b/>
          <w:bCs/>
          <w:sz w:val="28"/>
          <w:szCs w:val="28"/>
          <w:lang w:val="en-US"/>
        </w:rPr>
        <w:t xml:space="preserve">  </w:t>
      </w:r>
      <w:r w:rsidR="00493FE0">
        <w:rPr>
          <w:rFonts w:ascii="Times New Roman" w:hAnsi="Times New Roman" w:cs="Times New Roman"/>
          <w:b/>
          <w:bCs/>
          <w:sz w:val="28"/>
          <w:szCs w:val="28"/>
          <w:lang w:val="en-US"/>
        </w:rPr>
        <w:t>1</w:t>
      </w:r>
    </w:p>
    <w:p w:rsidR="00073295" w:rsidRPr="00073295" w:rsidRDefault="00073295" w:rsidP="00073295">
      <w:pPr>
        <w:jc w:val="both"/>
        <w:rPr>
          <w:rFonts w:ascii="Times New Roman" w:hAnsi="Times New Roman" w:cs="Times New Roman"/>
          <w:bCs/>
          <w:sz w:val="28"/>
          <w:szCs w:val="28"/>
          <w:lang w:val="en-US"/>
        </w:rPr>
      </w:pPr>
      <w:r w:rsidRPr="00073295">
        <w:rPr>
          <w:rFonts w:ascii="Times New Roman" w:hAnsi="Times New Roman" w:cs="Times New Roman"/>
          <w:bCs/>
          <w:sz w:val="28"/>
          <w:szCs w:val="28"/>
          <w:lang w:val="en-US"/>
        </w:rPr>
        <w:t xml:space="preserve">Basic definitions of  C/C++ programming language. </w:t>
      </w:r>
    </w:p>
    <w:p w:rsidR="00073295" w:rsidRPr="00887571" w:rsidRDefault="00073295" w:rsidP="00F607DE">
      <w:pPr>
        <w:rPr>
          <w:rFonts w:ascii="Times New Roman" w:hAnsi="Times New Roman" w:cs="Times New Roman"/>
          <w:b/>
          <w:bCs/>
          <w:sz w:val="28"/>
          <w:szCs w:val="28"/>
          <w:lang w:val="en-US"/>
        </w:rPr>
      </w:pPr>
    </w:p>
    <w:p w:rsidR="00F9162F" w:rsidRDefault="00F9162F" w:rsidP="00F9162F">
      <w:pPr>
        <w:pStyle w:val="a5"/>
        <w:spacing w:before="0" w:beforeAutospacing="0" w:after="144" w:afterAutospacing="0" w:line="360" w:lineRule="atLeast"/>
        <w:ind w:left="48" w:right="48"/>
        <w:jc w:val="both"/>
        <w:rPr>
          <w:rFonts w:ascii="Verdana" w:hAnsi="Verdana"/>
          <w:color w:val="000000"/>
          <w:lang w:val="en-US"/>
        </w:rPr>
      </w:pPr>
      <w:r w:rsidRPr="00214747">
        <w:rPr>
          <w:rFonts w:ascii="Verdana" w:hAnsi="Verdana"/>
          <w:color w:val="000000"/>
          <w:lang w:val="en-US"/>
        </w:rPr>
        <w:t>C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p w:rsidR="00F9162F" w:rsidRPr="00232339"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232339">
        <w:rPr>
          <w:rFonts w:ascii="Verdana" w:eastAsia="Times New Roman" w:hAnsi="Verdana" w:cs="Times New Roman"/>
          <w:color w:val="121214"/>
          <w:spacing w:val="-15"/>
          <w:sz w:val="41"/>
          <w:szCs w:val="41"/>
          <w:lang w:val="en-US"/>
        </w:rPr>
        <w:t>Local Environment Setup</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If you want to set up your environment for C programming language, you need the following two software tools available on your computer, (a) Text Editor and (b) The C Compiler.</w:t>
      </w:r>
    </w:p>
    <w:p w:rsidR="00F9162F" w:rsidRPr="00232339"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232339">
        <w:rPr>
          <w:rFonts w:ascii="Verdana" w:eastAsia="Times New Roman" w:hAnsi="Verdana" w:cs="Times New Roman"/>
          <w:color w:val="121214"/>
          <w:spacing w:val="-15"/>
          <w:sz w:val="41"/>
          <w:szCs w:val="41"/>
          <w:lang w:val="en-US"/>
        </w:rPr>
        <w:t>Text Editor</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This will be used to type your program. Examples of few a editors include Windows Notepad, OS Edit command, Brief, Epsilon, EMACS, and vim or vi.</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The name and version of text editors can vary on different operating systems. For example, Notepad will be used on Windows, and vim or vi can be used on windows as well as on Linux or UNIX.</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The files you create with your editor are called the source files and they contain the program source codes. The source files for C programs are typically named with the extension "</w:t>
      </w:r>
      <w:r w:rsidRPr="00232339">
        <w:rPr>
          <w:rFonts w:ascii="Verdana" w:eastAsia="Times New Roman" w:hAnsi="Verdana" w:cs="Times New Roman"/>
          <w:b/>
          <w:bCs/>
          <w:color w:val="000000"/>
          <w:sz w:val="24"/>
          <w:szCs w:val="24"/>
          <w:lang w:val="en-US"/>
        </w:rPr>
        <w:t>.c</w:t>
      </w:r>
      <w:r w:rsidRPr="00232339">
        <w:rPr>
          <w:rFonts w:ascii="Verdana" w:eastAsia="Times New Roman" w:hAnsi="Verdana" w:cs="Times New Roman"/>
          <w:color w:val="000000"/>
          <w:sz w:val="24"/>
          <w:szCs w:val="24"/>
          <w:lang w:val="en-US"/>
        </w:rPr>
        <w:t>".</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Before starting your programming, make sure you have one text editor in place and you have enough experience to write a computer program, save it in a file, compile it and finally execute it.</w:t>
      </w:r>
    </w:p>
    <w:p w:rsidR="00F9162F" w:rsidRPr="00232339"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232339">
        <w:rPr>
          <w:rFonts w:ascii="Verdana" w:eastAsia="Times New Roman" w:hAnsi="Verdana" w:cs="Times New Roman"/>
          <w:color w:val="121214"/>
          <w:spacing w:val="-15"/>
          <w:sz w:val="41"/>
          <w:szCs w:val="41"/>
          <w:lang w:val="en-US"/>
        </w:rPr>
        <w:t>The C Compiler</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The source code written in source file is the human readable source for your program. It needs to be "compiled", into machine language so that your CPU can actually execute the program as per the instructions given.</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 xml:space="preserve">The compiler compiles the source codes into final executable programs. The most frequently used and free available compiler is the GNU C/C++ </w:t>
      </w:r>
      <w:r w:rsidRPr="00232339">
        <w:rPr>
          <w:rFonts w:ascii="Verdana" w:eastAsia="Times New Roman" w:hAnsi="Verdana" w:cs="Times New Roman"/>
          <w:color w:val="000000"/>
          <w:sz w:val="24"/>
          <w:szCs w:val="24"/>
          <w:lang w:val="en-US"/>
        </w:rPr>
        <w:lastRenderedPageBreak/>
        <w:t>compiler, otherwise you can have compilers either from HP or Solaris if you have the respective operating systems.</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 xml:space="preserve">The following section explains how to install GNU C/C++ compiler on various OS. We keep mentioning C/C++ together because GNU </w:t>
      </w:r>
      <w:proofErr w:type="spellStart"/>
      <w:r w:rsidRPr="00232339">
        <w:rPr>
          <w:rFonts w:ascii="Verdana" w:eastAsia="Times New Roman" w:hAnsi="Verdana" w:cs="Times New Roman"/>
          <w:color w:val="000000"/>
          <w:sz w:val="24"/>
          <w:szCs w:val="24"/>
          <w:lang w:val="en-US"/>
        </w:rPr>
        <w:t>gcc</w:t>
      </w:r>
      <w:proofErr w:type="spellEnd"/>
      <w:r w:rsidRPr="00232339">
        <w:rPr>
          <w:rFonts w:ascii="Verdana" w:eastAsia="Times New Roman" w:hAnsi="Verdana" w:cs="Times New Roman"/>
          <w:color w:val="000000"/>
          <w:sz w:val="24"/>
          <w:szCs w:val="24"/>
          <w:lang w:val="en-US"/>
        </w:rPr>
        <w:t xml:space="preserve"> compiler works for both C and C++ programming languages.</w:t>
      </w:r>
    </w:p>
    <w:p w:rsidR="00F9162F" w:rsidRPr="00232339"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232339">
        <w:rPr>
          <w:rFonts w:ascii="Verdana" w:eastAsia="Times New Roman" w:hAnsi="Verdana" w:cs="Times New Roman"/>
          <w:color w:val="121214"/>
          <w:spacing w:val="-15"/>
          <w:sz w:val="41"/>
          <w:szCs w:val="41"/>
          <w:lang w:val="en-US"/>
        </w:rPr>
        <w:t>Installation on UNIX/Linux</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If you are using </w:t>
      </w:r>
      <w:r w:rsidRPr="00232339">
        <w:rPr>
          <w:rFonts w:ascii="Verdana" w:eastAsia="Times New Roman" w:hAnsi="Verdana" w:cs="Times New Roman"/>
          <w:b/>
          <w:bCs/>
          <w:color w:val="000000"/>
          <w:sz w:val="24"/>
          <w:szCs w:val="24"/>
          <w:lang w:val="en-US"/>
        </w:rPr>
        <w:t>Linux or UNIX</w:t>
      </w:r>
      <w:r w:rsidRPr="00232339">
        <w:rPr>
          <w:rFonts w:ascii="Verdana" w:eastAsia="Times New Roman" w:hAnsi="Verdana" w:cs="Times New Roman"/>
          <w:color w:val="000000"/>
          <w:sz w:val="24"/>
          <w:szCs w:val="24"/>
          <w:lang w:val="en-US"/>
        </w:rPr>
        <w:t>, then check whether GCC is installed on your system by entering the following command from the command line −</w:t>
      </w:r>
    </w:p>
    <w:p w:rsidR="00F9162F" w:rsidRPr="00232339"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 xml:space="preserve">$ </w:t>
      </w:r>
      <w:proofErr w:type="spellStart"/>
      <w:r w:rsidRPr="00232339">
        <w:rPr>
          <w:rFonts w:ascii="Consolas" w:eastAsia="Times New Roman" w:hAnsi="Consolas" w:cs="Consolas"/>
          <w:color w:val="313131"/>
          <w:sz w:val="18"/>
          <w:szCs w:val="18"/>
          <w:lang w:val="en-US"/>
        </w:rPr>
        <w:t>gcc</w:t>
      </w:r>
      <w:proofErr w:type="spellEnd"/>
      <w:r w:rsidRPr="00232339">
        <w:rPr>
          <w:rFonts w:ascii="Consolas" w:eastAsia="Times New Roman" w:hAnsi="Consolas" w:cs="Consolas"/>
          <w:color w:val="313131"/>
          <w:sz w:val="18"/>
          <w:szCs w:val="18"/>
          <w:lang w:val="en-US"/>
        </w:rPr>
        <w:t xml:space="preserve"> -v</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If you have GNU compiler installed on your machine, then it should print a message as follows −</w:t>
      </w:r>
    </w:p>
    <w:p w:rsidR="00F9162F" w:rsidRPr="00232339"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Using built-in specs.</w:t>
      </w:r>
    </w:p>
    <w:p w:rsidR="00F9162F" w:rsidRPr="00232339"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Target: i386-redhat-linux</w:t>
      </w:r>
    </w:p>
    <w:p w:rsidR="00F9162F" w:rsidRPr="00232339"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Configured with: ../configure --prefix=/</w:t>
      </w:r>
      <w:proofErr w:type="spellStart"/>
      <w:r w:rsidRPr="00232339">
        <w:rPr>
          <w:rFonts w:ascii="Consolas" w:eastAsia="Times New Roman" w:hAnsi="Consolas" w:cs="Consolas"/>
          <w:color w:val="313131"/>
          <w:sz w:val="18"/>
          <w:szCs w:val="18"/>
          <w:lang w:val="en-US"/>
        </w:rPr>
        <w:t>usr</w:t>
      </w:r>
      <w:proofErr w:type="spellEnd"/>
      <w:r w:rsidRPr="00232339">
        <w:rPr>
          <w:rFonts w:ascii="Consolas" w:eastAsia="Times New Roman" w:hAnsi="Consolas" w:cs="Consolas"/>
          <w:color w:val="313131"/>
          <w:sz w:val="18"/>
          <w:szCs w:val="18"/>
          <w:lang w:val="en-US"/>
        </w:rPr>
        <w:t xml:space="preserve"> .......</w:t>
      </w:r>
    </w:p>
    <w:p w:rsidR="00F9162F" w:rsidRPr="00232339"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232339">
        <w:rPr>
          <w:rFonts w:ascii="Consolas" w:eastAsia="Times New Roman" w:hAnsi="Consolas" w:cs="Consolas"/>
          <w:color w:val="313131"/>
          <w:sz w:val="18"/>
          <w:szCs w:val="18"/>
          <w:lang w:val="en-US"/>
        </w:rPr>
        <w:t xml:space="preserve">Thread model: </w:t>
      </w:r>
      <w:proofErr w:type="spellStart"/>
      <w:r w:rsidRPr="00232339">
        <w:rPr>
          <w:rFonts w:ascii="Consolas" w:eastAsia="Times New Roman" w:hAnsi="Consolas" w:cs="Consolas"/>
          <w:color w:val="313131"/>
          <w:sz w:val="18"/>
          <w:szCs w:val="18"/>
          <w:lang w:val="en-US"/>
        </w:rPr>
        <w:t>posix</w:t>
      </w:r>
      <w:proofErr w:type="spellEnd"/>
    </w:p>
    <w:p w:rsidR="00F9162F" w:rsidRPr="00232339"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proofErr w:type="spellStart"/>
      <w:r w:rsidRPr="00232339">
        <w:rPr>
          <w:rFonts w:ascii="Consolas" w:eastAsia="Times New Roman" w:hAnsi="Consolas" w:cs="Consolas"/>
          <w:color w:val="313131"/>
          <w:sz w:val="18"/>
          <w:szCs w:val="18"/>
          <w:lang w:val="en-US"/>
        </w:rPr>
        <w:t>gcc</w:t>
      </w:r>
      <w:proofErr w:type="spellEnd"/>
      <w:r w:rsidRPr="00232339">
        <w:rPr>
          <w:rFonts w:ascii="Consolas" w:eastAsia="Times New Roman" w:hAnsi="Consolas" w:cs="Consolas"/>
          <w:color w:val="313131"/>
          <w:sz w:val="18"/>
          <w:szCs w:val="18"/>
          <w:lang w:val="en-US"/>
        </w:rPr>
        <w:t xml:space="preserve"> version 4.1.2 20080704 (Red Hat 4.1.2-46)</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If GCC is not installed, then you will have to install it yourself using the detailed instructions available at </w:t>
      </w:r>
      <w:hyperlink r:id="rId7" w:tgtFrame="_blank" w:history="1">
        <w:r w:rsidRPr="00232339">
          <w:rPr>
            <w:rFonts w:ascii="Verdana" w:eastAsia="Times New Roman" w:hAnsi="Verdana" w:cs="Times New Roman"/>
            <w:color w:val="313131"/>
            <w:sz w:val="24"/>
            <w:szCs w:val="24"/>
            <w:lang w:val="en-US"/>
          </w:rPr>
          <w:t>https://gcc.gnu.org/install/</w:t>
        </w:r>
      </w:hyperlink>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 xml:space="preserve">This tutorial has been written based on Linux and all the given examples have been compiled on the </w:t>
      </w:r>
      <w:proofErr w:type="spellStart"/>
      <w:r w:rsidRPr="00232339">
        <w:rPr>
          <w:rFonts w:ascii="Verdana" w:eastAsia="Times New Roman" w:hAnsi="Verdana" w:cs="Times New Roman"/>
          <w:color w:val="000000"/>
          <w:sz w:val="24"/>
          <w:szCs w:val="24"/>
          <w:lang w:val="en-US"/>
        </w:rPr>
        <w:t>Cent</w:t>
      </w:r>
      <w:proofErr w:type="spellEnd"/>
      <w:r w:rsidRPr="00232339">
        <w:rPr>
          <w:rFonts w:ascii="Verdana" w:eastAsia="Times New Roman" w:hAnsi="Verdana" w:cs="Times New Roman"/>
          <w:color w:val="000000"/>
          <w:sz w:val="24"/>
          <w:szCs w:val="24"/>
          <w:lang w:val="en-US"/>
        </w:rPr>
        <w:t xml:space="preserve"> OS flavor of the Linux system.</w:t>
      </w:r>
    </w:p>
    <w:p w:rsidR="00F9162F" w:rsidRPr="00F9162F"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F9162F">
        <w:rPr>
          <w:rFonts w:ascii="Verdana" w:eastAsia="Times New Roman" w:hAnsi="Verdana" w:cs="Times New Roman"/>
          <w:color w:val="121214"/>
          <w:spacing w:val="-15"/>
          <w:sz w:val="41"/>
          <w:szCs w:val="41"/>
          <w:lang w:val="en-US"/>
        </w:rPr>
        <w:t>Installation on Mac OS</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 xml:space="preserve">If you use Mac OS X, the easiest way to obtain GCC is to download the </w:t>
      </w:r>
      <w:proofErr w:type="spellStart"/>
      <w:r w:rsidRPr="00232339">
        <w:rPr>
          <w:rFonts w:ascii="Verdana" w:eastAsia="Times New Roman" w:hAnsi="Verdana" w:cs="Times New Roman"/>
          <w:color w:val="000000"/>
          <w:sz w:val="24"/>
          <w:szCs w:val="24"/>
          <w:lang w:val="en-US"/>
        </w:rPr>
        <w:t>Xcode</w:t>
      </w:r>
      <w:proofErr w:type="spellEnd"/>
      <w:r w:rsidRPr="00232339">
        <w:rPr>
          <w:rFonts w:ascii="Verdana" w:eastAsia="Times New Roman" w:hAnsi="Verdana" w:cs="Times New Roman"/>
          <w:color w:val="000000"/>
          <w:sz w:val="24"/>
          <w:szCs w:val="24"/>
          <w:lang w:val="en-US"/>
        </w:rPr>
        <w:t xml:space="preserve"> development environment from Apple's web site and follow the simple installation instructions. Once you have </w:t>
      </w:r>
      <w:proofErr w:type="spellStart"/>
      <w:r w:rsidRPr="00232339">
        <w:rPr>
          <w:rFonts w:ascii="Verdana" w:eastAsia="Times New Roman" w:hAnsi="Verdana" w:cs="Times New Roman"/>
          <w:color w:val="000000"/>
          <w:sz w:val="24"/>
          <w:szCs w:val="24"/>
          <w:lang w:val="en-US"/>
        </w:rPr>
        <w:t>Xcode</w:t>
      </w:r>
      <w:proofErr w:type="spellEnd"/>
      <w:r w:rsidRPr="00232339">
        <w:rPr>
          <w:rFonts w:ascii="Verdana" w:eastAsia="Times New Roman" w:hAnsi="Verdana" w:cs="Times New Roman"/>
          <w:color w:val="000000"/>
          <w:sz w:val="24"/>
          <w:szCs w:val="24"/>
          <w:lang w:val="en-US"/>
        </w:rPr>
        <w:t xml:space="preserve"> setup, you will be able to use GNU compiler for C/C++.</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proofErr w:type="spellStart"/>
      <w:r w:rsidRPr="00232339">
        <w:rPr>
          <w:rFonts w:ascii="Verdana" w:eastAsia="Times New Roman" w:hAnsi="Verdana" w:cs="Times New Roman"/>
          <w:color w:val="000000"/>
          <w:sz w:val="24"/>
          <w:szCs w:val="24"/>
          <w:lang w:val="en-US"/>
        </w:rPr>
        <w:t>Xcode</w:t>
      </w:r>
      <w:proofErr w:type="spellEnd"/>
      <w:r w:rsidRPr="00232339">
        <w:rPr>
          <w:rFonts w:ascii="Verdana" w:eastAsia="Times New Roman" w:hAnsi="Verdana" w:cs="Times New Roman"/>
          <w:color w:val="000000"/>
          <w:sz w:val="24"/>
          <w:szCs w:val="24"/>
          <w:lang w:val="en-US"/>
        </w:rPr>
        <w:t xml:space="preserve"> is currently available at </w:t>
      </w:r>
      <w:hyperlink r:id="rId8" w:tgtFrame="_blank" w:history="1">
        <w:r w:rsidRPr="00232339">
          <w:rPr>
            <w:rFonts w:ascii="Verdana" w:eastAsia="Times New Roman" w:hAnsi="Verdana" w:cs="Times New Roman"/>
            <w:color w:val="313131"/>
            <w:sz w:val="24"/>
            <w:szCs w:val="24"/>
            <w:lang w:val="en-US"/>
          </w:rPr>
          <w:t>developer.apple.com/technologies/tools/</w:t>
        </w:r>
      </w:hyperlink>
      <w:r w:rsidRPr="00232339">
        <w:rPr>
          <w:rFonts w:ascii="Verdana" w:eastAsia="Times New Roman" w:hAnsi="Verdana" w:cs="Times New Roman"/>
          <w:color w:val="000000"/>
          <w:sz w:val="24"/>
          <w:szCs w:val="24"/>
          <w:lang w:val="en-US"/>
        </w:rPr>
        <w:t>.</w:t>
      </w:r>
    </w:p>
    <w:p w:rsidR="00F9162F" w:rsidRPr="00232339"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232339">
        <w:rPr>
          <w:rFonts w:ascii="Verdana" w:eastAsia="Times New Roman" w:hAnsi="Verdana" w:cs="Times New Roman"/>
          <w:color w:val="121214"/>
          <w:spacing w:val="-15"/>
          <w:sz w:val="41"/>
          <w:szCs w:val="41"/>
          <w:lang w:val="en-US"/>
        </w:rPr>
        <w:t>Installation on Windows</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 xml:space="preserve">To install GCC on Windows, you need to install </w:t>
      </w:r>
      <w:proofErr w:type="spellStart"/>
      <w:r w:rsidRPr="00232339">
        <w:rPr>
          <w:rFonts w:ascii="Verdana" w:eastAsia="Times New Roman" w:hAnsi="Verdana" w:cs="Times New Roman"/>
          <w:color w:val="000000"/>
          <w:sz w:val="24"/>
          <w:szCs w:val="24"/>
          <w:lang w:val="en-US"/>
        </w:rPr>
        <w:t>MinGW</w:t>
      </w:r>
      <w:proofErr w:type="spellEnd"/>
      <w:r w:rsidRPr="00232339">
        <w:rPr>
          <w:rFonts w:ascii="Verdana" w:eastAsia="Times New Roman" w:hAnsi="Verdana" w:cs="Times New Roman"/>
          <w:color w:val="000000"/>
          <w:sz w:val="24"/>
          <w:szCs w:val="24"/>
          <w:lang w:val="en-US"/>
        </w:rPr>
        <w:t xml:space="preserve">. To install </w:t>
      </w:r>
      <w:proofErr w:type="spellStart"/>
      <w:r w:rsidRPr="00232339">
        <w:rPr>
          <w:rFonts w:ascii="Verdana" w:eastAsia="Times New Roman" w:hAnsi="Verdana" w:cs="Times New Roman"/>
          <w:color w:val="000000"/>
          <w:sz w:val="24"/>
          <w:szCs w:val="24"/>
          <w:lang w:val="en-US"/>
        </w:rPr>
        <w:t>MinGW</w:t>
      </w:r>
      <w:proofErr w:type="spellEnd"/>
      <w:r w:rsidRPr="00232339">
        <w:rPr>
          <w:rFonts w:ascii="Verdana" w:eastAsia="Times New Roman" w:hAnsi="Verdana" w:cs="Times New Roman"/>
          <w:color w:val="000000"/>
          <w:sz w:val="24"/>
          <w:szCs w:val="24"/>
          <w:lang w:val="en-US"/>
        </w:rPr>
        <w:t xml:space="preserve">, go to the </w:t>
      </w:r>
      <w:proofErr w:type="spellStart"/>
      <w:r w:rsidRPr="00232339">
        <w:rPr>
          <w:rFonts w:ascii="Verdana" w:eastAsia="Times New Roman" w:hAnsi="Verdana" w:cs="Times New Roman"/>
          <w:color w:val="000000"/>
          <w:sz w:val="24"/>
          <w:szCs w:val="24"/>
          <w:lang w:val="en-US"/>
        </w:rPr>
        <w:t>MinGW</w:t>
      </w:r>
      <w:proofErr w:type="spellEnd"/>
      <w:r w:rsidRPr="00232339">
        <w:rPr>
          <w:rFonts w:ascii="Verdana" w:eastAsia="Times New Roman" w:hAnsi="Verdana" w:cs="Times New Roman"/>
          <w:color w:val="000000"/>
          <w:sz w:val="24"/>
          <w:szCs w:val="24"/>
          <w:lang w:val="en-US"/>
        </w:rPr>
        <w:t xml:space="preserve"> homepage, </w:t>
      </w:r>
      <w:hyperlink r:id="rId9" w:tgtFrame="_blank" w:history="1">
        <w:r w:rsidRPr="00232339">
          <w:rPr>
            <w:rFonts w:ascii="Verdana" w:eastAsia="Times New Roman" w:hAnsi="Verdana" w:cs="Times New Roman"/>
            <w:color w:val="313131"/>
            <w:sz w:val="24"/>
            <w:szCs w:val="24"/>
            <w:lang w:val="en-US"/>
          </w:rPr>
          <w:t>www.mingw.org</w:t>
        </w:r>
      </w:hyperlink>
      <w:r w:rsidRPr="00232339">
        <w:rPr>
          <w:rFonts w:ascii="Verdana" w:eastAsia="Times New Roman" w:hAnsi="Verdana" w:cs="Times New Roman"/>
          <w:color w:val="000000"/>
          <w:sz w:val="24"/>
          <w:szCs w:val="24"/>
          <w:lang w:val="en-US"/>
        </w:rPr>
        <w:t xml:space="preserve">, and follow the link to the </w:t>
      </w:r>
      <w:proofErr w:type="spellStart"/>
      <w:r w:rsidRPr="00232339">
        <w:rPr>
          <w:rFonts w:ascii="Verdana" w:eastAsia="Times New Roman" w:hAnsi="Verdana" w:cs="Times New Roman"/>
          <w:color w:val="000000"/>
          <w:sz w:val="24"/>
          <w:szCs w:val="24"/>
          <w:lang w:val="en-US"/>
        </w:rPr>
        <w:t>MinGW</w:t>
      </w:r>
      <w:proofErr w:type="spellEnd"/>
      <w:r w:rsidRPr="00232339">
        <w:rPr>
          <w:rFonts w:ascii="Verdana" w:eastAsia="Times New Roman" w:hAnsi="Verdana" w:cs="Times New Roman"/>
          <w:color w:val="000000"/>
          <w:sz w:val="24"/>
          <w:szCs w:val="24"/>
          <w:lang w:val="en-US"/>
        </w:rPr>
        <w:t xml:space="preserve"> download page. Download the latest version of the </w:t>
      </w:r>
      <w:proofErr w:type="spellStart"/>
      <w:r w:rsidRPr="00232339">
        <w:rPr>
          <w:rFonts w:ascii="Verdana" w:eastAsia="Times New Roman" w:hAnsi="Verdana" w:cs="Times New Roman"/>
          <w:color w:val="000000"/>
          <w:sz w:val="24"/>
          <w:szCs w:val="24"/>
          <w:lang w:val="en-US"/>
        </w:rPr>
        <w:t>MinGW</w:t>
      </w:r>
      <w:proofErr w:type="spellEnd"/>
      <w:r w:rsidRPr="00232339">
        <w:rPr>
          <w:rFonts w:ascii="Verdana" w:eastAsia="Times New Roman" w:hAnsi="Verdana" w:cs="Times New Roman"/>
          <w:color w:val="000000"/>
          <w:sz w:val="24"/>
          <w:szCs w:val="24"/>
          <w:lang w:val="en-US"/>
        </w:rPr>
        <w:t xml:space="preserve"> installation program, which should be named </w:t>
      </w:r>
      <w:proofErr w:type="spellStart"/>
      <w:r w:rsidRPr="00232339">
        <w:rPr>
          <w:rFonts w:ascii="Verdana" w:eastAsia="Times New Roman" w:hAnsi="Verdana" w:cs="Times New Roman"/>
          <w:color w:val="000000"/>
          <w:sz w:val="24"/>
          <w:szCs w:val="24"/>
          <w:lang w:val="en-US"/>
        </w:rPr>
        <w:t>MinGW</w:t>
      </w:r>
      <w:proofErr w:type="spellEnd"/>
      <w:r w:rsidRPr="00232339">
        <w:rPr>
          <w:rFonts w:ascii="Verdana" w:eastAsia="Times New Roman" w:hAnsi="Verdana" w:cs="Times New Roman"/>
          <w:color w:val="000000"/>
          <w:sz w:val="24"/>
          <w:szCs w:val="24"/>
          <w:lang w:val="en-US"/>
        </w:rPr>
        <w:t>-&lt;version&gt;.exe.</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 xml:space="preserve">While installing Min GW, at a minimum, you must install </w:t>
      </w:r>
      <w:proofErr w:type="spellStart"/>
      <w:r w:rsidRPr="00232339">
        <w:rPr>
          <w:rFonts w:ascii="Verdana" w:eastAsia="Times New Roman" w:hAnsi="Verdana" w:cs="Times New Roman"/>
          <w:color w:val="000000"/>
          <w:sz w:val="24"/>
          <w:szCs w:val="24"/>
          <w:lang w:val="en-US"/>
        </w:rPr>
        <w:t>gcc</w:t>
      </w:r>
      <w:proofErr w:type="spellEnd"/>
      <w:r w:rsidRPr="00232339">
        <w:rPr>
          <w:rFonts w:ascii="Verdana" w:eastAsia="Times New Roman" w:hAnsi="Verdana" w:cs="Times New Roman"/>
          <w:color w:val="000000"/>
          <w:sz w:val="24"/>
          <w:szCs w:val="24"/>
          <w:lang w:val="en-US"/>
        </w:rPr>
        <w:t xml:space="preserve">-core, </w:t>
      </w:r>
      <w:proofErr w:type="spellStart"/>
      <w:r w:rsidRPr="00232339">
        <w:rPr>
          <w:rFonts w:ascii="Verdana" w:eastAsia="Times New Roman" w:hAnsi="Verdana" w:cs="Times New Roman"/>
          <w:color w:val="000000"/>
          <w:sz w:val="24"/>
          <w:szCs w:val="24"/>
          <w:lang w:val="en-US"/>
        </w:rPr>
        <w:t>gcc</w:t>
      </w:r>
      <w:proofErr w:type="spellEnd"/>
      <w:r w:rsidRPr="00232339">
        <w:rPr>
          <w:rFonts w:ascii="Verdana" w:eastAsia="Times New Roman" w:hAnsi="Verdana" w:cs="Times New Roman"/>
          <w:color w:val="000000"/>
          <w:sz w:val="24"/>
          <w:szCs w:val="24"/>
          <w:lang w:val="en-US"/>
        </w:rPr>
        <w:t xml:space="preserve">-g++, </w:t>
      </w:r>
      <w:proofErr w:type="spellStart"/>
      <w:r w:rsidRPr="00232339">
        <w:rPr>
          <w:rFonts w:ascii="Verdana" w:eastAsia="Times New Roman" w:hAnsi="Verdana" w:cs="Times New Roman"/>
          <w:color w:val="000000"/>
          <w:sz w:val="24"/>
          <w:szCs w:val="24"/>
          <w:lang w:val="en-US"/>
        </w:rPr>
        <w:t>binutils</w:t>
      </w:r>
      <w:proofErr w:type="spellEnd"/>
      <w:r w:rsidRPr="00232339">
        <w:rPr>
          <w:rFonts w:ascii="Verdana" w:eastAsia="Times New Roman" w:hAnsi="Verdana" w:cs="Times New Roman"/>
          <w:color w:val="000000"/>
          <w:sz w:val="24"/>
          <w:szCs w:val="24"/>
          <w:lang w:val="en-US"/>
        </w:rPr>
        <w:t xml:space="preserve">, and the </w:t>
      </w:r>
      <w:proofErr w:type="spellStart"/>
      <w:r w:rsidRPr="00232339">
        <w:rPr>
          <w:rFonts w:ascii="Verdana" w:eastAsia="Times New Roman" w:hAnsi="Verdana" w:cs="Times New Roman"/>
          <w:color w:val="000000"/>
          <w:sz w:val="24"/>
          <w:szCs w:val="24"/>
          <w:lang w:val="en-US"/>
        </w:rPr>
        <w:t>MinGW</w:t>
      </w:r>
      <w:proofErr w:type="spellEnd"/>
      <w:r w:rsidRPr="00232339">
        <w:rPr>
          <w:rFonts w:ascii="Verdana" w:eastAsia="Times New Roman" w:hAnsi="Verdana" w:cs="Times New Roman"/>
          <w:color w:val="000000"/>
          <w:sz w:val="24"/>
          <w:szCs w:val="24"/>
          <w:lang w:val="en-US"/>
        </w:rPr>
        <w:t xml:space="preserve"> runtime, but you may wish to install more.</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t xml:space="preserve">Add the bin subdirectory of your </w:t>
      </w:r>
      <w:proofErr w:type="spellStart"/>
      <w:r w:rsidRPr="00232339">
        <w:rPr>
          <w:rFonts w:ascii="Verdana" w:eastAsia="Times New Roman" w:hAnsi="Verdana" w:cs="Times New Roman"/>
          <w:color w:val="000000"/>
          <w:sz w:val="24"/>
          <w:szCs w:val="24"/>
          <w:lang w:val="en-US"/>
        </w:rPr>
        <w:t>MinGW</w:t>
      </w:r>
      <w:proofErr w:type="spellEnd"/>
      <w:r w:rsidRPr="00232339">
        <w:rPr>
          <w:rFonts w:ascii="Verdana" w:eastAsia="Times New Roman" w:hAnsi="Verdana" w:cs="Times New Roman"/>
          <w:color w:val="000000"/>
          <w:sz w:val="24"/>
          <w:szCs w:val="24"/>
          <w:lang w:val="en-US"/>
        </w:rPr>
        <w:t xml:space="preserve"> installation to your </w:t>
      </w:r>
      <w:r w:rsidRPr="00232339">
        <w:rPr>
          <w:rFonts w:ascii="Verdana" w:eastAsia="Times New Roman" w:hAnsi="Verdana" w:cs="Times New Roman"/>
          <w:b/>
          <w:bCs/>
          <w:color w:val="000000"/>
          <w:sz w:val="24"/>
          <w:szCs w:val="24"/>
          <w:lang w:val="en-US"/>
        </w:rPr>
        <w:t>PATH</w:t>
      </w:r>
      <w:r w:rsidRPr="00232339">
        <w:rPr>
          <w:rFonts w:ascii="Verdana" w:eastAsia="Times New Roman" w:hAnsi="Verdana" w:cs="Times New Roman"/>
          <w:color w:val="000000"/>
          <w:sz w:val="24"/>
          <w:szCs w:val="24"/>
          <w:lang w:val="en-US"/>
        </w:rPr>
        <w:t> environment variable, so that you can specify these tools on the command line by their simple names.</w:t>
      </w:r>
    </w:p>
    <w:p w:rsidR="00F9162F" w:rsidRPr="00232339"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232339">
        <w:rPr>
          <w:rFonts w:ascii="Verdana" w:eastAsia="Times New Roman" w:hAnsi="Verdana" w:cs="Times New Roman"/>
          <w:color w:val="000000"/>
          <w:sz w:val="24"/>
          <w:szCs w:val="24"/>
          <w:lang w:val="en-US"/>
        </w:rPr>
        <w:lastRenderedPageBreak/>
        <w:t xml:space="preserve">After the installation is complete, you will be able to run </w:t>
      </w:r>
      <w:proofErr w:type="spellStart"/>
      <w:r w:rsidRPr="00232339">
        <w:rPr>
          <w:rFonts w:ascii="Verdana" w:eastAsia="Times New Roman" w:hAnsi="Verdana" w:cs="Times New Roman"/>
          <w:color w:val="000000"/>
          <w:sz w:val="24"/>
          <w:szCs w:val="24"/>
          <w:lang w:val="en-US"/>
        </w:rPr>
        <w:t>gcc</w:t>
      </w:r>
      <w:proofErr w:type="spellEnd"/>
      <w:r w:rsidRPr="00232339">
        <w:rPr>
          <w:rFonts w:ascii="Verdana" w:eastAsia="Times New Roman" w:hAnsi="Verdana" w:cs="Times New Roman"/>
          <w:color w:val="000000"/>
          <w:sz w:val="24"/>
          <w:szCs w:val="24"/>
          <w:lang w:val="en-US"/>
        </w:rPr>
        <w:t xml:space="preserve">, g++, </w:t>
      </w:r>
      <w:proofErr w:type="spellStart"/>
      <w:r w:rsidRPr="00232339">
        <w:rPr>
          <w:rFonts w:ascii="Verdana" w:eastAsia="Times New Roman" w:hAnsi="Verdana" w:cs="Times New Roman"/>
          <w:color w:val="000000"/>
          <w:sz w:val="24"/>
          <w:szCs w:val="24"/>
          <w:lang w:val="en-US"/>
        </w:rPr>
        <w:t>ar</w:t>
      </w:r>
      <w:proofErr w:type="spellEnd"/>
      <w:r w:rsidRPr="00232339">
        <w:rPr>
          <w:rFonts w:ascii="Verdana" w:eastAsia="Times New Roman" w:hAnsi="Verdana" w:cs="Times New Roman"/>
          <w:color w:val="000000"/>
          <w:sz w:val="24"/>
          <w:szCs w:val="24"/>
          <w:lang w:val="en-US"/>
        </w:rPr>
        <w:t xml:space="preserve">, </w:t>
      </w:r>
      <w:proofErr w:type="spellStart"/>
      <w:r w:rsidRPr="00232339">
        <w:rPr>
          <w:rFonts w:ascii="Verdana" w:eastAsia="Times New Roman" w:hAnsi="Verdana" w:cs="Times New Roman"/>
          <w:color w:val="000000"/>
          <w:sz w:val="24"/>
          <w:szCs w:val="24"/>
          <w:lang w:val="en-US"/>
        </w:rPr>
        <w:t>ranlib</w:t>
      </w:r>
      <w:proofErr w:type="spellEnd"/>
      <w:r w:rsidRPr="00232339">
        <w:rPr>
          <w:rFonts w:ascii="Verdana" w:eastAsia="Times New Roman" w:hAnsi="Verdana" w:cs="Times New Roman"/>
          <w:color w:val="000000"/>
          <w:sz w:val="24"/>
          <w:szCs w:val="24"/>
          <w:lang w:val="en-US"/>
        </w:rPr>
        <w:t xml:space="preserve">, </w:t>
      </w:r>
      <w:proofErr w:type="spellStart"/>
      <w:r w:rsidRPr="00232339">
        <w:rPr>
          <w:rFonts w:ascii="Verdana" w:eastAsia="Times New Roman" w:hAnsi="Verdana" w:cs="Times New Roman"/>
          <w:color w:val="000000"/>
          <w:sz w:val="24"/>
          <w:szCs w:val="24"/>
          <w:lang w:val="en-US"/>
        </w:rPr>
        <w:t>dlltool</w:t>
      </w:r>
      <w:proofErr w:type="spellEnd"/>
      <w:r w:rsidRPr="00232339">
        <w:rPr>
          <w:rFonts w:ascii="Verdana" w:eastAsia="Times New Roman" w:hAnsi="Verdana" w:cs="Times New Roman"/>
          <w:color w:val="000000"/>
          <w:sz w:val="24"/>
          <w:szCs w:val="24"/>
          <w:lang w:val="en-US"/>
        </w:rPr>
        <w:t>, and several other GNU tools from the Windows command line.</w:t>
      </w:r>
    </w:p>
    <w:p w:rsidR="00F9162F" w:rsidRPr="00232339" w:rsidRDefault="00FE76FE" w:rsidP="00F9162F">
      <w:pPr>
        <w:spacing w:before="105" w:after="105" w:line="240" w:lineRule="auto"/>
        <w:rPr>
          <w:rFonts w:ascii="Times New Roman" w:eastAsia="Times New Roman" w:hAnsi="Times New Roman" w:cs="Times New Roman"/>
          <w:sz w:val="24"/>
          <w:szCs w:val="24"/>
        </w:rPr>
      </w:pPr>
      <w:r w:rsidRPr="00FE76FE">
        <w:rPr>
          <w:rFonts w:ascii="Times New Roman" w:eastAsia="Times New Roman" w:hAnsi="Times New Roman" w:cs="Times New Roman"/>
          <w:sz w:val="24"/>
          <w:szCs w:val="24"/>
        </w:rPr>
        <w:pict>
          <v:rect id="_x0000_i1025" style="width:0;height:0" o:hralign="center" o:hrstd="t" o:hrnoshade="t" o:hr="t" fillcolor="#313131" stroked="f"/>
        </w:pict>
      </w:r>
    </w:p>
    <w:p w:rsidR="00F9162F" w:rsidRPr="00B03787"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B03787">
        <w:rPr>
          <w:rFonts w:ascii="Verdana" w:eastAsia="Times New Roman" w:hAnsi="Verdana" w:cs="Times New Roman"/>
          <w:color w:val="121214"/>
          <w:spacing w:val="-15"/>
          <w:sz w:val="41"/>
          <w:szCs w:val="41"/>
          <w:lang w:val="en-US"/>
        </w:rPr>
        <w:t>Hello World Example</w:t>
      </w:r>
    </w:p>
    <w:p w:rsidR="00F9162F" w:rsidRPr="00B03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B03787">
        <w:rPr>
          <w:rFonts w:ascii="Verdana" w:eastAsia="Times New Roman" w:hAnsi="Verdana" w:cs="Times New Roman"/>
          <w:color w:val="000000"/>
          <w:sz w:val="24"/>
          <w:szCs w:val="24"/>
          <w:lang w:val="en-US"/>
        </w:rPr>
        <w:t>A C program basically consists of the following parts −</w:t>
      </w:r>
    </w:p>
    <w:p w:rsidR="00F9162F" w:rsidRPr="00B03787" w:rsidRDefault="00F9162F" w:rsidP="003D0297">
      <w:pPr>
        <w:numPr>
          <w:ilvl w:val="0"/>
          <w:numId w:val="1"/>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Preprocessor Commands</w:t>
      </w:r>
    </w:p>
    <w:p w:rsidR="00F9162F" w:rsidRPr="00B03787" w:rsidRDefault="00F9162F" w:rsidP="003D0297">
      <w:pPr>
        <w:numPr>
          <w:ilvl w:val="0"/>
          <w:numId w:val="1"/>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Functions</w:t>
      </w:r>
    </w:p>
    <w:p w:rsidR="00F9162F" w:rsidRPr="00B03787" w:rsidRDefault="00F9162F" w:rsidP="003D0297">
      <w:pPr>
        <w:numPr>
          <w:ilvl w:val="0"/>
          <w:numId w:val="1"/>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Variables</w:t>
      </w:r>
    </w:p>
    <w:p w:rsidR="00F9162F" w:rsidRPr="00B03787" w:rsidRDefault="00F9162F" w:rsidP="003D0297">
      <w:pPr>
        <w:numPr>
          <w:ilvl w:val="0"/>
          <w:numId w:val="1"/>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Statements &amp; Expressions</w:t>
      </w:r>
    </w:p>
    <w:p w:rsidR="00F9162F" w:rsidRPr="00B03787" w:rsidRDefault="00F9162F" w:rsidP="003D0297">
      <w:pPr>
        <w:numPr>
          <w:ilvl w:val="0"/>
          <w:numId w:val="1"/>
        </w:numPr>
        <w:spacing w:before="100" w:beforeAutospacing="1" w:after="75" w:line="360" w:lineRule="atLeast"/>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rPr>
        <w:t>Comments</w:t>
      </w:r>
    </w:p>
    <w:p w:rsidR="00F9162F" w:rsidRPr="00B03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B03787">
        <w:rPr>
          <w:rFonts w:ascii="Verdana" w:eastAsia="Times New Roman" w:hAnsi="Verdana" w:cs="Times New Roman"/>
          <w:color w:val="000000"/>
          <w:sz w:val="24"/>
          <w:szCs w:val="24"/>
          <w:lang w:val="en-US"/>
        </w:rPr>
        <w:t>Let us look at a simple code that would print the words "Hello World" −</w:t>
      </w:r>
    </w:p>
    <w:p w:rsidR="00F9162F" w:rsidRPr="00B03787" w:rsidRDefault="00FE76FE" w:rsidP="00F9162F">
      <w:pPr>
        <w:spacing w:after="0" w:line="240" w:lineRule="auto"/>
        <w:rPr>
          <w:rFonts w:ascii="Times New Roman" w:eastAsia="Times New Roman" w:hAnsi="Times New Roman" w:cs="Times New Roman"/>
          <w:sz w:val="24"/>
          <w:szCs w:val="24"/>
          <w:lang w:val="en-US"/>
        </w:rPr>
      </w:pPr>
      <w:hyperlink r:id="rId10" w:tgtFrame="_blank" w:history="1">
        <w:r w:rsidR="00F9162F" w:rsidRPr="00B03787">
          <w:rPr>
            <w:rFonts w:ascii="Arial" w:eastAsia="Times New Roman" w:hAnsi="Arial" w:cs="Arial"/>
            <w:color w:val="FFFFFF"/>
            <w:sz w:val="20"/>
            <w:lang w:val="en-US"/>
          </w:rPr>
          <w:t> Live Demo</w:t>
        </w:r>
      </w:hyperlink>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880000"/>
          <w:sz w:val="20"/>
          <w:szCs w:val="20"/>
          <w:lang w:val="en-US"/>
        </w:rPr>
        <w:t>#include</w:t>
      </w: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008800"/>
          <w:sz w:val="20"/>
          <w:szCs w:val="20"/>
          <w:lang w:val="en-US"/>
        </w:rPr>
        <w:t>&lt;stdio.h&gt;</w:t>
      </w: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000088"/>
          <w:sz w:val="20"/>
          <w:szCs w:val="20"/>
          <w:lang w:val="en-US"/>
        </w:rPr>
        <w:t>int</w:t>
      </w:r>
      <w:r w:rsidRPr="00B03787">
        <w:rPr>
          <w:rFonts w:ascii="Consolas" w:eastAsia="Times New Roman" w:hAnsi="Consolas" w:cs="Consolas"/>
          <w:color w:val="313131"/>
          <w:sz w:val="20"/>
          <w:szCs w:val="20"/>
          <w:lang w:val="en-US"/>
        </w:rPr>
        <w:t xml:space="preserve"> main</w:t>
      </w:r>
      <w:r w:rsidRPr="00B03787">
        <w:rPr>
          <w:rFonts w:ascii="Consolas" w:eastAsia="Times New Roman" w:hAnsi="Consolas" w:cs="Consolas"/>
          <w:color w:val="666600"/>
          <w:sz w:val="20"/>
          <w:szCs w:val="20"/>
          <w:lang w:val="en-US"/>
        </w:rPr>
        <w:t>()</w:t>
      </w: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666600"/>
          <w:sz w:val="20"/>
          <w:szCs w:val="20"/>
          <w:lang w:val="en-US"/>
        </w:rPr>
        <w:t>{</w:t>
      </w: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880000"/>
          <w:sz w:val="20"/>
          <w:szCs w:val="20"/>
          <w:lang w:val="en-US"/>
        </w:rPr>
        <w:t>/* my first program in C */</w:t>
      </w: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313131"/>
          <w:sz w:val="20"/>
          <w:szCs w:val="20"/>
          <w:lang w:val="en-US"/>
        </w:rPr>
        <w:t xml:space="preserve">   printf</w:t>
      </w:r>
      <w:r w:rsidRPr="00B03787">
        <w:rPr>
          <w:rFonts w:ascii="Consolas" w:eastAsia="Times New Roman" w:hAnsi="Consolas" w:cs="Consolas"/>
          <w:color w:val="666600"/>
          <w:sz w:val="20"/>
          <w:szCs w:val="20"/>
          <w:lang w:val="en-US"/>
        </w:rPr>
        <w:t>(</w:t>
      </w:r>
      <w:r w:rsidRPr="00B03787">
        <w:rPr>
          <w:rFonts w:ascii="Consolas" w:eastAsia="Times New Roman" w:hAnsi="Consolas" w:cs="Consolas"/>
          <w:color w:val="008800"/>
          <w:sz w:val="20"/>
          <w:szCs w:val="20"/>
          <w:lang w:val="en-US"/>
        </w:rPr>
        <w:t>"Hello, World! \n"</w:t>
      </w:r>
      <w:r w:rsidRPr="00B03787">
        <w:rPr>
          <w:rFonts w:ascii="Consolas" w:eastAsia="Times New Roman" w:hAnsi="Consolas" w:cs="Consolas"/>
          <w:color w:val="666600"/>
          <w:sz w:val="20"/>
          <w:szCs w:val="20"/>
          <w:lang w:val="en-US"/>
        </w:rPr>
        <w:t>);</w:t>
      </w: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313131"/>
          <w:sz w:val="20"/>
          <w:szCs w:val="20"/>
          <w:lang w:val="en-US"/>
        </w:rPr>
        <w:t xml:space="preserve">   </w:t>
      </w: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000088"/>
          <w:sz w:val="20"/>
          <w:szCs w:val="20"/>
          <w:lang w:val="en-US"/>
        </w:rPr>
        <w:t>return</w:t>
      </w:r>
      <w:r w:rsidRPr="00B03787">
        <w:rPr>
          <w:rFonts w:ascii="Consolas" w:eastAsia="Times New Roman" w:hAnsi="Consolas" w:cs="Consolas"/>
          <w:color w:val="313131"/>
          <w:sz w:val="20"/>
          <w:szCs w:val="20"/>
          <w:lang w:val="en-US"/>
        </w:rPr>
        <w:t xml:space="preserve"> </w:t>
      </w:r>
      <w:r w:rsidRPr="00B03787">
        <w:rPr>
          <w:rFonts w:ascii="Consolas" w:eastAsia="Times New Roman" w:hAnsi="Consolas" w:cs="Consolas"/>
          <w:color w:val="006666"/>
          <w:sz w:val="20"/>
          <w:szCs w:val="20"/>
          <w:lang w:val="en-US"/>
        </w:rPr>
        <w:t>0</w:t>
      </w:r>
      <w:r w:rsidRPr="00B03787">
        <w:rPr>
          <w:rFonts w:ascii="Consolas" w:eastAsia="Times New Roman" w:hAnsi="Consolas" w:cs="Consolas"/>
          <w:color w:val="666600"/>
          <w:sz w:val="20"/>
          <w:szCs w:val="20"/>
          <w:lang w:val="en-US"/>
        </w:rPr>
        <w:t>;</w:t>
      </w: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03787">
        <w:rPr>
          <w:rFonts w:ascii="Consolas" w:eastAsia="Times New Roman" w:hAnsi="Consolas" w:cs="Consolas"/>
          <w:color w:val="666600"/>
          <w:sz w:val="20"/>
          <w:szCs w:val="20"/>
          <w:lang w:val="en-US"/>
        </w:rPr>
        <w:t>}</w:t>
      </w:r>
    </w:p>
    <w:p w:rsidR="00F9162F" w:rsidRPr="00B03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B03787">
        <w:rPr>
          <w:rFonts w:ascii="Verdana" w:eastAsia="Times New Roman" w:hAnsi="Verdana" w:cs="Times New Roman"/>
          <w:color w:val="000000"/>
          <w:sz w:val="24"/>
          <w:szCs w:val="24"/>
          <w:lang w:val="en-US"/>
        </w:rPr>
        <w:t>Let us take a look at the various parts of the above program −</w:t>
      </w:r>
    </w:p>
    <w:p w:rsidR="00F9162F" w:rsidRPr="00B03787" w:rsidRDefault="00F9162F" w:rsidP="003D0297">
      <w:pPr>
        <w:numPr>
          <w:ilvl w:val="0"/>
          <w:numId w:val="2"/>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The first line of the program </w:t>
      </w:r>
      <w:r w:rsidRPr="00B03787">
        <w:rPr>
          <w:rFonts w:ascii="Verdana" w:eastAsia="Times New Roman" w:hAnsi="Verdana" w:cs="Times New Roman"/>
          <w:i/>
          <w:iCs/>
          <w:color w:val="000000"/>
          <w:sz w:val="21"/>
          <w:szCs w:val="21"/>
          <w:lang w:val="en-US"/>
        </w:rPr>
        <w:t>#include &lt;stdio.h&gt;</w:t>
      </w:r>
      <w:r w:rsidRPr="00B03787">
        <w:rPr>
          <w:rFonts w:ascii="Verdana" w:eastAsia="Times New Roman" w:hAnsi="Verdana" w:cs="Times New Roman"/>
          <w:color w:val="000000"/>
          <w:sz w:val="21"/>
          <w:szCs w:val="21"/>
          <w:lang w:val="en-US"/>
        </w:rPr>
        <w:t> is a preprocessor command, which tells a C compiler to include stdio.h file before going to actual compilation.</w:t>
      </w:r>
    </w:p>
    <w:p w:rsidR="00F9162F" w:rsidRPr="00B03787" w:rsidRDefault="00F9162F" w:rsidP="003D0297">
      <w:pPr>
        <w:numPr>
          <w:ilvl w:val="0"/>
          <w:numId w:val="2"/>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The next line </w:t>
      </w:r>
      <w:r w:rsidRPr="00B03787">
        <w:rPr>
          <w:rFonts w:ascii="Verdana" w:eastAsia="Times New Roman" w:hAnsi="Verdana" w:cs="Times New Roman"/>
          <w:i/>
          <w:iCs/>
          <w:color w:val="000000"/>
          <w:sz w:val="21"/>
          <w:szCs w:val="21"/>
          <w:lang w:val="en-US"/>
        </w:rPr>
        <w:t>int main()</w:t>
      </w:r>
      <w:r w:rsidRPr="00B03787">
        <w:rPr>
          <w:rFonts w:ascii="Verdana" w:eastAsia="Times New Roman" w:hAnsi="Verdana" w:cs="Times New Roman"/>
          <w:color w:val="000000"/>
          <w:sz w:val="21"/>
          <w:szCs w:val="21"/>
          <w:lang w:val="en-US"/>
        </w:rPr>
        <w:t> is the main function where the program execution begins.</w:t>
      </w:r>
    </w:p>
    <w:p w:rsidR="00F9162F" w:rsidRPr="00B03787" w:rsidRDefault="00F9162F" w:rsidP="003D0297">
      <w:pPr>
        <w:numPr>
          <w:ilvl w:val="0"/>
          <w:numId w:val="2"/>
        </w:numPr>
        <w:spacing w:after="144" w:line="360" w:lineRule="atLeast"/>
        <w:ind w:left="768" w:right="48"/>
        <w:jc w:val="both"/>
        <w:rPr>
          <w:rFonts w:ascii="Verdana" w:eastAsia="Times New Roman" w:hAnsi="Verdana" w:cs="Times New Roman"/>
          <w:color w:val="000000"/>
          <w:sz w:val="21"/>
          <w:szCs w:val="21"/>
        </w:rPr>
      </w:pPr>
      <w:r w:rsidRPr="00B03787">
        <w:rPr>
          <w:rFonts w:ascii="Verdana" w:eastAsia="Times New Roman" w:hAnsi="Verdana" w:cs="Times New Roman"/>
          <w:color w:val="000000"/>
          <w:sz w:val="21"/>
          <w:szCs w:val="21"/>
          <w:lang w:val="en-US"/>
        </w:rPr>
        <w:t xml:space="preserve">The next line /*...*/ will be ignored by the compiler and it has been put to add additional comments in the program. </w:t>
      </w:r>
      <w:r w:rsidRPr="00B03787">
        <w:rPr>
          <w:rFonts w:ascii="Verdana" w:eastAsia="Times New Roman" w:hAnsi="Verdana" w:cs="Times New Roman"/>
          <w:color w:val="000000"/>
          <w:sz w:val="21"/>
          <w:szCs w:val="21"/>
        </w:rPr>
        <w:t>So such lines are called comments in the program.</w:t>
      </w:r>
    </w:p>
    <w:p w:rsidR="00F9162F" w:rsidRPr="00B03787" w:rsidRDefault="00F9162F" w:rsidP="003D0297">
      <w:pPr>
        <w:numPr>
          <w:ilvl w:val="0"/>
          <w:numId w:val="2"/>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The next line </w:t>
      </w:r>
      <w:r w:rsidRPr="00B03787">
        <w:rPr>
          <w:rFonts w:ascii="Verdana" w:eastAsia="Times New Roman" w:hAnsi="Verdana" w:cs="Times New Roman"/>
          <w:i/>
          <w:iCs/>
          <w:color w:val="000000"/>
          <w:sz w:val="21"/>
          <w:szCs w:val="21"/>
          <w:lang w:val="en-US"/>
        </w:rPr>
        <w:t>printf(...)</w:t>
      </w:r>
      <w:r w:rsidRPr="00B03787">
        <w:rPr>
          <w:rFonts w:ascii="Verdana" w:eastAsia="Times New Roman" w:hAnsi="Verdana" w:cs="Times New Roman"/>
          <w:color w:val="000000"/>
          <w:sz w:val="21"/>
          <w:szCs w:val="21"/>
          <w:lang w:val="en-US"/>
        </w:rPr>
        <w:t> is another function available in C which causes the message "Hello, World!" to be displayed on the screen.</w:t>
      </w:r>
    </w:p>
    <w:p w:rsidR="00F9162F" w:rsidRPr="00B03787" w:rsidRDefault="00F9162F" w:rsidP="003D0297">
      <w:pPr>
        <w:numPr>
          <w:ilvl w:val="0"/>
          <w:numId w:val="2"/>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lastRenderedPageBreak/>
        <w:t>The next line </w:t>
      </w:r>
      <w:r w:rsidRPr="00B03787">
        <w:rPr>
          <w:rFonts w:ascii="Verdana" w:eastAsia="Times New Roman" w:hAnsi="Verdana" w:cs="Times New Roman"/>
          <w:b/>
          <w:bCs/>
          <w:color w:val="000000"/>
          <w:sz w:val="21"/>
          <w:szCs w:val="21"/>
          <w:lang w:val="en-US"/>
        </w:rPr>
        <w:t>return 0;</w:t>
      </w:r>
      <w:r w:rsidRPr="00B03787">
        <w:rPr>
          <w:rFonts w:ascii="Verdana" w:eastAsia="Times New Roman" w:hAnsi="Verdana" w:cs="Times New Roman"/>
          <w:color w:val="000000"/>
          <w:sz w:val="21"/>
          <w:szCs w:val="21"/>
          <w:lang w:val="en-US"/>
        </w:rPr>
        <w:t> terminates the main() function and returns the value 0.</w:t>
      </w:r>
    </w:p>
    <w:p w:rsidR="00F9162F" w:rsidRPr="00B03787"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B03787">
        <w:rPr>
          <w:rFonts w:ascii="Verdana" w:eastAsia="Times New Roman" w:hAnsi="Verdana" w:cs="Times New Roman"/>
          <w:color w:val="121214"/>
          <w:spacing w:val="-15"/>
          <w:sz w:val="41"/>
          <w:szCs w:val="41"/>
          <w:lang w:val="en-US"/>
        </w:rPr>
        <w:t>Compile and Execute C Program</w:t>
      </w:r>
    </w:p>
    <w:p w:rsidR="00F9162F" w:rsidRPr="00B03787" w:rsidRDefault="00F9162F" w:rsidP="00F9162F">
      <w:pPr>
        <w:spacing w:after="144" w:line="360" w:lineRule="atLeast"/>
        <w:ind w:left="48" w:right="48"/>
        <w:jc w:val="both"/>
        <w:rPr>
          <w:rFonts w:ascii="Verdana" w:eastAsia="Times New Roman" w:hAnsi="Verdana" w:cs="Times New Roman"/>
          <w:color w:val="000000"/>
          <w:sz w:val="24"/>
          <w:szCs w:val="24"/>
        </w:rPr>
      </w:pPr>
      <w:r w:rsidRPr="00B03787">
        <w:rPr>
          <w:rFonts w:ascii="Verdana" w:eastAsia="Times New Roman" w:hAnsi="Verdana" w:cs="Times New Roman"/>
          <w:color w:val="000000"/>
          <w:sz w:val="24"/>
          <w:szCs w:val="24"/>
          <w:lang w:val="en-US"/>
        </w:rPr>
        <w:t xml:space="preserve">Let us see how to save the source code in a file, and how to compile and run it. </w:t>
      </w:r>
      <w:r w:rsidRPr="00B03787">
        <w:rPr>
          <w:rFonts w:ascii="Verdana" w:eastAsia="Times New Roman" w:hAnsi="Verdana" w:cs="Times New Roman"/>
          <w:color w:val="000000"/>
          <w:sz w:val="24"/>
          <w:szCs w:val="24"/>
        </w:rPr>
        <w:t>Following are the simple steps −</w:t>
      </w:r>
    </w:p>
    <w:p w:rsidR="00F9162F" w:rsidRPr="00B03787" w:rsidRDefault="00F9162F" w:rsidP="003D0297">
      <w:pPr>
        <w:numPr>
          <w:ilvl w:val="0"/>
          <w:numId w:val="3"/>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Open a text editor and add the above-mentioned code.</w:t>
      </w:r>
    </w:p>
    <w:p w:rsidR="00F9162F" w:rsidRPr="00B03787" w:rsidRDefault="00F9162F" w:rsidP="003D0297">
      <w:pPr>
        <w:numPr>
          <w:ilvl w:val="0"/>
          <w:numId w:val="3"/>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Save the file as </w:t>
      </w:r>
      <w:r w:rsidRPr="00B03787">
        <w:rPr>
          <w:rFonts w:ascii="Verdana" w:eastAsia="Times New Roman" w:hAnsi="Verdana" w:cs="Times New Roman"/>
          <w:i/>
          <w:iCs/>
          <w:color w:val="000000"/>
          <w:sz w:val="21"/>
          <w:szCs w:val="21"/>
          <w:lang w:val="en-US"/>
        </w:rPr>
        <w:t>hello.c</w:t>
      </w:r>
    </w:p>
    <w:p w:rsidR="00F9162F" w:rsidRPr="00B03787" w:rsidRDefault="00F9162F" w:rsidP="003D0297">
      <w:pPr>
        <w:numPr>
          <w:ilvl w:val="0"/>
          <w:numId w:val="3"/>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Open a command prompt and go to the directory where you have saved the file.</w:t>
      </w:r>
    </w:p>
    <w:p w:rsidR="00F9162F" w:rsidRPr="00B03787" w:rsidRDefault="00F9162F" w:rsidP="003D0297">
      <w:pPr>
        <w:numPr>
          <w:ilvl w:val="0"/>
          <w:numId w:val="3"/>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Type </w:t>
      </w:r>
      <w:r w:rsidRPr="00B03787">
        <w:rPr>
          <w:rFonts w:ascii="Verdana" w:eastAsia="Times New Roman" w:hAnsi="Verdana" w:cs="Times New Roman"/>
          <w:i/>
          <w:iCs/>
          <w:color w:val="000000"/>
          <w:sz w:val="21"/>
          <w:szCs w:val="21"/>
          <w:lang w:val="en-US"/>
        </w:rPr>
        <w:t>gcc hello.c</w:t>
      </w:r>
      <w:r w:rsidRPr="00B03787">
        <w:rPr>
          <w:rFonts w:ascii="Verdana" w:eastAsia="Times New Roman" w:hAnsi="Verdana" w:cs="Times New Roman"/>
          <w:color w:val="000000"/>
          <w:sz w:val="21"/>
          <w:szCs w:val="21"/>
          <w:lang w:val="en-US"/>
        </w:rPr>
        <w:t> and press enter to compile your code.</w:t>
      </w:r>
    </w:p>
    <w:p w:rsidR="00F9162F" w:rsidRPr="00B03787" w:rsidRDefault="00F9162F" w:rsidP="003D0297">
      <w:pPr>
        <w:numPr>
          <w:ilvl w:val="0"/>
          <w:numId w:val="3"/>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If there are no errors in your code, the command prompt will take you to the next line and would generate </w:t>
      </w:r>
      <w:r w:rsidRPr="00B03787">
        <w:rPr>
          <w:rFonts w:ascii="Verdana" w:eastAsia="Times New Roman" w:hAnsi="Verdana" w:cs="Times New Roman"/>
          <w:i/>
          <w:iCs/>
          <w:color w:val="000000"/>
          <w:sz w:val="21"/>
          <w:szCs w:val="21"/>
          <w:lang w:val="en-US"/>
        </w:rPr>
        <w:t>a.out</w:t>
      </w:r>
      <w:r w:rsidRPr="00B03787">
        <w:rPr>
          <w:rFonts w:ascii="Verdana" w:eastAsia="Times New Roman" w:hAnsi="Verdana" w:cs="Times New Roman"/>
          <w:color w:val="000000"/>
          <w:sz w:val="21"/>
          <w:szCs w:val="21"/>
          <w:lang w:val="en-US"/>
        </w:rPr>
        <w:t>executable file.</w:t>
      </w:r>
    </w:p>
    <w:p w:rsidR="00F9162F" w:rsidRPr="00B03787" w:rsidRDefault="00F9162F" w:rsidP="003D0297">
      <w:pPr>
        <w:numPr>
          <w:ilvl w:val="0"/>
          <w:numId w:val="3"/>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Now, type </w:t>
      </w:r>
      <w:r w:rsidRPr="00B03787">
        <w:rPr>
          <w:rFonts w:ascii="Verdana" w:eastAsia="Times New Roman" w:hAnsi="Verdana" w:cs="Times New Roman"/>
          <w:i/>
          <w:iCs/>
          <w:color w:val="000000"/>
          <w:sz w:val="21"/>
          <w:szCs w:val="21"/>
          <w:lang w:val="en-US"/>
        </w:rPr>
        <w:t>a.out</w:t>
      </w:r>
      <w:r w:rsidRPr="00B03787">
        <w:rPr>
          <w:rFonts w:ascii="Verdana" w:eastAsia="Times New Roman" w:hAnsi="Verdana" w:cs="Times New Roman"/>
          <w:color w:val="000000"/>
          <w:sz w:val="21"/>
          <w:szCs w:val="21"/>
          <w:lang w:val="en-US"/>
        </w:rPr>
        <w:t> to execute your program.</w:t>
      </w:r>
    </w:p>
    <w:p w:rsidR="00F9162F" w:rsidRPr="00B03787" w:rsidRDefault="00F9162F" w:rsidP="003D0297">
      <w:pPr>
        <w:numPr>
          <w:ilvl w:val="0"/>
          <w:numId w:val="3"/>
        </w:numPr>
        <w:spacing w:after="144" w:line="360" w:lineRule="atLeast"/>
        <w:ind w:left="768" w:right="48"/>
        <w:jc w:val="both"/>
        <w:rPr>
          <w:rFonts w:ascii="Verdana" w:eastAsia="Times New Roman" w:hAnsi="Verdana" w:cs="Times New Roman"/>
          <w:color w:val="000000"/>
          <w:sz w:val="21"/>
          <w:szCs w:val="21"/>
          <w:lang w:val="en-US"/>
        </w:rPr>
      </w:pPr>
      <w:r w:rsidRPr="00B03787">
        <w:rPr>
          <w:rFonts w:ascii="Verdana" w:eastAsia="Times New Roman" w:hAnsi="Verdana" w:cs="Times New Roman"/>
          <w:color w:val="000000"/>
          <w:sz w:val="21"/>
          <w:szCs w:val="21"/>
          <w:lang w:val="en-US"/>
        </w:rPr>
        <w:t>You will see the output </w:t>
      </w:r>
      <w:r w:rsidRPr="00B03787">
        <w:rPr>
          <w:rFonts w:ascii="Verdana" w:eastAsia="Times New Roman" w:hAnsi="Verdana" w:cs="Times New Roman"/>
          <w:i/>
          <w:iCs/>
          <w:color w:val="000000"/>
          <w:sz w:val="21"/>
          <w:szCs w:val="21"/>
          <w:lang w:val="en-US"/>
        </w:rPr>
        <w:t>"Hello World"</w:t>
      </w:r>
      <w:r w:rsidRPr="00B03787">
        <w:rPr>
          <w:rFonts w:ascii="Verdana" w:eastAsia="Times New Roman" w:hAnsi="Verdana" w:cs="Times New Roman"/>
          <w:color w:val="000000"/>
          <w:sz w:val="21"/>
          <w:szCs w:val="21"/>
          <w:lang w:val="en-US"/>
        </w:rPr>
        <w:t> printed on the screen.</w:t>
      </w: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03787">
        <w:rPr>
          <w:rFonts w:ascii="Consolas" w:eastAsia="Times New Roman" w:hAnsi="Consolas" w:cs="Consolas"/>
          <w:color w:val="313131"/>
          <w:sz w:val="18"/>
          <w:szCs w:val="18"/>
          <w:lang w:val="en-US"/>
        </w:rPr>
        <w:t>$ gcc hello.c</w:t>
      </w: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03787">
        <w:rPr>
          <w:rFonts w:ascii="Consolas" w:eastAsia="Times New Roman" w:hAnsi="Consolas" w:cs="Consolas"/>
          <w:color w:val="313131"/>
          <w:sz w:val="18"/>
          <w:szCs w:val="18"/>
          <w:lang w:val="en-US"/>
        </w:rPr>
        <w:t>$ ./a.out</w:t>
      </w:r>
    </w:p>
    <w:p w:rsidR="00F9162F" w:rsidRPr="00B03787"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03787">
        <w:rPr>
          <w:rFonts w:ascii="Consolas" w:eastAsia="Times New Roman" w:hAnsi="Consolas" w:cs="Consolas"/>
          <w:color w:val="313131"/>
          <w:sz w:val="18"/>
          <w:szCs w:val="18"/>
          <w:lang w:val="en-US"/>
        </w:rPr>
        <w:t>Hello, World!</w:t>
      </w:r>
    </w:p>
    <w:p w:rsidR="00F9162F" w:rsidRPr="00B03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B03787">
        <w:rPr>
          <w:rFonts w:ascii="Verdana" w:eastAsia="Times New Roman" w:hAnsi="Verdana" w:cs="Times New Roman"/>
          <w:color w:val="000000"/>
          <w:sz w:val="24"/>
          <w:szCs w:val="24"/>
          <w:lang w:val="en-US"/>
        </w:rPr>
        <w:t>Make sure the gcc compiler is in your path and that you are running it in the directory containing the source file hello.c.</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You have seen the basic structure of a C program, so it will be easy to understand other basic building blocks of the C programming language.</w:t>
      </w:r>
    </w:p>
    <w:p w:rsidR="00F9162F" w:rsidRPr="00E94787"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E94787">
        <w:rPr>
          <w:rFonts w:ascii="Verdana" w:eastAsia="Times New Roman" w:hAnsi="Verdana" w:cs="Times New Roman"/>
          <w:color w:val="121214"/>
          <w:spacing w:val="-15"/>
          <w:sz w:val="41"/>
          <w:szCs w:val="41"/>
          <w:lang w:val="en-US"/>
        </w:rPr>
        <w:t>Tokens in C</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A C program consists of various tokens and a token is either a keyword, an identifier, a constant, a string literal, or a symbol. For example, the following C statement consists of five tokens −</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313131"/>
          <w:sz w:val="20"/>
          <w:szCs w:val="20"/>
          <w:lang w:val="en-US"/>
        </w:rPr>
        <w:t>printf</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008800"/>
          <w:sz w:val="20"/>
          <w:szCs w:val="20"/>
          <w:lang w:val="en-US"/>
        </w:rPr>
        <w:t>"Hello, World! \n"</w:t>
      </w:r>
      <w:r w:rsidRPr="00E94787">
        <w:rPr>
          <w:rFonts w:ascii="Consolas" w:eastAsia="Times New Roman" w:hAnsi="Consolas" w:cs="Consolas"/>
          <w:color w:val="666600"/>
          <w:sz w:val="20"/>
          <w:szCs w:val="20"/>
          <w:lang w:val="en-US"/>
        </w:rPr>
        <w:t>);</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The individual tokens are −</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313131"/>
          <w:sz w:val="20"/>
          <w:szCs w:val="20"/>
          <w:lang w:val="en-US"/>
        </w:rPr>
        <w:t>printf</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666600"/>
          <w:sz w:val="20"/>
          <w:szCs w:val="20"/>
          <w:lang w:val="en-US"/>
        </w:rPr>
        <w:t>(</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008800"/>
          <w:sz w:val="20"/>
          <w:szCs w:val="20"/>
          <w:lang w:val="en-US"/>
        </w:rPr>
        <w:t>"Hello, World! \n"</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666600"/>
          <w:sz w:val="20"/>
          <w:szCs w:val="20"/>
          <w:lang w:val="en-US"/>
        </w:rPr>
        <w:t>)</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666600"/>
          <w:sz w:val="20"/>
          <w:szCs w:val="20"/>
          <w:lang w:val="en-US"/>
        </w:rPr>
        <w:t>;</w:t>
      </w:r>
    </w:p>
    <w:p w:rsidR="00F9162F" w:rsidRPr="00E94787"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E94787">
        <w:rPr>
          <w:rFonts w:ascii="Verdana" w:eastAsia="Times New Roman" w:hAnsi="Verdana" w:cs="Times New Roman"/>
          <w:color w:val="121214"/>
          <w:spacing w:val="-15"/>
          <w:sz w:val="41"/>
          <w:szCs w:val="41"/>
          <w:lang w:val="en-US"/>
        </w:rPr>
        <w:t>Semicolons</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lastRenderedPageBreak/>
        <w:t>In a C program, the semicolon is a statement terminator. That is, each individual statement must be ended with a semicolon. It indicates the end of one logical entity.</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Given below are two different statements −</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313131"/>
          <w:sz w:val="20"/>
          <w:szCs w:val="20"/>
          <w:lang w:val="en-US"/>
        </w:rPr>
        <w:t>printf</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008800"/>
          <w:sz w:val="20"/>
          <w:szCs w:val="20"/>
          <w:lang w:val="en-US"/>
        </w:rPr>
        <w:t>"Hello, World! \n"</w:t>
      </w:r>
      <w:r w:rsidRPr="00E94787">
        <w:rPr>
          <w:rFonts w:ascii="Consolas" w:eastAsia="Times New Roman" w:hAnsi="Consolas" w:cs="Consolas"/>
          <w:color w:val="666600"/>
          <w:sz w:val="20"/>
          <w:szCs w:val="20"/>
          <w:lang w:val="en-US"/>
        </w:rPr>
        <w:t>);</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000088"/>
          <w:sz w:val="20"/>
          <w:szCs w:val="20"/>
          <w:lang w:val="en-US"/>
        </w:rPr>
        <w:t>return</w:t>
      </w:r>
      <w:r w:rsidRPr="00E94787">
        <w:rPr>
          <w:rFonts w:ascii="Consolas" w:eastAsia="Times New Roman" w:hAnsi="Consolas" w:cs="Consolas"/>
          <w:color w:val="313131"/>
          <w:sz w:val="20"/>
          <w:szCs w:val="20"/>
          <w:lang w:val="en-US"/>
        </w:rPr>
        <w:t xml:space="preserve"> </w:t>
      </w:r>
      <w:r w:rsidRPr="00E94787">
        <w:rPr>
          <w:rFonts w:ascii="Consolas" w:eastAsia="Times New Roman" w:hAnsi="Consolas" w:cs="Consolas"/>
          <w:color w:val="006666"/>
          <w:sz w:val="20"/>
          <w:szCs w:val="20"/>
          <w:lang w:val="en-US"/>
        </w:rPr>
        <w:t>0</w:t>
      </w:r>
      <w:r w:rsidRPr="00E94787">
        <w:rPr>
          <w:rFonts w:ascii="Consolas" w:eastAsia="Times New Roman" w:hAnsi="Consolas" w:cs="Consolas"/>
          <w:color w:val="666600"/>
          <w:sz w:val="20"/>
          <w:szCs w:val="20"/>
          <w:lang w:val="en-US"/>
        </w:rPr>
        <w:t>;</w:t>
      </w:r>
    </w:p>
    <w:p w:rsidR="00F9162F" w:rsidRPr="00E94787"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E94787">
        <w:rPr>
          <w:rFonts w:ascii="Verdana" w:eastAsia="Times New Roman" w:hAnsi="Verdana" w:cs="Times New Roman"/>
          <w:color w:val="121214"/>
          <w:spacing w:val="-15"/>
          <w:sz w:val="41"/>
          <w:szCs w:val="41"/>
          <w:lang w:val="en-US"/>
        </w:rPr>
        <w:t>Comments</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Comments are like helping text in your C program and they are ignored by the compiler. They start with /* and terminate with the characters */ as shown below −</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94787">
        <w:rPr>
          <w:rFonts w:ascii="Consolas" w:eastAsia="Times New Roman" w:hAnsi="Consolas" w:cs="Consolas"/>
          <w:color w:val="313131"/>
          <w:sz w:val="18"/>
          <w:szCs w:val="18"/>
          <w:lang w:val="en-US"/>
        </w:rPr>
        <w:t>/* my first program in C */</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You cannot have comments within comments and they do not occur within a string or character literals.</w:t>
      </w:r>
    </w:p>
    <w:p w:rsidR="00F9162F" w:rsidRPr="00E94787" w:rsidRDefault="00F9162F" w:rsidP="00576294">
      <w:pPr>
        <w:spacing w:after="0" w:line="240" w:lineRule="auto"/>
        <w:jc w:val="both"/>
        <w:rPr>
          <w:rFonts w:ascii="Verdana" w:eastAsia="Times New Roman" w:hAnsi="Verdana" w:cs="Times New Roman"/>
          <w:color w:val="121214"/>
          <w:spacing w:val="-15"/>
          <w:sz w:val="41"/>
          <w:szCs w:val="41"/>
          <w:lang w:val="en-US"/>
        </w:rPr>
      </w:pPr>
      <w:r w:rsidRPr="00E94787">
        <w:rPr>
          <w:rFonts w:ascii="Verdana" w:eastAsia="Times New Roman" w:hAnsi="Verdana" w:cs="Times New Roman"/>
          <w:color w:val="121214"/>
          <w:spacing w:val="-15"/>
          <w:sz w:val="41"/>
          <w:szCs w:val="41"/>
          <w:lang w:val="en-US"/>
        </w:rPr>
        <w:t>Identifiers</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A C identifier is a name used to identify a variable, function, or any other user-defined item. An identifier starts with a letter A to Z, a to z, or an underscore '_' followed by zero or more letters, underscores, and digits (0 to 9).</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C does not allow punctuation characters such as @, $, and % within identifiers. C is a </w:t>
      </w:r>
      <w:r w:rsidRPr="00E94787">
        <w:rPr>
          <w:rFonts w:ascii="Verdana" w:eastAsia="Times New Roman" w:hAnsi="Verdana" w:cs="Times New Roman"/>
          <w:b/>
          <w:bCs/>
          <w:color w:val="000000"/>
          <w:sz w:val="24"/>
          <w:szCs w:val="24"/>
          <w:lang w:val="en-US"/>
        </w:rPr>
        <w:t>case-sensitive</w:t>
      </w:r>
      <w:r w:rsidRPr="00E94787">
        <w:rPr>
          <w:rFonts w:ascii="Verdana" w:eastAsia="Times New Roman" w:hAnsi="Verdana" w:cs="Times New Roman"/>
          <w:color w:val="000000"/>
          <w:sz w:val="24"/>
          <w:szCs w:val="24"/>
          <w:lang w:val="en-US"/>
        </w:rPr>
        <w:t> programming language. Thus, </w:t>
      </w:r>
      <w:r w:rsidRPr="00E94787">
        <w:rPr>
          <w:rFonts w:ascii="Verdana" w:eastAsia="Times New Roman" w:hAnsi="Verdana" w:cs="Times New Roman"/>
          <w:i/>
          <w:iCs/>
          <w:color w:val="000000"/>
          <w:sz w:val="24"/>
          <w:szCs w:val="24"/>
          <w:lang w:val="en-US"/>
        </w:rPr>
        <w:t>Manpower</w:t>
      </w:r>
      <w:r w:rsidRPr="00E94787">
        <w:rPr>
          <w:rFonts w:ascii="Verdana" w:eastAsia="Times New Roman" w:hAnsi="Verdana" w:cs="Times New Roman"/>
          <w:color w:val="000000"/>
          <w:sz w:val="24"/>
          <w:szCs w:val="24"/>
          <w:lang w:val="en-US"/>
        </w:rPr>
        <w:t> and </w:t>
      </w:r>
      <w:r w:rsidRPr="00E94787">
        <w:rPr>
          <w:rFonts w:ascii="Verdana" w:eastAsia="Times New Roman" w:hAnsi="Verdana" w:cs="Times New Roman"/>
          <w:i/>
          <w:iCs/>
          <w:color w:val="000000"/>
          <w:sz w:val="24"/>
          <w:szCs w:val="24"/>
          <w:lang w:val="en-US"/>
        </w:rPr>
        <w:t>manpower</w:t>
      </w:r>
      <w:r w:rsidRPr="00E94787">
        <w:rPr>
          <w:rFonts w:ascii="Verdana" w:eastAsia="Times New Roman" w:hAnsi="Verdana" w:cs="Times New Roman"/>
          <w:color w:val="000000"/>
          <w:sz w:val="24"/>
          <w:szCs w:val="24"/>
          <w:lang w:val="en-US"/>
        </w:rPr>
        <w:t> are two different identifiers in C. Here are some examples of acceptable identifiers −</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94787">
        <w:rPr>
          <w:rFonts w:ascii="Consolas" w:eastAsia="Times New Roman" w:hAnsi="Consolas" w:cs="Consolas"/>
          <w:color w:val="313131"/>
          <w:sz w:val="18"/>
          <w:szCs w:val="18"/>
          <w:lang w:val="en-US"/>
        </w:rPr>
        <w:t>mohd       zara    abc   move_name  a_123</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94787">
        <w:rPr>
          <w:rFonts w:ascii="Consolas" w:eastAsia="Times New Roman" w:hAnsi="Consolas" w:cs="Consolas"/>
          <w:color w:val="313131"/>
          <w:sz w:val="18"/>
          <w:szCs w:val="18"/>
          <w:lang w:val="en-US"/>
        </w:rPr>
        <w:t>myname50   _temp   j     a23b9      retVal</w:t>
      </w:r>
    </w:p>
    <w:p w:rsidR="00F9162F" w:rsidRPr="00E94787"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E94787">
        <w:rPr>
          <w:rFonts w:ascii="Verdana" w:eastAsia="Times New Roman" w:hAnsi="Verdana" w:cs="Times New Roman"/>
          <w:color w:val="121214"/>
          <w:spacing w:val="-15"/>
          <w:sz w:val="41"/>
          <w:szCs w:val="41"/>
          <w:lang w:val="en-US"/>
        </w:rPr>
        <w:t>Keywords</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The following list shows the reserved words in C. These reserved words may not be used as constants or variables or any other identifier names.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8"/>
        <w:gridCol w:w="1879"/>
        <w:gridCol w:w="1879"/>
        <w:gridCol w:w="1879"/>
      </w:tblGrid>
      <w:tr w:rsidR="00F9162F" w:rsidRPr="00E94787" w:rsidTr="005650D7">
        <w:tc>
          <w:tcPr>
            <w:tcW w:w="18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auto</w:t>
            </w:r>
          </w:p>
        </w:tc>
        <w:tc>
          <w:tcPr>
            <w:tcW w:w="18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else</w:t>
            </w:r>
          </w:p>
        </w:tc>
        <w:tc>
          <w:tcPr>
            <w:tcW w:w="18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long</w:t>
            </w:r>
          </w:p>
        </w:tc>
        <w:tc>
          <w:tcPr>
            <w:tcW w:w="18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switch</w:t>
            </w:r>
          </w:p>
        </w:tc>
      </w:tr>
      <w:tr w:rsidR="00F9162F" w:rsidRPr="00E94787" w:rsidTr="00565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typedef</w:t>
            </w:r>
          </w:p>
        </w:tc>
      </w:tr>
      <w:tr w:rsidR="00F9162F" w:rsidRPr="00E94787" w:rsidTr="00565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union</w:t>
            </w:r>
          </w:p>
        </w:tc>
      </w:tr>
      <w:tr w:rsidR="00F9162F" w:rsidRPr="00E94787" w:rsidTr="00565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lastRenderedPageBreak/>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unsigned</w:t>
            </w:r>
          </w:p>
        </w:tc>
      </w:tr>
      <w:tr w:rsidR="00F9162F" w:rsidRPr="00E94787" w:rsidTr="00565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void</w:t>
            </w:r>
          </w:p>
        </w:tc>
      </w:tr>
      <w:tr w:rsidR="00F9162F" w:rsidRPr="00E94787" w:rsidTr="00565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volatile</w:t>
            </w:r>
          </w:p>
        </w:tc>
      </w:tr>
      <w:tr w:rsidR="00F9162F" w:rsidRPr="00E94787" w:rsidTr="00565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while</w:t>
            </w:r>
          </w:p>
        </w:tc>
      </w:tr>
      <w:tr w:rsidR="00F9162F" w:rsidRPr="00E94787" w:rsidTr="00565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_Packed</w:t>
            </w:r>
          </w:p>
        </w:tc>
      </w:tr>
      <w:tr w:rsidR="00F9162F" w:rsidRPr="00E94787" w:rsidTr="005650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r w:rsidRPr="00E94787">
              <w:rPr>
                <w:rFonts w:ascii="Verdana" w:eastAsia="Times New Roman" w:hAnsi="Verdana"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162F" w:rsidRPr="00E94787" w:rsidRDefault="00F9162F" w:rsidP="005650D7">
            <w:pPr>
              <w:spacing w:after="300" w:line="240" w:lineRule="auto"/>
              <w:jc w:val="center"/>
              <w:rPr>
                <w:rFonts w:ascii="Verdana" w:eastAsia="Times New Roman" w:hAnsi="Verdana" w:cs="Times New Roman"/>
                <w:color w:val="313131"/>
                <w:sz w:val="21"/>
                <w:szCs w:val="21"/>
              </w:rPr>
            </w:pPr>
          </w:p>
        </w:tc>
      </w:tr>
    </w:tbl>
    <w:p w:rsidR="00F9162F" w:rsidRPr="00E94787" w:rsidRDefault="00F9162F" w:rsidP="00F9162F">
      <w:pPr>
        <w:spacing w:before="48" w:after="48" w:line="360" w:lineRule="atLeast"/>
        <w:ind w:right="48"/>
        <w:outlineLvl w:val="1"/>
        <w:rPr>
          <w:rFonts w:ascii="Verdana" w:eastAsia="Times New Roman" w:hAnsi="Verdana" w:cs="Times New Roman"/>
          <w:color w:val="121214"/>
          <w:spacing w:val="-15"/>
          <w:sz w:val="41"/>
          <w:szCs w:val="41"/>
          <w:lang w:val="en-US"/>
        </w:rPr>
      </w:pPr>
      <w:r w:rsidRPr="00E94787">
        <w:rPr>
          <w:rFonts w:ascii="Verdana" w:eastAsia="Times New Roman" w:hAnsi="Verdana" w:cs="Times New Roman"/>
          <w:color w:val="121214"/>
          <w:spacing w:val="-15"/>
          <w:sz w:val="41"/>
          <w:szCs w:val="41"/>
          <w:lang w:val="en-US"/>
        </w:rPr>
        <w:t>Whitespace in C</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A line containing only whitespace, possibly with a comment, is known as a blank line, and a C compiler totally ignores it.</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 −</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000088"/>
          <w:sz w:val="20"/>
          <w:szCs w:val="20"/>
          <w:lang w:val="en-US"/>
        </w:rPr>
        <w:t>int</w:t>
      </w:r>
      <w:r w:rsidRPr="00E94787">
        <w:rPr>
          <w:rFonts w:ascii="Consolas" w:eastAsia="Times New Roman" w:hAnsi="Consolas" w:cs="Consolas"/>
          <w:color w:val="313131"/>
          <w:sz w:val="20"/>
          <w:szCs w:val="20"/>
          <w:lang w:val="en-US"/>
        </w:rPr>
        <w:t xml:space="preserve"> age</w:t>
      </w:r>
      <w:r w:rsidRPr="00E94787">
        <w:rPr>
          <w:rFonts w:ascii="Consolas" w:eastAsia="Times New Roman" w:hAnsi="Consolas" w:cs="Consolas"/>
          <w:color w:val="666600"/>
          <w:sz w:val="20"/>
          <w:szCs w:val="20"/>
          <w:lang w:val="en-US"/>
        </w:rPr>
        <w:t>;</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there must be at least one whitespace character (usually a space) between int and age for the compiler to be able to distinguish them. On the other hand, in the following statement −</w:t>
      </w:r>
    </w:p>
    <w:p w:rsidR="00F9162F" w:rsidRPr="00E94787" w:rsidRDefault="00F9162F" w:rsidP="00F916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94787">
        <w:rPr>
          <w:rFonts w:ascii="Consolas" w:eastAsia="Times New Roman" w:hAnsi="Consolas" w:cs="Consolas"/>
          <w:color w:val="313131"/>
          <w:sz w:val="20"/>
          <w:szCs w:val="20"/>
          <w:lang w:val="en-US"/>
        </w:rPr>
        <w:t xml:space="preserve">fruit </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313131"/>
          <w:sz w:val="20"/>
          <w:szCs w:val="20"/>
          <w:lang w:val="en-US"/>
        </w:rPr>
        <w:t xml:space="preserve"> apples </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313131"/>
          <w:sz w:val="20"/>
          <w:szCs w:val="20"/>
          <w:lang w:val="en-US"/>
        </w:rPr>
        <w:t xml:space="preserve"> oranges</w:t>
      </w:r>
      <w:r w:rsidRPr="00E94787">
        <w:rPr>
          <w:rFonts w:ascii="Consolas" w:eastAsia="Times New Roman" w:hAnsi="Consolas" w:cs="Consolas"/>
          <w:color w:val="666600"/>
          <w:sz w:val="20"/>
          <w:szCs w:val="20"/>
          <w:lang w:val="en-US"/>
        </w:rPr>
        <w:t>;</w:t>
      </w:r>
      <w:r w:rsidRPr="00E94787">
        <w:rPr>
          <w:rFonts w:ascii="Consolas" w:eastAsia="Times New Roman" w:hAnsi="Consolas" w:cs="Consolas"/>
          <w:color w:val="313131"/>
          <w:sz w:val="20"/>
          <w:szCs w:val="20"/>
          <w:lang w:val="en-US"/>
        </w:rPr>
        <w:t xml:space="preserve">   </w:t>
      </w:r>
      <w:r w:rsidRPr="00E94787">
        <w:rPr>
          <w:rFonts w:ascii="Consolas" w:eastAsia="Times New Roman" w:hAnsi="Consolas" w:cs="Consolas"/>
          <w:color w:val="880000"/>
          <w:sz w:val="20"/>
          <w:szCs w:val="20"/>
          <w:lang w:val="en-US"/>
        </w:rPr>
        <w:t>// get the total fruit</w:t>
      </w:r>
    </w:p>
    <w:p w:rsidR="00F9162F" w:rsidRPr="00E94787" w:rsidRDefault="00F9162F" w:rsidP="00F9162F">
      <w:pPr>
        <w:spacing w:after="144" w:line="360" w:lineRule="atLeast"/>
        <w:ind w:left="48" w:right="48"/>
        <w:jc w:val="both"/>
        <w:rPr>
          <w:rFonts w:ascii="Verdana" w:eastAsia="Times New Roman" w:hAnsi="Verdana" w:cs="Times New Roman"/>
          <w:color w:val="000000"/>
          <w:sz w:val="24"/>
          <w:szCs w:val="24"/>
          <w:lang w:val="en-US"/>
        </w:rPr>
      </w:pPr>
      <w:r w:rsidRPr="00E94787">
        <w:rPr>
          <w:rFonts w:ascii="Verdana" w:eastAsia="Times New Roman" w:hAnsi="Verdana" w:cs="Times New Roman"/>
          <w:color w:val="000000"/>
          <w:sz w:val="24"/>
          <w:szCs w:val="24"/>
          <w:lang w:val="en-US"/>
        </w:rPr>
        <w:t>no whitespace characters are necessary between fruit and =, or between = and apples, although you are free to include some if you wish to increase readability.</w:t>
      </w:r>
    </w:p>
    <w:p w:rsidR="000C66E6" w:rsidRPr="00493FE0" w:rsidRDefault="000C66E6" w:rsidP="000C66E6">
      <w:pPr>
        <w:jc w:val="both"/>
        <w:rPr>
          <w:rFonts w:ascii="Times New Roman" w:hAnsi="Times New Roman" w:cs="Times New Roman"/>
          <w:b/>
          <w:sz w:val="24"/>
          <w:szCs w:val="28"/>
          <w:lang w:val="en-US"/>
        </w:rPr>
      </w:pPr>
      <w:r w:rsidRPr="00493FE0">
        <w:rPr>
          <w:rFonts w:ascii="Times New Roman" w:hAnsi="Times New Roman" w:cs="Times New Roman"/>
          <w:b/>
          <w:sz w:val="24"/>
          <w:szCs w:val="28"/>
          <w:lang w:val="en-US"/>
        </w:rPr>
        <w:t>Topic №5</w:t>
      </w:r>
      <w:r w:rsidR="0088385C">
        <w:rPr>
          <w:rFonts w:ascii="Times New Roman" w:hAnsi="Times New Roman" w:cs="Times New Roman"/>
          <w:b/>
          <w:sz w:val="24"/>
          <w:szCs w:val="28"/>
          <w:lang w:val="en-US"/>
        </w:rPr>
        <w:t xml:space="preserve"> ,6</w:t>
      </w:r>
      <w:r w:rsidRPr="00493FE0">
        <w:rPr>
          <w:rFonts w:ascii="Times New Roman" w:hAnsi="Times New Roman" w:cs="Times New Roman"/>
          <w:b/>
          <w:sz w:val="24"/>
          <w:szCs w:val="28"/>
          <w:lang w:val="en-US"/>
        </w:rPr>
        <w:t>.</w:t>
      </w:r>
    </w:p>
    <w:p w:rsidR="000C66E6" w:rsidRDefault="000C66E6"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An operator is a symbol that tells the compiler to perform specific mathematical or logical functions. C language is rich in built-in operators and provides the following types of operators −</w:t>
      </w:r>
    </w:p>
    <w:p w:rsidR="00F740C3" w:rsidRPr="00E131F3" w:rsidRDefault="00F740C3" w:rsidP="003D0297">
      <w:pPr>
        <w:numPr>
          <w:ilvl w:val="0"/>
          <w:numId w:val="4"/>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lastRenderedPageBreak/>
        <w:t>Arithmetic Operators</w:t>
      </w:r>
    </w:p>
    <w:p w:rsidR="00F740C3" w:rsidRPr="00E131F3" w:rsidRDefault="00F740C3" w:rsidP="003D0297">
      <w:pPr>
        <w:numPr>
          <w:ilvl w:val="0"/>
          <w:numId w:val="4"/>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Relational Operators</w:t>
      </w:r>
    </w:p>
    <w:p w:rsidR="00F740C3" w:rsidRPr="00E131F3" w:rsidRDefault="00F740C3" w:rsidP="003D0297">
      <w:pPr>
        <w:numPr>
          <w:ilvl w:val="0"/>
          <w:numId w:val="4"/>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Logical Operators</w:t>
      </w:r>
    </w:p>
    <w:p w:rsidR="00F740C3" w:rsidRPr="00E131F3" w:rsidRDefault="00F740C3" w:rsidP="003D0297">
      <w:pPr>
        <w:numPr>
          <w:ilvl w:val="0"/>
          <w:numId w:val="4"/>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Bitwise Operators</w:t>
      </w:r>
    </w:p>
    <w:p w:rsidR="00F740C3" w:rsidRPr="00E131F3" w:rsidRDefault="00F740C3" w:rsidP="003D0297">
      <w:pPr>
        <w:numPr>
          <w:ilvl w:val="0"/>
          <w:numId w:val="4"/>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Assignment Operators</w:t>
      </w:r>
    </w:p>
    <w:p w:rsidR="00F740C3" w:rsidRPr="00E131F3" w:rsidRDefault="00F740C3" w:rsidP="003D0297">
      <w:pPr>
        <w:numPr>
          <w:ilvl w:val="0"/>
          <w:numId w:val="4"/>
        </w:numPr>
        <w:shd w:val="clear" w:color="auto" w:fill="FFFFFF"/>
        <w:spacing w:before="100" w:beforeAutospacing="1" w:after="75" w:line="360" w:lineRule="atLeast"/>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rPr>
        <w:t>Misc Operators</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We will, in this chapter, look into the way each operator works.</w:t>
      </w:r>
    </w:p>
    <w:p w:rsidR="00F740C3" w:rsidRPr="00E131F3" w:rsidRDefault="00F740C3" w:rsidP="00F740C3">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lang w:val="en-US"/>
        </w:rPr>
      </w:pPr>
      <w:r w:rsidRPr="00E131F3">
        <w:rPr>
          <w:rFonts w:ascii="Times New Roman" w:eastAsia="Times New Roman" w:hAnsi="Times New Roman" w:cs="Times New Roman"/>
          <w:color w:val="121214"/>
          <w:spacing w:val="-15"/>
          <w:sz w:val="41"/>
          <w:szCs w:val="41"/>
          <w:lang w:val="en-US"/>
        </w:rPr>
        <w:t>Arithmetic Operators</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lang w:val="en-US"/>
        </w:rPr>
        <w:t xml:space="preserve">The following table shows all the arithmetic operators supported by the C language. </w:t>
      </w:r>
      <w:r w:rsidRPr="00E131F3">
        <w:rPr>
          <w:rFonts w:ascii="Times New Roman" w:eastAsia="Times New Roman" w:hAnsi="Times New Roman" w:cs="Times New Roman"/>
          <w:color w:val="000000"/>
          <w:sz w:val="24"/>
          <w:szCs w:val="24"/>
        </w:rPr>
        <w:t>Assume variable </w:t>
      </w:r>
      <w:r w:rsidRPr="00E131F3">
        <w:rPr>
          <w:rFonts w:ascii="Times New Roman" w:eastAsia="Times New Roman" w:hAnsi="Times New Roman" w:cs="Times New Roman"/>
          <w:b/>
          <w:bCs/>
          <w:color w:val="000000"/>
          <w:sz w:val="24"/>
          <w:szCs w:val="24"/>
        </w:rPr>
        <w:t>A</w:t>
      </w:r>
      <w:r w:rsidRPr="00E131F3">
        <w:rPr>
          <w:rFonts w:ascii="Times New Roman" w:eastAsia="Times New Roman" w:hAnsi="Times New Roman" w:cs="Times New Roman"/>
          <w:color w:val="000000"/>
          <w:sz w:val="24"/>
          <w:szCs w:val="24"/>
        </w:rPr>
        <w:t> holds 10 and variable </w:t>
      </w:r>
      <w:r w:rsidRPr="00E131F3">
        <w:rPr>
          <w:rFonts w:ascii="Times New Roman" w:eastAsia="Times New Roman" w:hAnsi="Times New Roman" w:cs="Times New Roman"/>
          <w:b/>
          <w:bCs/>
          <w:color w:val="000000"/>
          <w:sz w:val="24"/>
          <w:szCs w:val="24"/>
        </w:rPr>
        <w:t>B</w:t>
      </w:r>
      <w:r w:rsidRPr="00E131F3">
        <w:rPr>
          <w:rFonts w:ascii="Times New Roman" w:eastAsia="Times New Roman" w:hAnsi="Times New Roman" w:cs="Times New Roman"/>
          <w:color w:val="000000"/>
          <w:sz w:val="24"/>
          <w:szCs w:val="24"/>
        </w:rPr>
        <w:t>holds 20 then −</w:t>
      </w:r>
    </w:p>
    <w:p w:rsidR="00F740C3" w:rsidRPr="00E131F3" w:rsidRDefault="00FE76FE"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11" w:history="1">
        <w:r w:rsidR="00F740C3"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3"/>
        <w:gridCol w:w="5075"/>
        <w:gridCol w:w="1147"/>
      </w:tblGrid>
      <w:tr w:rsidR="00F740C3" w:rsidRPr="00E131F3" w:rsidTr="006E5D2E">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30</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-10</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200</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 / A = 2</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 % A = 0</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Increment operator increases the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11</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Decrement operator decreases the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9</w:t>
            </w:r>
          </w:p>
        </w:tc>
      </w:tr>
    </w:tbl>
    <w:p w:rsidR="00F740C3" w:rsidRPr="00E131F3" w:rsidRDefault="00F740C3" w:rsidP="00F740C3">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rPr>
      </w:pPr>
      <w:r w:rsidRPr="00E131F3">
        <w:rPr>
          <w:rFonts w:ascii="Times New Roman" w:eastAsia="Times New Roman" w:hAnsi="Times New Roman" w:cs="Times New Roman"/>
          <w:color w:val="121214"/>
          <w:spacing w:val="-15"/>
          <w:sz w:val="41"/>
          <w:szCs w:val="41"/>
        </w:rPr>
        <w:t>Relational Operators</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lastRenderedPageBreak/>
        <w:t>The following table shows all the relational operators supported by C. Assume variable </w:t>
      </w:r>
      <w:r w:rsidRPr="00E131F3">
        <w:rPr>
          <w:rFonts w:ascii="Times New Roman" w:eastAsia="Times New Roman" w:hAnsi="Times New Roman" w:cs="Times New Roman"/>
          <w:b/>
          <w:bCs/>
          <w:color w:val="000000"/>
          <w:sz w:val="24"/>
          <w:szCs w:val="24"/>
          <w:lang w:val="en-US"/>
        </w:rPr>
        <w:t>A</w:t>
      </w:r>
      <w:r w:rsidRPr="00E131F3">
        <w:rPr>
          <w:rFonts w:ascii="Times New Roman" w:eastAsia="Times New Roman" w:hAnsi="Times New Roman" w:cs="Times New Roman"/>
          <w:color w:val="000000"/>
          <w:sz w:val="24"/>
          <w:szCs w:val="24"/>
          <w:lang w:val="en-US"/>
        </w:rPr>
        <w:t> holds 10 and variable </w:t>
      </w:r>
      <w:r w:rsidRPr="00E131F3">
        <w:rPr>
          <w:rFonts w:ascii="Times New Roman" w:eastAsia="Times New Roman" w:hAnsi="Times New Roman" w:cs="Times New Roman"/>
          <w:b/>
          <w:bCs/>
          <w:color w:val="000000"/>
          <w:sz w:val="24"/>
          <w:szCs w:val="24"/>
          <w:lang w:val="en-US"/>
        </w:rPr>
        <w:t>B</w:t>
      </w:r>
      <w:r w:rsidRPr="00E131F3">
        <w:rPr>
          <w:rFonts w:ascii="Times New Roman" w:eastAsia="Times New Roman" w:hAnsi="Times New Roman" w:cs="Times New Roman"/>
          <w:color w:val="000000"/>
          <w:sz w:val="24"/>
          <w:szCs w:val="24"/>
          <w:lang w:val="en-US"/>
        </w:rPr>
        <w:t> holds 20 then −</w:t>
      </w:r>
    </w:p>
    <w:p w:rsidR="00F740C3" w:rsidRPr="00E131F3" w:rsidRDefault="00FE76FE"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12" w:history="1">
        <w:r w:rsidR="00F740C3"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40"/>
        <w:gridCol w:w="5128"/>
        <w:gridCol w:w="1147"/>
      </w:tblGrid>
      <w:tr w:rsidR="00F740C3" w:rsidRPr="00E131F3" w:rsidTr="006E5D2E">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Checks if the values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 == B) is not true.</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Checks if the values of two operands are equal or not. If the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is true.</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lang w:val="en-US"/>
              </w:rPr>
              <w:t xml:space="preserve">Checks if the value of left operand is greater than the value of right operand. </w:t>
            </w:r>
            <w:r w:rsidRPr="00E131F3">
              <w:rPr>
                <w:rFonts w:ascii="Times New Roman" w:eastAsia="Times New Roman" w:hAnsi="Times New Roman" w:cs="Times New Roman"/>
                <w:sz w:val="24"/>
                <w:szCs w:val="24"/>
              </w:rPr>
              <w:t>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 &gt; B) is not true.</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lang w:val="en-US"/>
              </w:rPr>
              <w:t xml:space="preserve">Checks if the value of left operand is less than the value of right operand. </w:t>
            </w:r>
            <w:r w:rsidRPr="00E131F3">
              <w:rPr>
                <w:rFonts w:ascii="Times New Roman" w:eastAsia="Times New Roman" w:hAnsi="Times New Roman" w:cs="Times New Roman"/>
                <w:sz w:val="24"/>
                <w:szCs w:val="24"/>
              </w:rPr>
              <w:t>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&lt; B) is true.</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lang w:val="en-US"/>
              </w:rPr>
              <w:t xml:space="preserve">Checks if the value of left operand is greater than or equal to the value of right operand. </w:t>
            </w:r>
            <w:r w:rsidRPr="00E131F3">
              <w:rPr>
                <w:rFonts w:ascii="Times New Roman" w:eastAsia="Times New Roman" w:hAnsi="Times New Roman" w:cs="Times New Roman"/>
                <w:sz w:val="24"/>
                <w:szCs w:val="24"/>
              </w:rPr>
              <w:t>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 &gt;= B) is not true.</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lang w:val="en-US"/>
              </w:rPr>
              <w:t xml:space="preserve">Checks if the value of left operand is less than or equal to the value of right operand. </w:t>
            </w:r>
            <w:r w:rsidRPr="00E131F3">
              <w:rPr>
                <w:rFonts w:ascii="Times New Roman" w:eastAsia="Times New Roman" w:hAnsi="Times New Roman" w:cs="Times New Roman"/>
                <w:sz w:val="24"/>
                <w:szCs w:val="24"/>
              </w:rPr>
              <w:t>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&lt;= B) is true.</w:t>
            </w:r>
          </w:p>
        </w:tc>
      </w:tr>
    </w:tbl>
    <w:p w:rsidR="00F740C3" w:rsidRPr="00E131F3" w:rsidRDefault="00F740C3" w:rsidP="00F740C3">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rPr>
      </w:pPr>
      <w:r w:rsidRPr="00E131F3">
        <w:rPr>
          <w:rFonts w:ascii="Times New Roman" w:eastAsia="Times New Roman" w:hAnsi="Times New Roman" w:cs="Times New Roman"/>
          <w:color w:val="121214"/>
          <w:spacing w:val="-15"/>
          <w:sz w:val="41"/>
          <w:szCs w:val="41"/>
        </w:rPr>
        <w:t>Logical Operators</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Following table shows all the logical operators supported by C language. Assume variable </w:t>
      </w:r>
      <w:r w:rsidRPr="00E131F3">
        <w:rPr>
          <w:rFonts w:ascii="Times New Roman" w:eastAsia="Times New Roman" w:hAnsi="Times New Roman" w:cs="Times New Roman"/>
          <w:b/>
          <w:bCs/>
          <w:color w:val="000000"/>
          <w:sz w:val="24"/>
          <w:szCs w:val="24"/>
          <w:lang w:val="en-US"/>
        </w:rPr>
        <w:t>A</w:t>
      </w:r>
      <w:r w:rsidRPr="00E131F3">
        <w:rPr>
          <w:rFonts w:ascii="Times New Roman" w:eastAsia="Times New Roman" w:hAnsi="Times New Roman" w:cs="Times New Roman"/>
          <w:color w:val="000000"/>
          <w:sz w:val="24"/>
          <w:szCs w:val="24"/>
          <w:lang w:val="en-US"/>
        </w:rPr>
        <w:t> holds 1 and variable </w:t>
      </w:r>
      <w:r w:rsidRPr="00E131F3">
        <w:rPr>
          <w:rFonts w:ascii="Times New Roman" w:eastAsia="Times New Roman" w:hAnsi="Times New Roman" w:cs="Times New Roman"/>
          <w:b/>
          <w:bCs/>
          <w:color w:val="000000"/>
          <w:sz w:val="24"/>
          <w:szCs w:val="24"/>
          <w:lang w:val="en-US"/>
        </w:rPr>
        <w:t>B</w:t>
      </w:r>
      <w:r w:rsidRPr="00E131F3">
        <w:rPr>
          <w:rFonts w:ascii="Times New Roman" w:eastAsia="Times New Roman" w:hAnsi="Times New Roman" w:cs="Times New Roman"/>
          <w:color w:val="000000"/>
          <w:sz w:val="24"/>
          <w:szCs w:val="24"/>
          <w:lang w:val="en-US"/>
        </w:rPr>
        <w:t> holds 0, then −</w:t>
      </w:r>
    </w:p>
    <w:p w:rsidR="00F740C3" w:rsidRPr="00E131F3" w:rsidRDefault="00FE76FE"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hyperlink r:id="rId13" w:history="1">
        <w:r w:rsidR="00F740C3" w:rsidRPr="00E131F3">
          <w:rPr>
            <w:rFonts w:ascii="Times New Roman" w:eastAsia="Times New Roman" w:hAnsi="Times New Roman" w:cs="Times New Roman"/>
            <w:color w:val="313131"/>
            <w:sz w:val="24"/>
            <w:szCs w:val="24"/>
            <w:lang w:val="en-US"/>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34"/>
        <w:gridCol w:w="5134"/>
        <w:gridCol w:w="1147"/>
      </w:tblGrid>
      <w:tr w:rsidR="00F740C3" w:rsidRPr="00E131F3" w:rsidTr="006E5D2E">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 xml:space="preserve">Called Logical AND operator. If both the operands are non-zero, then the condition becomes </w:t>
            </w:r>
            <w:r w:rsidRPr="00E131F3">
              <w:rPr>
                <w:rFonts w:ascii="Times New Roman" w:eastAsia="Times New Roman" w:hAnsi="Times New Roman" w:cs="Times New Roman"/>
                <w:sz w:val="24"/>
                <w:szCs w:val="24"/>
                <w:lang w:val="en-US"/>
              </w:rPr>
              <w:lastRenderedPageBreak/>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lastRenderedPageBreak/>
              <w:t xml:space="preserve">(A &amp;&amp; B) is </w:t>
            </w:r>
            <w:r w:rsidRPr="00E131F3">
              <w:rPr>
                <w:rFonts w:ascii="Times New Roman" w:eastAsia="Times New Roman" w:hAnsi="Times New Roman" w:cs="Times New Roman"/>
                <w:sz w:val="24"/>
                <w:szCs w:val="24"/>
              </w:rPr>
              <w:lastRenderedPageBreak/>
              <w:t>false.</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Called Logical OR Operator. If any of the two operands is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is true.</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Called Logical NOT Operator. It is used to reverse the logical state of its operand. If a condition is true, then Logical NOT operator will make it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&amp;&amp; B) is true.</w:t>
            </w:r>
          </w:p>
        </w:tc>
      </w:tr>
    </w:tbl>
    <w:p w:rsidR="00F740C3" w:rsidRPr="00E131F3" w:rsidRDefault="00F740C3" w:rsidP="00F740C3">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rPr>
      </w:pPr>
      <w:r w:rsidRPr="00E131F3">
        <w:rPr>
          <w:rFonts w:ascii="Times New Roman" w:eastAsia="Times New Roman" w:hAnsi="Times New Roman" w:cs="Times New Roman"/>
          <w:color w:val="121214"/>
          <w:spacing w:val="-15"/>
          <w:sz w:val="41"/>
          <w:szCs w:val="41"/>
        </w:rPr>
        <w:t>Bitwise Operators</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rPr>
      </w:pPr>
      <w:r w:rsidRPr="00E131F3">
        <w:rPr>
          <w:rFonts w:ascii="Times New Roman" w:eastAsia="Times New Roman" w:hAnsi="Times New Roman" w:cs="Times New Roman"/>
          <w:color w:val="000000"/>
          <w:sz w:val="24"/>
          <w:szCs w:val="24"/>
          <w:lang w:val="en-US"/>
        </w:rPr>
        <w:t xml:space="preserve">Bitwise operator works on bits and perform bit-by-bit operation. </w:t>
      </w:r>
      <w:r w:rsidRPr="00E131F3">
        <w:rPr>
          <w:rFonts w:ascii="Times New Roman" w:eastAsia="Times New Roman" w:hAnsi="Times New Roman" w:cs="Times New Roman"/>
          <w:color w:val="000000"/>
          <w:sz w:val="24"/>
          <w:szCs w:val="24"/>
        </w:rPr>
        <w:t>The truth tables for &amp;, |, and ^ is as follows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03"/>
        <w:gridCol w:w="1503"/>
        <w:gridCol w:w="1503"/>
        <w:gridCol w:w="1503"/>
        <w:gridCol w:w="1503"/>
      </w:tblGrid>
      <w:tr w:rsidR="00F740C3" w:rsidRPr="00E131F3" w:rsidTr="006E5D2E">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p</w:t>
            </w:r>
          </w:p>
        </w:t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q</w:t>
            </w:r>
          </w:p>
        </w:t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p &amp; q</w:t>
            </w:r>
          </w:p>
        </w:t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p | q</w:t>
            </w:r>
          </w:p>
        </w:tc>
        <w:tc>
          <w:tcPr>
            <w:tcW w:w="15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p ^ q</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1</w:t>
            </w:r>
          </w:p>
        </w:tc>
      </w:tr>
    </w:tbl>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Assume A = 60 and B = 13 in binary format, they will be as follows −</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 = 0011 1100</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B = 0000 1101</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A&amp;B = 0000 1100</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A|B = 0011 1101</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A^B = 0011 0001</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~A = 1100 0011</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The following table lists the bitwise operators supported by C. Assume variable 'A' holds 60 and variable 'B' holds 13, then −</w:t>
      </w:r>
    </w:p>
    <w:p w:rsidR="00F740C3" w:rsidRPr="00E131F3" w:rsidRDefault="00FE76FE"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14" w:history="1">
        <w:r w:rsidR="00F740C3"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39"/>
        <w:gridCol w:w="4849"/>
        <w:gridCol w:w="1427"/>
      </w:tblGrid>
      <w:tr w:rsidR="00F740C3" w:rsidRPr="00E131F3" w:rsidTr="006E5D2E">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lastRenderedPageBreak/>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&amp; B) = 12, i.e., 0000 1100</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61, i.e., 0011 1101</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 B) = 49, i.e., 0011 0001</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 ) = -60, i.e,. 1100 0100 in 2's complement form.</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&lt;&lt; 2 = 240 i.e., 1111 0000</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 &gt;&gt; 2 = 15 i.e., 0000 1111</w:t>
            </w:r>
          </w:p>
        </w:tc>
      </w:tr>
    </w:tbl>
    <w:p w:rsidR="00F740C3" w:rsidRPr="00E131F3" w:rsidRDefault="00F740C3" w:rsidP="00F740C3">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rPr>
      </w:pPr>
      <w:r w:rsidRPr="00E131F3">
        <w:rPr>
          <w:rFonts w:ascii="Times New Roman" w:eastAsia="Times New Roman" w:hAnsi="Times New Roman" w:cs="Times New Roman"/>
          <w:color w:val="121214"/>
          <w:spacing w:val="-15"/>
          <w:sz w:val="41"/>
          <w:szCs w:val="41"/>
        </w:rPr>
        <w:t>Assignment Operators</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The following table lists the assignment operators supported by the C language −</w:t>
      </w:r>
    </w:p>
    <w:p w:rsidR="00F740C3" w:rsidRPr="00E131F3" w:rsidRDefault="00FE76FE"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15" w:history="1">
        <w:r w:rsidR="00F740C3"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38"/>
        <w:gridCol w:w="5037"/>
        <w:gridCol w:w="1240"/>
      </w:tblGrid>
      <w:tr w:rsidR="00F740C3" w:rsidRPr="00E131F3" w:rsidTr="006E5D2E">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 B will assign the value of A + B to C</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Add AND assignment operator. It adds the right operand to the left operand and assign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Subtract AND assignment operator. It subtracts the right operand from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Multiply AND assignment operator. It multiplies the right operand with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Divide AND assignment operator. It divides the left operand with the right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Modulus AND assignment operator. It takes modulus using two operands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A is equivalent to C = C % A</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&lt;&lt;= 2 is same as C = C &lt;&lt; 2</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&gt;&gt;= 2 is same as C = C &gt;&gt; 2</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&amp;= 2 is same as C = C &amp; 2</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 xml:space="preserve">C ^= 2 is same as C </w:t>
            </w:r>
            <w:r w:rsidRPr="00E131F3">
              <w:rPr>
                <w:rFonts w:ascii="Times New Roman" w:eastAsia="Times New Roman" w:hAnsi="Times New Roman" w:cs="Times New Roman"/>
                <w:sz w:val="24"/>
                <w:szCs w:val="24"/>
                <w:lang w:val="en-US"/>
              </w:rPr>
              <w:lastRenderedPageBreak/>
              <w:t>= C ^ 2</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C |= 2 is same as C = C | 2</w:t>
            </w:r>
          </w:p>
        </w:tc>
      </w:tr>
    </w:tbl>
    <w:p w:rsidR="00F740C3" w:rsidRPr="00E131F3" w:rsidRDefault="00F740C3" w:rsidP="00F740C3">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lang w:val="en-US"/>
        </w:rPr>
      </w:pPr>
      <w:r w:rsidRPr="00E131F3">
        <w:rPr>
          <w:rFonts w:ascii="Times New Roman" w:eastAsia="Times New Roman" w:hAnsi="Times New Roman" w:cs="Times New Roman"/>
          <w:color w:val="121214"/>
          <w:spacing w:val="-15"/>
          <w:sz w:val="41"/>
          <w:szCs w:val="41"/>
          <w:lang w:val="en-US"/>
        </w:rPr>
        <w:t xml:space="preserve">Misc Operators </w:t>
      </w:r>
      <w:r w:rsidRPr="00E131F3">
        <w:rPr>
          <w:rFonts w:ascii="Cambria Math" w:eastAsia="Times New Roman" w:hAnsi="Cambria Math" w:cs="Cambria Math"/>
          <w:color w:val="121214"/>
          <w:spacing w:val="-15"/>
          <w:sz w:val="41"/>
          <w:szCs w:val="41"/>
          <w:lang w:val="en-US"/>
        </w:rPr>
        <w:t>↦</w:t>
      </w:r>
      <w:r w:rsidRPr="00E131F3">
        <w:rPr>
          <w:rFonts w:ascii="Times New Roman" w:eastAsia="Times New Roman" w:hAnsi="Times New Roman" w:cs="Times New Roman"/>
          <w:color w:val="121214"/>
          <w:spacing w:val="-15"/>
          <w:sz w:val="41"/>
          <w:szCs w:val="41"/>
          <w:lang w:val="en-US"/>
        </w:rPr>
        <w:t xml:space="preserve"> </w:t>
      </w:r>
      <w:proofErr w:type="spellStart"/>
      <w:r w:rsidRPr="00E131F3">
        <w:rPr>
          <w:rFonts w:ascii="Times New Roman" w:eastAsia="Times New Roman" w:hAnsi="Times New Roman" w:cs="Times New Roman"/>
          <w:color w:val="121214"/>
          <w:spacing w:val="-15"/>
          <w:sz w:val="41"/>
          <w:szCs w:val="41"/>
          <w:lang w:val="en-US"/>
        </w:rPr>
        <w:t>sizeof</w:t>
      </w:r>
      <w:proofErr w:type="spellEnd"/>
      <w:r w:rsidRPr="00E131F3">
        <w:rPr>
          <w:rFonts w:ascii="Times New Roman" w:eastAsia="Times New Roman" w:hAnsi="Times New Roman" w:cs="Times New Roman"/>
          <w:color w:val="121214"/>
          <w:spacing w:val="-15"/>
          <w:sz w:val="41"/>
          <w:szCs w:val="41"/>
          <w:lang w:val="en-US"/>
        </w:rPr>
        <w:t xml:space="preserve"> &amp; ternary</w:t>
      </w:r>
    </w:p>
    <w:p w:rsidR="00F740C3" w:rsidRPr="00E131F3" w:rsidRDefault="00F740C3"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Besides the operators discussed above, there are a few other important operators including </w:t>
      </w:r>
      <w:r w:rsidRPr="00E131F3">
        <w:rPr>
          <w:rFonts w:ascii="Times New Roman" w:eastAsia="Times New Roman" w:hAnsi="Times New Roman" w:cs="Times New Roman"/>
          <w:b/>
          <w:bCs/>
          <w:color w:val="000000"/>
          <w:sz w:val="24"/>
          <w:szCs w:val="24"/>
          <w:lang w:val="en-US"/>
        </w:rPr>
        <w:t>sizeof</w:t>
      </w:r>
      <w:r w:rsidRPr="00E131F3">
        <w:rPr>
          <w:rFonts w:ascii="Times New Roman" w:eastAsia="Times New Roman" w:hAnsi="Times New Roman" w:cs="Times New Roman"/>
          <w:color w:val="000000"/>
          <w:sz w:val="24"/>
          <w:szCs w:val="24"/>
          <w:lang w:val="en-US"/>
        </w:rPr>
        <w:t> and </w:t>
      </w:r>
      <w:r w:rsidRPr="00E131F3">
        <w:rPr>
          <w:rFonts w:ascii="Times New Roman" w:eastAsia="Times New Roman" w:hAnsi="Times New Roman" w:cs="Times New Roman"/>
          <w:b/>
          <w:bCs/>
          <w:color w:val="000000"/>
          <w:sz w:val="24"/>
          <w:szCs w:val="24"/>
          <w:lang w:val="en-US"/>
        </w:rPr>
        <w:t>? :</w:t>
      </w:r>
      <w:r w:rsidRPr="00E131F3">
        <w:rPr>
          <w:rFonts w:ascii="Times New Roman" w:eastAsia="Times New Roman" w:hAnsi="Times New Roman" w:cs="Times New Roman"/>
          <w:color w:val="000000"/>
          <w:sz w:val="24"/>
          <w:szCs w:val="24"/>
          <w:lang w:val="en-US"/>
        </w:rPr>
        <w:t> supported by the C Language.</w:t>
      </w:r>
    </w:p>
    <w:p w:rsidR="00F740C3" w:rsidRPr="00E131F3" w:rsidRDefault="00FE76FE" w:rsidP="00F740C3">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16" w:history="1">
        <w:r w:rsidR="00F740C3"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20"/>
        <w:gridCol w:w="3439"/>
        <w:gridCol w:w="2756"/>
      </w:tblGrid>
      <w:tr w:rsidR="00F740C3" w:rsidRPr="00E131F3" w:rsidTr="00E91B33">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34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Example</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Returns the size of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sizeof(a), where a is integer, will return 4.</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Returns the address of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&amp;a; returns the actual address of the variable.</w:t>
            </w:r>
          </w:p>
        </w:tc>
      </w:tr>
      <w:tr w:rsidR="00F740C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w:t>
            </w:r>
          </w:p>
        </w:tc>
      </w:tr>
      <w:tr w:rsidR="00F740C3"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740C3" w:rsidRPr="00E131F3" w:rsidRDefault="00F740C3" w:rsidP="006E5D2E">
            <w:pPr>
              <w:spacing w:after="300" w:line="240" w:lineRule="auto"/>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40C3" w:rsidRPr="00E131F3" w:rsidRDefault="00F740C3" w:rsidP="006E5D2E">
            <w:pPr>
              <w:spacing w:after="300" w:line="240" w:lineRule="auto"/>
              <w:rPr>
                <w:rFonts w:ascii="Times New Roman" w:eastAsia="Times New Roman" w:hAnsi="Times New Roman" w:cs="Times New Roman"/>
                <w:sz w:val="24"/>
                <w:szCs w:val="24"/>
                <w:lang w:val="en-US"/>
              </w:rPr>
            </w:pPr>
            <w:r w:rsidRPr="00E131F3">
              <w:rPr>
                <w:rFonts w:ascii="Times New Roman" w:eastAsia="Times New Roman" w:hAnsi="Times New Roman" w:cs="Times New Roman"/>
                <w:sz w:val="24"/>
                <w:szCs w:val="24"/>
                <w:lang w:val="en-US"/>
              </w:rPr>
              <w:t>If Condition is true ? then value X : otherwise value Y</w:t>
            </w:r>
          </w:p>
        </w:tc>
      </w:tr>
    </w:tbl>
    <w:p w:rsidR="00E91B33" w:rsidRPr="00E131F3" w:rsidRDefault="00E91B33" w:rsidP="00E91B33">
      <w:pPr>
        <w:shd w:val="clear" w:color="auto" w:fill="FFFFFF"/>
        <w:spacing w:before="48" w:after="48" w:line="360" w:lineRule="atLeast"/>
        <w:ind w:right="48"/>
        <w:outlineLvl w:val="1"/>
        <w:rPr>
          <w:rFonts w:ascii="Times New Roman" w:eastAsia="Times New Roman" w:hAnsi="Times New Roman" w:cs="Times New Roman"/>
          <w:color w:val="121214"/>
          <w:spacing w:val="-15"/>
          <w:sz w:val="41"/>
          <w:szCs w:val="41"/>
          <w:lang w:val="en-US"/>
        </w:rPr>
      </w:pPr>
      <w:r w:rsidRPr="00E131F3">
        <w:rPr>
          <w:rFonts w:ascii="Times New Roman" w:eastAsia="Times New Roman" w:hAnsi="Times New Roman" w:cs="Times New Roman"/>
          <w:color w:val="121214"/>
          <w:spacing w:val="-15"/>
          <w:sz w:val="41"/>
          <w:szCs w:val="41"/>
          <w:lang w:val="en-US"/>
        </w:rPr>
        <w:t>Operators Precedence in C</w:t>
      </w:r>
    </w:p>
    <w:p w:rsidR="00E91B33" w:rsidRPr="00E131F3" w:rsidRDefault="00E91B33" w:rsidP="00E91B3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Operator precedence determines the grouping of terms in an expression and decides how an expression is evaluated. Certain operators have higher precedence than others; for example, the multiplication operator has a higher precedence than the addition operator.</w:t>
      </w:r>
    </w:p>
    <w:p w:rsidR="00E91B33" w:rsidRPr="00E131F3" w:rsidRDefault="00E91B33" w:rsidP="00E91B3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For example, x = 7 + 3 * 2; here, x is assigned 13, not 20 because operator * has a higher precedence than +, so it first gets multiplied with 3*2 and then adds into 7.</w:t>
      </w:r>
    </w:p>
    <w:p w:rsidR="00E91B33" w:rsidRPr="00E131F3" w:rsidRDefault="00E91B33" w:rsidP="00E91B33">
      <w:pPr>
        <w:shd w:val="clear" w:color="auto" w:fill="FFFFFF"/>
        <w:spacing w:after="144" w:line="360" w:lineRule="atLeast"/>
        <w:ind w:left="48" w:right="48"/>
        <w:jc w:val="both"/>
        <w:rPr>
          <w:rFonts w:ascii="Times New Roman" w:eastAsia="Times New Roman" w:hAnsi="Times New Roman" w:cs="Times New Roman"/>
          <w:color w:val="000000"/>
          <w:sz w:val="24"/>
          <w:szCs w:val="24"/>
          <w:lang w:val="en-US"/>
        </w:rPr>
      </w:pPr>
      <w:r w:rsidRPr="00E131F3">
        <w:rPr>
          <w:rFonts w:ascii="Times New Roman" w:eastAsia="Times New Roman" w:hAnsi="Times New Roman" w:cs="Times New Roman"/>
          <w:color w:val="000000"/>
          <w:sz w:val="24"/>
          <w:szCs w:val="24"/>
          <w:lang w:val="en-US"/>
        </w:rPr>
        <w:t>Here, operators with the highest precedence appear at the top of the table, those with the lowest appear at the bottom. Within an expression, higher precedence operators will be evaluated first.</w:t>
      </w:r>
    </w:p>
    <w:p w:rsidR="00E91B33" w:rsidRPr="00E131F3" w:rsidRDefault="00FE76FE" w:rsidP="00E91B33">
      <w:pPr>
        <w:shd w:val="clear" w:color="auto" w:fill="FFFFFF"/>
        <w:spacing w:after="144" w:line="360" w:lineRule="atLeast"/>
        <w:ind w:left="48" w:right="48"/>
        <w:jc w:val="both"/>
        <w:rPr>
          <w:rFonts w:ascii="Times New Roman" w:eastAsia="Times New Roman" w:hAnsi="Times New Roman" w:cs="Times New Roman"/>
          <w:color w:val="000000"/>
          <w:sz w:val="24"/>
          <w:szCs w:val="24"/>
        </w:rPr>
      </w:pPr>
      <w:hyperlink r:id="rId17" w:history="1">
        <w:r w:rsidR="00E91B33" w:rsidRPr="00E131F3">
          <w:rPr>
            <w:rFonts w:ascii="Times New Roman" w:eastAsia="Times New Roman" w:hAnsi="Times New Roman" w:cs="Times New Roman"/>
            <w:color w:val="313131"/>
            <w:sz w:val="24"/>
            <w:szCs w:val="24"/>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41"/>
        <w:gridCol w:w="4091"/>
        <w:gridCol w:w="1683"/>
      </w:tblGrid>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b/>
                <w:bCs/>
                <w:sz w:val="24"/>
                <w:szCs w:val="24"/>
              </w:rPr>
            </w:pPr>
            <w:r w:rsidRPr="00E131F3">
              <w:rPr>
                <w:rFonts w:ascii="Times New Roman" w:eastAsia="Times New Roman" w:hAnsi="Times New Roman" w:cs="Times New Roman"/>
                <w:b/>
                <w:bCs/>
                <w:sz w:val="24"/>
                <w:szCs w:val="24"/>
              </w:rPr>
              <w:t>Associativity</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lastRenderedPageBreak/>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 ! ~ ++ - - (type)* &amp; 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Right to left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Right to left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Right to left</w:t>
            </w:r>
          </w:p>
        </w:tc>
      </w:tr>
      <w:tr w:rsidR="00E91B33" w:rsidRPr="00E131F3"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33" w:rsidRPr="00E131F3" w:rsidRDefault="00E91B33" w:rsidP="006E5D2E">
            <w:pPr>
              <w:spacing w:after="300" w:line="240" w:lineRule="auto"/>
              <w:jc w:val="center"/>
              <w:rPr>
                <w:rFonts w:ascii="Times New Roman" w:eastAsia="Times New Roman" w:hAnsi="Times New Roman" w:cs="Times New Roman"/>
                <w:sz w:val="24"/>
                <w:szCs w:val="24"/>
              </w:rPr>
            </w:pPr>
            <w:r w:rsidRPr="00E131F3">
              <w:rPr>
                <w:rFonts w:ascii="Times New Roman" w:eastAsia="Times New Roman" w:hAnsi="Times New Roman" w:cs="Times New Roman"/>
                <w:sz w:val="24"/>
                <w:szCs w:val="24"/>
              </w:rPr>
              <w:t>Left to right</w:t>
            </w:r>
          </w:p>
        </w:tc>
      </w:tr>
    </w:tbl>
    <w:p w:rsidR="00E91B33" w:rsidRPr="00F763F0" w:rsidRDefault="00E91B33" w:rsidP="00E91B33">
      <w:pPr>
        <w:shd w:val="clear" w:color="auto" w:fill="FFFFFF"/>
        <w:spacing w:before="105" w:after="105" w:line="240" w:lineRule="auto"/>
        <w:rPr>
          <w:rFonts w:ascii="Times New Roman" w:eastAsia="Times New Roman" w:hAnsi="Times New Roman" w:cs="Times New Roman"/>
          <w:sz w:val="24"/>
          <w:szCs w:val="24"/>
        </w:rPr>
      </w:pPr>
    </w:p>
    <w:p w:rsidR="00F9162F" w:rsidRPr="00214747" w:rsidRDefault="00F9162F" w:rsidP="00F9162F">
      <w:pPr>
        <w:rPr>
          <w:lang w:val="en-US"/>
        </w:rPr>
      </w:pPr>
    </w:p>
    <w:p w:rsidR="00FE1E1A" w:rsidRDefault="00FE1E1A" w:rsidP="00040BED">
      <w:pPr>
        <w:spacing w:before="48" w:after="48" w:line="450" w:lineRule="atLeast"/>
        <w:ind w:right="48"/>
        <w:jc w:val="center"/>
        <w:outlineLvl w:val="0"/>
        <w:rPr>
          <w:rFonts w:ascii="Times New Roman" w:eastAsia="Times New Roman" w:hAnsi="Times New Roman" w:cs="Times New Roman"/>
          <w:b/>
          <w:color w:val="121214"/>
          <w:spacing w:val="-15"/>
          <w:kern w:val="36"/>
          <w:sz w:val="28"/>
          <w:szCs w:val="28"/>
          <w:lang w:val="en-US"/>
        </w:rPr>
      </w:pPr>
    </w:p>
    <w:p w:rsidR="00040BED" w:rsidRDefault="00040BED" w:rsidP="00040BED">
      <w:pPr>
        <w:spacing w:before="48" w:after="48" w:line="450" w:lineRule="atLeast"/>
        <w:ind w:right="48"/>
        <w:jc w:val="center"/>
        <w:outlineLvl w:val="0"/>
        <w:rPr>
          <w:rFonts w:ascii="Times New Roman" w:eastAsia="Times New Roman" w:hAnsi="Times New Roman" w:cs="Times New Roman"/>
          <w:b/>
          <w:color w:val="121214"/>
          <w:spacing w:val="-15"/>
          <w:kern w:val="36"/>
          <w:sz w:val="28"/>
          <w:szCs w:val="28"/>
          <w:lang w:val="en-US"/>
        </w:rPr>
      </w:pPr>
      <w:r w:rsidRPr="00BF5725">
        <w:rPr>
          <w:rFonts w:ascii="Times New Roman" w:eastAsia="Times New Roman" w:hAnsi="Times New Roman" w:cs="Times New Roman"/>
          <w:b/>
          <w:color w:val="121214"/>
          <w:spacing w:val="-15"/>
          <w:kern w:val="36"/>
          <w:sz w:val="28"/>
          <w:szCs w:val="28"/>
        </w:rPr>
        <w:t>C - Decision Making</w:t>
      </w:r>
    </w:p>
    <w:p w:rsidR="00040BED" w:rsidRPr="004C5043"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lastRenderedPageBreak/>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040BED" w:rsidRPr="004C5043"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Show below is the general form of a typical decision making structure found in most of the programming languages −</w:t>
      </w:r>
    </w:p>
    <w:p w:rsidR="00040BED" w:rsidRDefault="00040BED" w:rsidP="00040BED">
      <w:pPr>
        <w:rPr>
          <w:rFonts w:ascii="Times New Roman" w:hAnsi="Times New Roman"/>
        </w:rPr>
      </w:pPr>
      <w:r>
        <w:rPr>
          <w:noProof/>
        </w:rPr>
        <w:drawing>
          <wp:inline distT="0" distB="0" distL="0" distR="0">
            <wp:extent cx="2524125" cy="3228975"/>
            <wp:effectExtent l="19050" t="0" r="9525" b="0"/>
            <wp:docPr id="1" name="Рисунок 1"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C"/>
                    <pic:cNvPicPr>
                      <a:picLocks noChangeAspect="1" noChangeArrowheads="1"/>
                    </pic:cNvPicPr>
                  </pic:nvPicPr>
                  <pic:blipFill>
                    <a:blip r:embed="rId18"/>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rsidR="00040BED" w:rsidRPr="004C5043"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C programming language assumes any </w:t>
      </w:r>
      <w:r w:rsidRPr="004C5043">
        <w:rPr>
          <w:rFonts w:ascii="Verdana" w:hAnsi="Verdana"/>
          <w:b/>
          <w:bCs/>
          <w:color w:val="000000"/>
          <w:lang w:val="en-US"/>
        </w:rPr>
        <w:t>non-zero</w:t>
      </w:r>
      <w:r w:rsidRPr="004C5043">
        <w:rPr>
          <w:rFonts w:ascii="Verdana" w:hAnsi="Verdana"/>
          <w:color w:val="000000"/>
          <w:lang w:val="en-US"/>
        </w:rPr>
        <w:t> and </w:t>
      </w:r>
      <w:r w:rsidRPr="004C5043">
        <w:rPr>
          <w:rFonts w:ascii="Verdana" w:hAnsi="Verdana"/>
          <w:b/>
          <w:bCs/>
          <w:color w:val="000000"/>
          <w:lang w:val="en-US"/>
        </w:rPr>
        <w:t>non-null</w:t>
      </w:r>
      <w:r w:rsidRPr="004C5043">
        <w:rPr>
          <w:rFonts w:ascii="Verdana" w:hAnsi="Verdana"/>
          <w:color w:val="000000"/>
          <w:lang w:val="en-US"/>
        </w:rPr>
        <w:t>values as </w:t>
      </w:r>
      <w:r w:rsidRPr="004C5043">
        <w:rPr>
          <w:rFonts w:ascii="Verdana" w:hAnsi="Verdana"/>
          <w:b/>
          <w:bCs/>
          <w:color w:val="000000"/>
          <w:lang w:val="en-US"/>
        </w:rPr>
        <w:t>true</w:t>
      </w:r>
      <w:r w:rsidRPr="004C5043">
        <w:rPr>
          <w:rFonts w:ascii="Verdana" w:hAnsi="Verdana"/>
          <w:color w:val="000000"/>
          <w:lang w:val="en-US"/>
        </w:rPr>
        <w:t>, and if it is either </w:t>
      </w:r>
      <w:r w:rsidRPr="004C5043">
        <w:rPr>
          <w:rFonts w:ascii="Verdana" w:hAnsi="Verdana"/>
          <w:b/>
          <w:bCs/>
          <w:color w:val="000000"/>
          <w:lang w:val="en-US"/>
        </w:rPr>
        <w:t>zero</w:t>
      </w:r>
      <w:r w:rsidRPr="004C5043">
        <w:rPr>
          <w:rFonts w:ascii="Verdana" w:hAnsi="Verdana"/>
          <w:color w:val="000000"/>
          <w:lang w:val="en-US"/>
        </w:rPr>
        <w:t> or </w:t>
      </w:r>
      <w:r w:rsidRPr="004C5043">
        <w:rPr>
          <w:rFonts w:ascii="Verdana" w:hAnsi="Verdana"/>
          <w:b/>
          <w:bCs/>
          <w:color w:val="000000"/>
          <w:lang w:val="en-US"/>
        </w:rPr>
        <w:t>null</w:t>
      </w:r>
      <w:r w:rsidRPr="004C5043">
        <w:rPr>
          <w:rFonts w:ascii="Verdana" w:hAnsi="Verdana"/>
          <w:color w:val="000000"/>
          <w:lang w:val="en-US"/>
        </w:rPr>
        <w:t>, then it is assumed as </w:t>
      </w:r>
      <w:r w:rsidRPr="004C5043">
        <w:rPr>
          <w:rFonts w:ascii="Verdana" w:hAnsi="Verdana"/>
          <w:b/>
          <w:bCs/>
          <w:color w:val="000000"/>
          <w:lang w:val="en-US"/>
        </w:rPr>
        <w:t>false</w:t>
      </w:r>
      <w:r w:rsidRPr="004C5043">
        <w:rPr>
          <w:rFonts w:ascii="Verdana" w:hAnsi="Verdana"/>
          <w:color w:val="000000"/>
          <w:lang w:val="en-US"/>
        </w:rPr>
        <w:t> value.</w:t>
      </w:r>
    </w:p>
    <w:p w:rsidR="00040BED" w:rsidRPr="004C5043"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C programming language provides the following types of decision making statements.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040BED" w:rsidTr="006E5D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0BED" w:rsidRDefault="00040BED" w:rsidP="006E5D2E">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0BED" w:rsidRDefault="00040BED" w:rsidP="006E5D2E">
            <w:pPr>
              <w:spacing w:after="300"/>
              <w:jc w:val="center"/>
              <w:rPr>
                <w:rFonts w:ascii="Verdana" w:hAnsi="Verdana"/>
                <w:b/>
                <w:bCs/>
                <w:color w:val="313131"/>
                <w:sz w:val="21"/>
                <w:szCs w:val="21"/>
              </w:rPr>
            </w:pPr>
            <w:r>
              <w:rPr>
                <w:rFonts w:ascii="Verdana" w:hAnsi="Verdana"/>
                <w:b/>
                <w:bCs/>
                <w:color w:val="313131"/>
                <w:sz w:val="21"/>
                <w:szCs w:val="21"/>
              </w:rPr>
              <w:t>Statement &amp; Description</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Default="00040BED" w:rsidP="006E5D2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1E6768" w:rsidRDefault="00FE76FE" w:rsidP="00081803">
            <w:pPr>
              <w:rPr>
                <w:rFonts w:ascii="Verdana" w:hAnsi="Verdana"/>
                <w:color w:val="313131"/>
                <w:sz w:val="21"/>
                <w:szCs w:val="21"/>
                <w:lang w:val="en-US"/>
              </w:rPr>
            </w:pPr>
            <w:hyperlink r:id="rId19" w:history="1">
              <w:r w:rsidR="00040BED" w:rsidRPr="001E6768">
                <w:rPr>
                  <w:rFonts w:ascii="Verdana" w:hAnsi="Verdana"/>
                  <w:color w:val="313131"/>
                  <w:sz w:val="21"/>
                  <w:szCs w:val="21"/>
                  <w:lang w:val="en-US"/>
                </w:rPr>
                <w:t>if statement</w:t>
              </w:r>
            </w:hyperlink>
          </w:p>
          <w:p w:rsidR="00040BED" w:rsidRPr="004C5043" w:rsidRDefault="00040BED" w:rsidP="006E5D2E">
            <w:pPr>
              <w:pStyle w:val="a5"/>
              <w:spacing w:before="0" w:beforeAutospacing="0" w:after="144" w:afterAutospacing="0" w:line="360" w:lineRule="atLeast"/>
              <w:ind w:left="48" w:right="48"/>
              <w:jc w:val="both"/>
              <w:rPr>
                <w:rFonts w:ascii="Verdana" w:hAnsi="Verdana"/>
                <w:color w:val="000000"/>
                <w:sz w:val="21"/>
                <w:szCs w:val="21"/>
                <w:lang w:val="en-US"/>
              </w:rPr>
            </w:pPr>
            <w:r w:rsidRPr="004C5043">
              <w:rPr>
                <w:rFonts w:ascii="Verdana" w:hAnsi="Verdana"/>
                <w:color w:val="000000"/>
                <w:sz w:val="21"/>
                <w:szCs w:val="21"/>
                <w:lang w:val="en-US"/>
              </w:rPr>
              <w:t>An </w:t>
            </w:r>
            <w:r w:rsidRPr="001E6768">
              <w:rPr>
                <w:rFonts w:ascii="Verdana" w:eastAsiaTheme="minorEastAsia" w:hAnsi="Verdana" w:cstheme="minorBidi"/>
                <w:color w:val="313131"/>
                <w:sz w:val="21"/>
                <w:szCs w:val="21"/>
                <w:lang w:val="en-US"/>
              </w:rPr>
              <w:t>if statement</w:t>
            </w:r>
            <w:r w:rsidRPr="004C5043">
              <w:rPr>
                <w:rFonts w:ascii="Verdana" w:hAnsi="Verdana"/>
                <w:color w:val="000000"/>
                <w:sz w:val="21"/>
                <w:szCs w:val="21"/>
                <w:lang w:val="en-US"/>
              </w:rPr>
              <w:t> consists of a boolean expression followed by one or more statements.</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Default="00040BED" w:rsidP="006E5D2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C35229" w:rsidRDefault="00FE76FE" w:rsidP="00C35229">
            <w:pPr>
              <w:spacing w:after="0" w:line="240" w:lineRule="auto"/>
              <w:jc w:val="both"/>
              <w:rPr>
                <w:rFonts w:ascii="Times New Roman" w:hAnsi="Times New Roman" w:cs="Times New Roman"/>
                <w:b/>
                <w:sz w:val="24"/>
                <w:szCs w:val="24"/>
                <w:lang w:val="en-US"/>
              </w:rPr>
            </w:pPr>
            <w:hyperlink r:id="rId20" w:history="1">
              <w:r w:rsidR="00040BED" w:rsidRPr="007231F6">
                <w:rPr>
                  <w:rFonts w:ascii="Times New Roman" w:hAnsi="Times New Roman" w:cs="Times New Roman"/>
                  <w:b/>
                  <w:sz w:val="24"/>
                  <w:szCs w:val="24"/>
                  <w:lang w:val="en-US"/>
                </w:rPr>
                <w:t>i</w:t>
              </w:r>
              <w:r w:rsidR="00040BED" w:rsidRPr="001E6768">
                <w:rPr>
                  <w:rFonts w:ascii="Verdana" w:hAnsi="Verdana"/>
                  <w:color w:val="313131"/>
                  <w:sz w:val="21"/>
                  <w:szCs w:val="21"/>
                  <w:lang w:val="en-US"/>
                </w:rPr>
                <w:t>f...else statement</w:t>
              </w:r>
            </w:hyperlink>
          </w:p>
          <w:p w:rsidR="00040BED" w:rsidRPr="004C5043" w:rsidRDefault="00040BED" w:rsidP="006E5D2E">
            <w:pPr>
              <w:pStyle w:val="a5"/>
              <w:spacing w:before="0" w:beforeAutospacing="0" w:after="144" w:afterAutospacing="0" w:line="360" w:lineRule="atLeast"/>
              <w:ind w:left="48" w:right="48"/>
              <w:jc w:val="both"/>
              <w:rPr>
                <w:rFonts w:ascii="Verdana" w:hAnsi="Verdana"/>
                <w:color w:val="000000"/>
                <w:sz w:val="21"/>
                <w:szCs w:val="21"/>
                <w:lang w:val="en-US"/>
              </w:rPr>
            </w:pPr>
            <w:r w:rsidRPr="004C5043">
              <w:rPr>
                <w:rFonts w:ascii="Verdana" w:hAnsi="Verdana"/>
                <w:color w:val="000000"/>
                <w:sz w:val="21"/>
                <w:szCs w:val="21"/>
                <w:lang w:val="en-US"/>
              </w:rPr>
              <w:t>An </w:t>
            </w:r>
            <w:r w:rsidRPr="004C5043">
              <w:rPr>
                <w:rFonts w:ascii="Verdana" w:hAnsi="Verdana"/>
                <w:b/>
                <w:bCs/>
                <w:color w:val="000000"/>
                <w:sz w:val="21"/>
                <w:szCs w:val="21"/>
                <w:lang w:val="en-US"/>
              </w:rPr>
              <w:t>if statement</w:t>
            </w:r>
            <w:r w:rsidRPr="004C5043">
              <w:rPr>
                <w:rFonts w:ascii="Verdana" w:hAnsi="Verdana"/>
                <w:color w:val="000000"/>
                <w:sz w:val="21"/>
                <w:szCs w:val="21"/>
                <w:lang w:val="en-US"/>
              </w:rPr>
              <w:t> can be followed by an optional </w:t>
            </w:r>
            <w:r w:rsidRPr="001E6768">
              <w:rPr>
                <w:rFonts w:ascii="Verdana" w:eastAsiaTheme="minorEastAsia" w:hAnsi="Verdana" w:cstheme="minorBidi"/>
                <w:color w:val="313131"/>
                <w:sz w:val="21"/>
                <w:szCs w:val="21"/>
                <w:lang w:val="en-US"/>
              </w:rPr>
              <w:t xml:space="preserve">else statement, which executes when </w:t>
            </w:r>
            <w:r w:rsidRPr="004C5043">
              <w:rPr>
                <w:rFonts w:ascii="Verdana" w:hAnsi="Verdana"/>
                <w:color w:val="000000"/>
                <w:sz w:val="21"/>
                <w:szCs w:val="21"/>
                <w:lang w:val="en-US"/>
              </w:rPr>
              <w:t>the Boolean expression is false.</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Default="00040BED" w:rsidP="006E5D2E">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1E6768" w:rsidRDefault="00FE76FE" w:rsidP="00081803">
            <w:pPr>
              <w:spacing w:after="300" w:line="240" w:lineRule="auto"/>
              <w:jc w:val="center"/>
              <w:rPr>
                <w:lang w:val="en-US"/>
              </w:rPr>
            </w:pPr>
            <w:hyperlink r:id="rId21" w:history="1">
              <w:r w:rsidR="00040BED" w:rsidRPr="001E6768">
                <w:rPr>
                  <w:lang w:val="en-US"/>
                </w:rPr>
                <w:t>nested if statements</w:t>
              </w:r>
            </w:hyperlink>
          </w:p>
          <w:p w:rsidR="00040BED" w:rsidRPr="004C5043" w:rsidRDefault="00040BED" w:rsidP="00081803">
            <w:pPr>
              <w:spacing w:after="300" w:line="240" w:lineRule="auto"/>
              <w:jc w:val="center"/>
              <w:rPr>
                <w:rFonts w:ascii="Verdana" w:hAnsi="Verdana"/>
                <w:color w:val="000000"/>
                <w:sz w:val="21"/>
                <w:szCs w:val="21"/>
                <w:lang w:val="en-US"/>
              </w:rPr>
            </w:pPr>
            <w:r w:rsidRPr="001E6768">
              <w:rPr>
                <w:lang w:val="en-US"/>
              </w:rPr>
              <w:t>You can use one </w:t>
            </w:r>
            <w:r w:rsidRPr="004C5043">
              <w:rPr>
                <w:rFonts w:ascii="Verdana" w:hAnsi="Verdana"/>
                <w:b/>
                <w:bCs/>
                <w:color w:val="000000"/>
                <w:sz w:val="21"/>
                <w:szCs w:val="21"/>
                <w:lang w:val="en-US"/>
              </w:rPr>
              <w:t>if</w:t>
            </w:r>
            <w:r w:rsidRPr="004C5043">
              <w:rPr>
                <w:rFonts w:ascii="Verdana" w:hAnsi="Verdana"/>
                <w:color w:val="000000"/>
                <w:sz w:val="21"/>
                <w:szCs w:val="21"/>
                <w:lang w:val="en-US"/>
              </w:rPr>
              <w:t> or </w:t>
            </w:r>
            <w:r w:rsidRPr="004C5043">
              <w:rPr>
                <w:rFonts w:ascii="Verdana" w:hAnsi="Verdana"/>
                <w:b/>
                <w:bCs/>
                <w:color w:val="000000"/>
                <w:sz w:val="21"/>
                <w:szCs w:val="21"/>
                <w:lang w:val="en-US"/>
              </w:rPr>
              <w:t>else if</w:t>
            </w:r>
            <w:r w:rsidRPr="004C5043">
              <w:rPr>
                <w:rFonts w:ascii="Verdana" w:hAnsi="Verdana"/>
                <w:color w:val="000000"/>
                <w:sz w:val="21"/>
                <w:szCs w:val="21"/>
                <w:lang w:val="en-US"/>
              </w:rPr>
              <w:t> statement inside another </w:t>
            </w:r>
            <w:r w:rsidRPr="004C5043">
              <w:rPr>
                <w:rFonts w:ascii="Verdana" w:hAnsi="Verdana"/>
                <w:b/>
                <w:bCs/>
                <w:color w:val="000000"/>
                <w:sz w:val="21"/>
                <w:szCs w:val="21"/>
                <w:lang w:val="en-US"/>
              </w:rPr>
              <w:t>if</w:t>
            </w:r>
            <w:r w:rsidRPr="004C5043">
              <w:rPr>
                <w:rFonts w:ascii="Verdana" w:hAnsi="Verdana"/>
                <w:color w:val="000000"/>
                <w:sz w:val="21"/>
                <w:szCs w:val="21"/>
                <w:lang w:val="en-US"/>
              </w:rPr>
              <w:t> or </w:t>
            </w:r>
            <w:r w:rsidRPr="004C5043">
              <w:rPr>
                <w:rFonts w:ascii="Verdana" w:hAnsi="Verdana"/>
                <w:b/>
                <w:bCs/>
                <w:color w:val="000000"/>
                <w:sz w:val="21"/>
                <w:szCs w:val="21"/>
                <w:lang w:val="en-US"/>
              </w:rPr>
              <w:t>else if</w:t>
            </w:r>
            <w:r w:rsidRPr="004C5043">
              <w:rPr>
                <w:rFonts w:ascii="Verdana" w:hAnsi="Verdana"/>
                <w:color w:val="000000"/>
                <w:sz w:val="21"/>
                <w:szCs w:val="21"/>
                <w:lang w:val="en-US"/>
              </w:rPr>
              <w:t> statement(s).</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Default="00040BED" w:rsidP="006E5D2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1E6768" w:rsidRDefault="00FE76FE" w:rsidP="00081803">
            <w:pPr>
              <w:spacing w:after="300" w:line="240" w:lineRule="auto"/>
              <w:jc w:val="center"/>
              <w:rPr>
                <w:lang w:val="en-US"/>
              </w:rPr>
            </w:pPr>
            <w:hyperlink r:id="rId22" w:history="1">
              <w:r w:rsidR="00040BED" w:rsidRPr="001E6768">
                <w:rPr>
                  <w:lang w:val="en-US"/>
                </w:rPr>
                <w:t>switch statement</w:t>
              </w:r>
            </w:hyperlink>
          </w:p>
          <w:p w:rsidR="00040BED" w:rsidRPr="004C5043" w:rsidRDefault="00040BED" w:rsidP="006E5D2E">
            <w:pPr>
              <w:pStyle w:val="a5"/>
              <w:spacing w:before="0" w:beforeAutospacing="0" w:after="144" w:afterAutospacing="0" w:line="360" w:lineRule="atLeast"/>
              <w:ind w:left="48" w:right="48"/>
              <w:jc w:val="both"/>
              <w:rPr>
                <w:rFonts w:ascii="Verdana" w:hAnsi="Verdana"/>
                <w:color w:val="000000"/>
                <w:sz w:val="21"/>
                <w:szCs w:val="21"/>
                <w:lang w:val="en-US"/>
              </w:rPr>
            </w:pPr>
            <w:r w:rsidRPr="004C5043">
              <w:rPr>
                <w:rFonts w:ascii="Verdana" w:hAnsi="Verdana"/>
                <w:color w:val="000000"/>
                <w:sz w:val="21"/>
                <w:szCs w:val="21"/>
                <w:lang w:val="en-US"/>
              </w:rPr>
              <w:t>A </w:t>
            </w:r>
            <w:r w:rsidRPr="004C5043">
              <w:rPr>
                <w:rFonts w:ascii="Verdana" w:hAnsi="Verdana"/>
                <w:b/>
                <w:bCs/>
                <w:color w:val="000000"/>
                <w:sz w:val="21"/>
                <w:szCs w:val="21"/>
                <w:lang w:val="en-US"/>
              </w:rPr>
              <w:t>switch</w:t>
            </w:r>
            <w:r w:rsidRPr="004C5043">
              <w:rPr>
                <w:rFonts w:ascii="Verdana" w:hAnsi="Verdana"/>
                <w:color w:val="000000"/>
                <w:sz w:val="21"/>
                <w:szCs w:val="21"/>
                <w:lang w:val="en-US"/>
              </w:rPr>
              <w:t> statement allows a variable to be tested for equality against a list of values.</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Default="00040BED" w:rsidP="006E5D2E">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1E6768" w:rsidRDefault="00FE76FE" w:rsidP="00081803">
            <w:pPr>
              <w:spacing w:after="300" w:line="240" w:lineRule="auto"/>
              <w:jc w:val="center"/>
              <w:rPr>
                <w:lang w:val="en-US"/>
              </w:rPr>
            </w:pPr>
            <w:hyperlink r:id="rId23" w:history="1">
              <w:r w:rsidR="00040BED" w:rsidRPr="001E6768">
                <w:rPr>
                  <w:lang w:val="en-US"/>
                </w:rPr>
                <w:t>nested switch statements</w:t>
              </w:r>
            </w:hyperlink>
          </w:p>
          <w:p w:rsidR="00040BED" w:rsidRPr="004C5043" w:rsidRDefault="00040BED" w:rsidP="00081803">
            <w:pPr>
              <w:spacing w:after="300" w:line="240" w:lineRule="auto"/>
              <w:jc w:val="center"/>
              <w:rPr>
                <w:rFonts w:ascii="Verdana" w:hAnsi="Verdana"/>
                <w:color w:val="000000"/>
                <w:sz w:val="21"/>
                <w:szCs w:val="21"/>
                <w:lang w:val="en-US"/>
              </w:rPr>
            </w:pPr>
            <w:r w:rsidRPr="001E6768">
              <w:rPr>
                <w:lang w:val="en-US"/>
              </w:rPr>
              <w:t>You can use on</w:t>
            </w:r>
            <w:r w:rsidRPr="004C5043">
              <w:rPr>
                <w:rFonts w:ascii="Verdana" w:hAnsi="Verdana"/>
                <w:color w:val="000000"/>
                <w:sz w:val="21"/>
                <w:szCs w:val="21"/>
                <w:lang w:val="en-US"/>
              </w:rPr>
              <w:t>e </w:t>
            </w:r>
            <w:r w:rsidRPr="004C5043">
              <w:rPr>
                <w:rFonts w:ascii="Verdana" w:hAnsi="Verdana"/>
                <w:b/>
                <w:bCs/>
                <w:color w:val="000000"/>
                <w:sz w:val="21"/>
                <w:szCs w:val="21"/>
                <w:lang w:val="en-US"/>
              </w:rPr>
              <w:t>switch</w:t>
            </w:r>
            <w:r w:rsidRPr="004C5043">
              <w:rPr>
                <w:rFonts w:ascii="Verdana" w:hAnsi="Verdana"/>
                <w:color w:val="000000"/>
                <w:sz w:val="21"/>
                <w:szCs w:val="21"/>
                <w:lang w:val="en-US"/>
              </w:rPr>
              <w:t> statement inside another </w:t>
            </w:r>
            <w:r w:rsidRPr="004C5043">
              <w:rPr>
                <w:rFonts w:ascii="Verdana" w:hAnsi="Verdana"/>
                <w:b/>
                <w:bCs/>
                <w:color w:val="000000"/>
                <w:sz w:val="21"/>
                <w:szCs w:val="21"/>
                <w:lang w:val="en-US"/>
              </w:rPr>
              <w:t>switch</w:t>
            </w:r>
            <w:r w:rsidRPr="004C5043">
              <w:rPr>
                <w:rFonts w:ascii="Verdana" w:hAnsi="Verdana"/>
                <w:color w:val="000000"/>
                <w:sz w:val="21"/>
                <w:szCs w:val="21"/>
                <w:lang w:val="en-US"/>
              </w:rPr>
              <w:t> statement(s).</w:t>
            </w:r>
          </w:p>
        </w:tc>
      </w:tr>
    </w:tbl>
    <w:p w:rsidR="00040BED" w:rsidRPr="004C5043" w:rsidRDefault="00040BED" w:rsidP="00040BED">
      <w:pPr>
        <w:pStyle w:val="2"/>
        <w:spacing w:before="48" w:after="48" w:line="360" w:lineRule="atLeast"/>
        <w:ind w:right="48"/>
        <w:rPr>
          <w:rFonts w:ascii="Verdana" w:hAnsi="Verdana"/>
          <w:b w:val="0"/>
          <w:bCs w:val="0"/>
          <w:color w:val="121214"/>
          <w:spacing w:val="-15"/>
          <w:sz w:val="41"/>
          <w:szCs w:val="41"/>
          <w:lang w:val="en-US"/>
        </w:rPr>
      </w:pPr>
      <w:r w:rsidRPr="004C5043">
        <w:rPr>
          <w:rFonts w:ascii="Verdana" w:hAnsi="Verdana"/>
          <w:b w:val="0"/>
          <w:bCs w:val="0"/>
          <w:color w:val="121214"/>
          <w:spacing w:val="-15"/>
          <w:sz w:val="41"/>
          <w:szCs w:val="41"/>
          <w:lang w:val="en-US"/>
        </w:rPr>
        <w:t>The ? : Operator</w:t>
      </w:r>
    </w:p>
    <w:p w:rsidR="00040BED" w:rsidRPr="004C5043"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We have covered </w:t>
      </w:r>
      <w:r w:rsidRPr="004C5043">
        <w:rPr>
          <w:rFonts w:ascii="Verdana" w:hAnsi="Verdana"/>
          <w:b/>
          <w:bCs/>
          <w:color w:val="000000"/>
          <w:lang w:val="en-US"/>
        </w:rPr>
        <w:t>conditional operator ? :</w:t>
      </w:r>
      <w:r w:rsidRPr="004C5043">
        <w:rPr>
          <w:rFonts w:ascii="Verdana" w:hAnsi="Verdana"/>
          <w:color w:val="000000"/>
          <w:lang w:val="en-US"/>
        </w:rPr>
        <w:t> in the previous chapter which can be used to replace </w:t>
      </w:r>
      <w:r w:rsidRPr="004C5043">
        <w:rPr>
          <w:rFonts w:ascii="Verdana" w:hAnsi="Verdana"/>
          <w:b/>
          <w:bCs/>
          <w:color w:val="000000"/>
          <w:lang w:val="en-US"/>
        </w:rPr>
        <w:t>if...else</w:t>
      </w:r>
      <w:r w:rsidRPr="004C5043">
        <w:rPr>
          <w:rFonts w:ascii="Verdana" w:hAnsi="Verdana"/>
          <w:color w:val="000000"/>
          <w:lang w:val="en-US"/>
        </w:rPr>
        <w:t> statements. It has the following general form −</w:t>
      </w:r>
    </w:p>
    <w:p w:rsidR="00040BED" w:rsidRPr="004C5043"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4C5043">
        <w:rPr>
          <w:rFonts w:ascii="Consolas" w:hAnsi="Consolas" w:cs="Consolas"/>
          <w:color w:val="313131"/>
          <w:sz w:val="18"/>
          <w:szCs w:val="18"/>
          <w:lang w:val="en-US"/>
        </w:rPr>
        <w:t>Exp1 ? Exp2 : Exp3;</w:t>
      </w:r>
    </w:p>
    <w:p w:rsidR="00040BED" w:rsidRPr="004C5043"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Where Exp1, Exp2, and Exp3 are expressions. Notice the use and placement of the colon.</w:t>
      </w:r>
    </w:p>
    <w:p w:rsidR="00040BED" w:rsidRPr="004C5043"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4C5043">
        <w:rPr>
          <w:rFonts w:ascii="Verdana" w:hAnsi="Verdana"/>
          <w:color w:val="000000"/>
          <w:lang w:val="en-US"/>
        </w:rPr>
        <w:t>The value of a ? expression is determined like this −</w:t>
      </w:r>
    </w:p>
    <w:p w:rsidR="00040BED" w:rsidRPr="004C5043" w:rsidRDefault="00040BED" w:rsidP="003D0297">
      <w:pPr>
        <w:pStyle w:val="a5"/>
        <w:numPr>
          <w:ilvl w:val="0"/>
          <w:numId w:val="5"/>
        </w:numPr>
        <w:spacing w:before="0" w:beforeAutospacing="0" w:after="144" w:afterAutospacing="0" w:line="360" w:lineRule="atLeast"/>
        <w:ind w:left="768" w:right="48"/>
        <w:jc w:val="both"/>
        <w:rPr>
          <w:rFonts w:ascii="Verdana" w:hAnsi="Verdana"/>
          <w:color w:val="000000"/>
          <w:sz w:val="21"/>
          <w:szCs w:val="21"/>
          <w:lang w:val="en-US"/>
        </w:rPr>
      </w:pPr>
      <w:r w:rsidRPr="004C5043">
        <w:rPr>
          <w:rFonts w:ascii="Verdana" w:hAnsi="Verdana"/>
          <w:color w:val="000000"/>
          <w:sz w:val="21"/>
          <w:szCs w:val="21"/>
          <w:lang w:val="en-US"/>
        </w:rPr>
        <w:t>Exp1 is evaluated. If it is true, then Exp2 is evaluated and becomes the value of the entire ? expression.</w:t>
      </w:r>
    </w:p>
    <w:p w:rsidR="00040BED" w:rsidRPr="004C5043" w:rsidRDefault="00040BED" w:rsidP="003D0297">
      <w:pPr>
        <w:pStyle w:val="a5"/>
        <w:numPr>
          <w:ilvl w:val="0"/>
          <w:numId w:val="5"/>
        </w:numPr>
        <w:spacing w:before="0" w:beforeAutospacing="0" w:after="144" w:afterAutospacing="0" w:line="360" w:lineRule="atLeast"/>
        <w:ind w:left="768" w:right="48"/>
        <w:jc w:val="both"/>
        <w:rPr>
          <w:rFonts w:ascii="Verdana" w:hAnsi="Verdana"/>
          <w:color w:val="000000"/>
          <w:sz w:val="21"/>
          <w:szCs w:val="21"/>
          <w:lang w:val="en-US"/>
        </w:rPr>
      </w:pPr>
      <w:r w:rsidRPr="004C5043">
        <w:rPr>
          <w:rFonts w:ascii="Verdana" w:hAnsi="Verdana"/>
          <w:color w:val="000000"/>
          <w:sz w:val="21"/>
          <w:szCs w:val="21"/>
          <w:lang w:val="en-US"/>
        </w:rPr>
        <w:t>If Exp1 is false, then Exp3 is evaluated and its value becomes the value of the expression.</w:t>
      </w:r>
    </w:p>
    <w:p w:rsidR="00040BED" w:rsidRDefault="00040BED" w:rsidP="00040BED">
      <w:pPr>
        <w:spacing w:before="48" w:after="48" w:line="450" w:lineRule="atLeast"/>
        <w:ind w:right="48"/>
        <w:outlineLvl w:val="0"/>
        <w:rPr>
          <w:rFonts w:ascii="Times New Roman" w:eastAsia="Times New Roman" w:hAnsi="Times New Roman" w:cs="Times New Roman"/>
          <w:color w:val="121214"/>
          <w:spacing w:val="-15"/>
          <w:kern w:val="36"/>
          <w:sz w:val="24"/>
          <w:szCs w:val="24"/>
          <w:lang w:val="en-US"/>
        </w:rPr>
      </w:pPr>
    </w:p>
    <w:p w:rsidR="00040BED" w:rsidRDefault="00040BED" w:rsidP="00040BED">
      <w:pPr>
        <w:spacing w:before="48" w:after="48" w:line="450" w:lineRule="atLeast"/>
        <w:ind w:right="48"/>
        <w:outlineLvl w:val="0"/>
        <w:rPr>
          <w:rFonts w:ascii="Times New Roman" w:eastAsia="Times New Roman" w:hAnsi="Times New Roman" w:cs="Times New Roman"/>
          <w:color w:val="121214"/>
          <w:spacing w:val="-15"/>
          <w:kern w:val="36"/>
          <w:sz w:val="24"/>
          <w:szCs w:val="24"/>
          <w:lang w:val="en-US"/>
        </w:rPr>
      </w:pPr>
    </w:p>
    <w:p w:rsidR="00040BED" w:rsidRDefault="00040BED" w:rsidP="00040BED">
      <w:pPr>
        <w:spacing w:before="48" w:after="48" w:line="450" w:lineRule="atLeast"/>
        <w:ind w:right="48"/>
        <w:outlineLvl w:val="0"/>
        <w:rPr>
          <w:rFonts w:ascii="Times New Roman" w:eastAsia="Times New Roman" w:hAnsi="Times New Roman" w:cs="Times New Roman"/>
          <w:b/>
          <w:color w:val="121214"/>
          <w:spacing w:val="-15"/>
          <w:kern w:val="36"/>
          <w:sz w:val="28"/>
          <w:szCs w:val="28"/>
          <w:lang w:val="en-US"/>
        </w:rPr>
      </w:pPr>
      <w:r w:rsidRPr="00CC79C3">
        <w:rPr>
          <w:rFonts w:ascii="Times New Roman" w:eastAsia="Times New Roman" w:hAnsi="Times New Roman" w:cs="Times New Roman"/>
          <w:b/>
          <w:color w:val="121214"/>
          <w:spacing w:val="-15"/>
          <w:kern w:val="36"/>
          <w:sz w:val="28"/>
          <w:szCs w:val="28"/>
          <w:lang w:val="en-US"/>
        </w:rPr>
        <w:t>IF   statement</w:t>
      </w:r>
    </w:p>
    <w:p w:rsidR="00040BED" w:rsidRPr="00315E6F"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t>An </w:t>
      </w:r>
      <w:r w:rsidRPr="00315E6F">
        <w:rPr>
          <w:rFonts w:ascii="Verdana" w:hAnsi="Verdana"/>
          <w:b/>
          <w:bCs/>
          <w:color w:val="000000"/>
          <w:lang w:val="en-US"/>
        </w:rPr>
        <w:t>if</w:t>
      </w:r>
      <w:r w:rsidRPr="00315E6F">
        <w:rPr>
          <w:rFonts w:ascii="Verdana" w:hAnsi="Verdana"/>
          <w:color w:val="000000"/>
          <w:lang w:val="en-US"/>
        </w:rPr>
        <w:t> statement consists of a Boolean expression followed by one or more statements.</w:t>
      </w:r>
    </w:p>
    <w:p w:rsidR="00040BED" w:rsidRPr="00315E6F" w:rsidRDefault="00040BED" w:rsidP="00040BED">
      <w:pPr>
        <w:pStyle w:val="2"/>
        <w:spacing w:before="48" w:after="48" w:line="360" w:lineRule="atLeast"/>
        <w:ind w:right="48"/>
        <w:rPr>
          <w:rFonts w:ascii="Verdana" w:hAnsi="Verdana"/>
          <w:b w:val="0"/>
          <w:bCs w:val="0"/>
          <w:color w:val="121214"/>
          <w:spacing w:val="-15"/>
          <w:sz w:val="41"/>
          <w:szCs w:val="41"/>
          <w:lang w:val="en-US"/>
        </w:rPr>
      </w:pPr>
      <w:r w:rsidRPr="00315E6F">
        <w:rPr>
          <w:rFonts w:ascii="Verdana" w:hAnsi="Verdana"/>
          <w:b w:val="0"/>
          <w:bCs w:val="0"/>
          <w:color w:val="121214"/>
          <w:spacing w:val="-15"/>
          <w:sz w:val="41"/>
          <w:szCs w:val="41"/>
          <w:lang w:val="en-US"/>
        </w:rPr>
        <w:t>Syntax</w:t>
      </w:r>
    </w:p>
    <w:p w:rsidR="00040BED" w:rsidRPr="00315E6F"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t>The syntax of an 'if' statement in C programming language is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if(boolean_expression)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 xml:space="preserve">   /* statement(s) will execute if the boolean expression is true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w:t>
      </w:r>
    </w:p>
    <w:p w:rsidR="00040BED" w:rsidRPr="00315E6F"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lastRenderedPageBreak/>
        <w:t>If the Boolean expression evaluates to </w:t>
      </w:r>
      <w:r w:rsidRPr="00315E6F">
        <w:rPr>
          <w:rFonts w:ascii="Verdana" w:hAnsi="Verdana"/>
          <w:b/>
          <w:bCs/>
          <w:color w:val="000000"/>
          <w:lang w:val="en-US"/>
        </w:rPr>
        <w:t>true</w:t>
      </w:r>
      <w:r w:rsidRPr="00315E6F">
        <w:rPr>
          <w:rFonts w:ascii="Verdana" w:hAnsi="Verdana"/>
          <w:color w:val="000000"/>
          <w:lang w:val="en-US"/>
        </w:rPr>
        <w:t>, then the block of code inside the 'if' statement will be executed. If the Boolean expression evaluates to </w:t>
      </w:r>
      <w:r w:rsidRPr="00315E6F">
        <w:rPr>
          <w:rFonts w:ascii="Verdana" w:hAnsi="Verdana"/>
          <w:b/>
          <w:bCs/>
          <w:color w:val="000000"/>
          <w:lang w:val="en-US"/>
        </w:rPr>
        <w:t>false</w:t>
      </w:r>
      <w:r w:rsidRPr="00315E6F">
        <w:rPr>
          <w:rFonts w:ascii="Verdana" w:hAnsi="Verdana"/>
          <w:color w:val="000000"/>
          <w:lang w:val="en-US"/>
        </w:rPr>
        <w:t>, then the first set of code after the end of the 'if' statement (after the closing curly brace) will be executed.</w:t>
      </w:r>
    </w:p>
    <w:p w:rsidR="00040BED" w:rsidRPr="00315E6F"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t>C programming language assumes any </w:t>
      </w:r>
      <w:r w:rsidRPr="00315E6F">
        <w:rPr>
          <w:rFonts w:ascii="Verdana" w:hAnsi="Verdana"/>
          <w:b/>
          <w:bCs/>
          <w:color w:val="000000"/>
          <w:lang w:val="en-US"/>
        </w:rPr>
        <w:t>non-zero</w:t>
      </w:r>
      <w:r w:rsidRPr="00315E6F">
        <w:rPr>
          <w:rFonts w:ascii="Verdana" w:hAnsi="Verdana"/>
          <w:color w:val="000000"/>
          <w:lang w:val="en-US"/>
        </w:rPr>
        <w:t> and </w:t>
      </w:r>
      <w:r w:rsidRPr="00315E6F">
        <w:rPr>
          <w:rFonts w:ascii="Verdana" w:hAnsi="Verdana"/>
          <w:b/>
          <w:bCs/>
          <w:color w:val="000000"/>
          <w:lang w:val="en-US"/>
        </w:rPr>
        <w:t>non-null</w:t>
      </w:r>
      <w:r w:rsidRPr="00315E6F">
        <w:rPr>
          <w:rFonts w:ascii="Verdana" w:hAnsi="Verdana"/>
          <w:color w:val="000000"/>
          <w:lang w:val="en-US"/>
        </w:rPr>
        <w:t>values as </w:t>
      </w:r>
      <w:r w:rsidRPr="00315E6F">
        <w:rPr>
          <w:rFonts w:ascii="Verdana" w:hAnsi="Verdana"/>
          <w:b/>
          <w:bCs/>
          <w:color w:val="000000"/>
          <w:lang w:val="en-US"/>
        </w:rPr>
        <w:t>true</w:t>
      </w:r>
      <w:r w:rsidRPr="00315E6F">
        <w:rPr>
          <w:rFonts w:ascii="Verdana" w:hAnsi="Verdana"/>
          <w:color w:val="000000"/>
          <w:lang w:val="en-US"/>
        </w:rPr>
        <w:t> and if it is either </w:t>
      </w:r>
      <w:r w:rsidRPr="00315E6F">
        <w:rPr>
          <w:rFonts w:ascii="Verdana" w:hAnsi="Verdana"/>
          <w:b/>
          <w:bCs/>
          <w:color w:val="000000"/>
          <w:lang w:val="en-US"/>
        </w:rPr>
        <w:t>zero</w:t>
      </w:r>
      <w:r w:rsidRPr="00315E6F">
        <w:rPr>
          <w:rFonts w:ascii="Verdana" w:hAnsi="Verdana"/>
          <w:color w:val="000000"/>
          <w:lang w:val="en-US"/>
        </w:rPr>
        <w:t> or </w:t>
      </w:r>
      <w:r w:rsidRPr="00315E6F">
        <w:rPr>
          <w:rFonts w:ascii="Verdana" w:hAnsi="Verdana"/>
          <w:b/>
          <w:bCs/>
          <w:color w:val="000000"/>
          <w:lang w:val="en-US"/>
        </w:rPr>
        <w:t>null</w:t>
      </w:r>
      <w:r w:rsidRPr="00315E6F">
        <w:rPr>
          <w:rFonts w:ascii="Verdana" w:hAnsi="Verdana"/>
          <w:color w:val="000000"/>
          <w:lang w:val="en-US"/>
        </w:rPr>
        <w:t>, then it is assumed as </w:t>
      </w:r>
      <w:r w:rsidRPr="00315E6F">
        <w:rPr>
          <w:rFonts w:ascii="Verdana" w:hAnsi="Verdana"/>
          <w:b/>
          <w:bCs/>
          <w:color w:val="000000"/>
          <w:lang w:val="en-US"/>
        </w:rPr>
        <w:t>false</w:t>
      </w:r>
      <w:r w:rsidRPr="00315E6F">
        <w:rPr>
          <w:rFonts w:ascii="Verdana" w:hAnsi="Verdana"/>
          <w:color w:val="000000"/>
          <w:lang w:val="en-US"/>
        </w:rPr>
        <w:t> value.</w:t>
      </w:r>
    </w:p>
    <w:p w:rsidR="00040BED" w:rsidRDefault="00040BED" w:rsidP="00040BED">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Flow Diagram</w:t>
      </w:r>
    </w:p>
    <w:p w:rsidR="00040BED" w:rsidRDefault="00040BED" w:rsidP="00040BED">
      <w:pPr>
        <w:rPr>
          <w:rFonts w:ascii="Times New Roman" w:hAnsi="Times New Roman"/>
          <w:sz w:val="24"/>
          <w:szCs w:val="24"/>
        </w:rPr>
      </w:pPr>
      <w:r>
        <w:rPr>
          <w:noProof/>
        </w:rPr>
        <w:drawing>
          <wp:inline distT="0" distB="0" distL="0" distR="0">
            <wp:extent cx="2419350" cy="3057525"/>
            <wp:effectExtent l="19050" t="0" r="0" b="0"/>
            <wp:docPr id="2" name="Рисунок 3" descr="C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if statement"/>
                    <pic:cNvPicPr>
                      <a:picLocks noChangeAspect="1" noChangeArrowheads="1"/>
                    </pic:cNvPicPr>
                  </pic:nvPicPr>
                  <pic:blipFill>
                    <a:blip r:embed="rId24"/>
                    <a:srcRect/>
                    <a:stretch>
                      <a:fillRect/>
                    </a:stretch>
                  </pic:blipFill>
                  <pic:spPr bwMode="auto">
                    <a:xfrm>
                      <a:off x="0" y="0"/>
                      <a:ext cx="2419350" cy="3057525"/>
                    </a:xfrm>
                    <a:prstGeom prst="rect">
                      <a:avLst/>
                    </a:prstGeom>
                    <a:noFill/>
                    <a:ln w="9525">
                      <a:noFill/>
                      <a:miter lim="800000"/>
                      <a:headEnd/>
                      <a:tailEnd/>
                    </a:ln>
                  </pic:spPr>
                </pic:pic>
              </a:graphicData>
            </a:graphic>
          </wp:inline>
        </w:drawing>
      </w:r>
    </w:p>
    <w:p w:rsidR="00040BED" w:rsidRPr="00315E6F" w:rsidRDefault="00040BED" w:rsidP="00040BED">
      <w:pPr>
        <w:pStyle w:val="2"/>
        <w:spacing w:before="48" w:after="48" w:line="360" w:lineRule="atLeast"/>
        <w:ind w:right="48"/>
        <w:rPr>
          <w:rFonts w:ascii="Verdana" w:hAnsi="Verdana"/>
          <w:b w:val="0"/>
          <w:bCs w:val="0"/>
          <w:color w:val="121214"/>
          <w:spacing w:val="-15"/>
          <w:sz w:val="41"/>
          <w:szCs w:val="41"/>
          <w:lang w:val="en-US"/>
        </w:rPr>
      </w:pPr>
      <w:r w:rsidRPr="00315E6F">
        <w:rPr>
          <w:rFonts w:ascii="Verdana" w:hAnsi="Verdana"/>
          <w:b w:val="0"/>
          <w:bCs w:val="0"/>
          <w:color w:val="121214"/>
          <w:spacing w:val="-15"/>
          <w:sz w:val="41"/>
          <w:szCs w:val="41"/>
          <w:lang w:val="en-US"/>
        </w:rPr>
        <w:t>Example</w:t>
      </w:r>
    </w:p>
    <w:p w:rsidR="00040BED" w:rsidRPr="001E6768" w:rsidRDefault="00FE76FE" w:rsidP="00081803">
      <w:pPr>
        <w:spacing w:after="300" w:line="240" w:lineRule="auto"/>
        <w:jc w:val="center"/>
        <w:rPr>
          <w:lang w:val="en-US"/>
        </w:rPr>
      </w:pPr>
      <w:hyperlink r:id="rId25" w:tgtFrame="_blank" w:history="1">
        <w:r w:rsidR="00040BED" w:rsidRPr="001E6768">
          <w:rPr>
            <w:lang w:val="en-US"/>
          </w:rPr>
          <w:t> Live Demo</w:t>
        </w:r>
      </w:hyperlink>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com"/>
          <w:rFonts w:ascii="Consolas" w:eastAsiaTheme="majorEastAsia" w:hAnsi="Consolas" w:cs="Consolas"/>
          <w:color w:val="880000"/>
          <w:lang w:val="en-US"/>
        </w:rPr>
        <w:t>#include</w:t>
      </w:r>
      <w:r w:rsidRPr="00315E6F">
        <w:rPr>
          <w:rStyle w:val="pln"/>
          <w:rFonts w:ascii="Consolas" w:hAnsi="Consolas" w:cs="Consolas"/>
          <w:color w:val="313131"/>
          <w:lang w:val="en-US"/>
        </w:rPr>
        <w:t xml:space="preserve"> </w:t>
      </w:r>
      <w:r w:rsidRPr="00315E6F">
        <w:rPr>
          <w:rStyle w:val="str"/>
          <w:rFonts w:ascii="Consolas" w:hAnsi="Consolas" w:cs="Consolas"/>
          <w:color w:val="008800"/>
          <w:lang w:val="en-US"/>
        </w:rPr>
        <w:t>&lt;stdio.h&gt;</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kwd"/>
          <w:rFonts w:ascii="Consolas" w:hAnsi="Consolas" w:cs="Consolas"/>
          <w:color w:val="000088"/>
          <w:lang w:val="en-US"/>
        </w:rPr>
        <w:t>int</w:t>
      </w:r>
      <w:r w:rsidRPr="00315E6F">
        <w:rPr>
          <w:rStyle w:val="pln"/>
          <w:rFonts w:ascii="Consolas" w:hAnsi="Consolas" w:cs="Consolas"/>
          <w:color w:val="313131"/>
          <w:lang w:val="en-US"/>
        </w:rPr>
        <w:t xml:space="preserve"> main </w:t>
      </w:r>
      <w:r w:rsidRPr="00315E6F">
        <w:rPr>
          <w:rStyle w:val="pun"/>
          <w:rFonts w:ascii="Consolas" w:hAnsi="Consolas" w:cs="Consolas"/>
          <w:color w:val="666600"/>
          <w:lang w:val="en-US"/>
        </w:rPr>
        <w:t>()</w:t>
      </w:r>
      <w:r w:rsidRPr="00315E6F">
        <w:rPr>
          <w:rStyle w:val="pln"/>
          <w:rFonts w:ascii="Consolas" w:hAnsi="Consolas" w:cs="Consolas"/>
          <w:color w:val="313131"/>
          <w:lang w:val="en-US"/>
        </w:rPr>
        <w:t xml:space="preserve"> </w:t>
      </w:r>
      <w:r w:rsidRPr="00315E6F">
        <w:rPr>
          <w:rStyle w:val="pun"/>
          <w:rFonts w:ascii="Consolas" w:hAnsi="Consolas" w:cs="Consolas"/>
          <w:color w:val="666600"/>
          <w:lang w:val="en-US"/>
        </w:rPr>
        <w:t>{</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r w:rsidRPr="00315E6F">
        <w:rPr>
          <w:rStyle w:val="com"/>
          <w:rFonts w:ascii="Consolas" w:eastAsiaTheme="majorEastAsia" w:hAnsi="Consolas" w:cs="Consolas"/>
          <w:color w:val="880000"/>
          <w:lang w:val="en-US"/>
        </w:rPr>
        <w:t>/* local variable definition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r w:rsidRPr="00315E6F">
        <w:rPr>
          <w:rStyle w:val="kwd"/>
          <w:rFonts w:ascii="Consolas" w:hAnsi="Consolas" w:cs="Consolas"/>
          <w:color w:val="000088"/>
          <w:lang w:val="en-US"/>
        </w:rPr>
        <w:t>int</w:t>
      </w:r>
      <w:r w:rsidRPr="00315E6F">
        <w:rPr>
          <w:rStyle w:val="pln"/>
          <w:rFonts w:ascii="Consolas" w:hAnsi="Consolas" w:cs="Consolas"/>
          <w:color w:val="313131"/>
          <w:lang w:val="en-US"/>
        </w:rPr>
        <w:t xml:space="preserve"> a </w:t>
      </w:r>
      <w:r w:rsidRPr="00315E6F">
        <w:rPr>
          <w:rStyle w:val="pun"/>
          <w:rFonts w:ascii="Consolas" w:hAnsi="Consolas" w:cs="Consolas"/>
          <w:color w:val="666600"/>
          <w:lang w:val="en-US"/>
        </w:rPr>
        <w:t>=</w:t>
      </w:r>
      <w:r w:rsidRPr="00315E6F">
        <w:rPr>
          <w:rStyle w:val="pln"/>
          <w:rFonts w:ascii="Consolas" w:hAnsi="Consolas" w:cs="Consolas"/>
          <w:color w:val="313131"/>
          <w:lang w:val="en-US"/>
        </w:rPr>
        <w:t xml:space="preserve"> </w:t>
      </w:r>
      <w:r w:rsidRPr="00315E6F">
        <w:rPr>
          <w:rStyle w:val="lit"/>
          <w:rFonts w:ascii="Consolas" w:hAnsi="Consolas" w:cs="Consolas"/>
          <w:color w:val="006666"/>
          <w:lang w:val="en-US"/>
        </w:rPr>
        <w:t>10</w:t>
      </w:r>
      <w:r w:rsidRPr="00315E6F">
        <w:rPr>
          <w:rStyle w:val="pun"/>
          <w:rFonts w:ascii="Consolas" w:hAnsi="Consolas" w:cs="Consolas"/>
          <w:color w:val="666600"/>
          <w:lang w:val="en-US"/>
        </w:rPr>
        <w:t>;</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r w:rsidRPr="00315E6F">
        <w:rPr>
          <w:rStyle w:val="com"/>
          <w:rFonts w:ascii="Consolas" w:eastAsiaTheme="majorEastAsia" w:hAnsi="Consolas" w:cs="Consolas"/>
          <w:color w:val="880000"/>
          <w:lang w:val="en-US"/>
        </w:rPr>
        <w:t>/* check the boolean condition using if statement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ab/>
      </w:r>
    </w:p>
    <w:p w:rsidR="00040BED" w:rsidRPr="00040BED"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r w:rsidRPr="00040BED">
        <w:rPr>
          <w:rStyle w:val="kwd"/>
          <w:rFonts w:ascii="Consolas" w:hAnsi="Consolas" w:cs="Consolas"/>
          <w:color w:val="000088"/>
          <w:lang w:val="en-US"/>
        </w:rPr>
        <w:t>if</w:t>
      </w:r>
      <w:r w:rsidRPr="00040BED">
        <w:rPr>
          <w:rStyle w:val="pun"/>
          <w:rFonts w:ascii="Consolas" w:hAnsi="Consolas" w:cs="Consolas"/>
          <w:color w:val="666600"/>
          <w:lang w:val="en-US"/>
        </w:rPr>
        <w:t>(</w:t>
      </w:r>
      <w:r w:rsidRPr="00040BED">
        <w:rPr>
          <w:rStyle w:val="pln"/>
          <w:rFonts w:ascii="Consolas" w:hAnsi="Consolas" w:cs="Consolas"/>
          <w:color w:val="313131"/>
          <w:lang w:val="en-US"/>
        </w:rPr>
        <w:t xml:space="preserve"> a </w:t>
      </w:r>
      <w:r w:rsidRPr="00040BED">
        <w:rPr>
          <w:rStyle w:val="pun"/>
          <w:rFonts w:ascii="Consolas" w:hAnsi="Consolas" w:cs="Consolas"/>
          <w:color w:val="666600"/>
          <w:lang w:val="en-US"/>
        </w:rPr>
        <w:t>&lt;</w:t>
      </w:r>
      <w:r w:rsidRPr="00040BED">
        <w:rPr>
          <w:rStyle w:val="pln"/>
          <w:rFonts w:ascii="Consolas" w:hAnsi="Consolas" w:cs="Consolas"/>
          <w:color w:val="313131"/>
          <w:lang w:val="en-US"/>
        </w:rPr>
        <w:t xml:space="preserve"> </w:t>
      </w:r>
      <w:r w:rsidRPr="00040BED">
        <w:rPr>
          <w:rStyle w:val="lit"/>
          <w:rFonts w:ascii="Consolas" w:hAnsi="Consolas" w:cs="Consolas"/>
          <w:color w:val="006666"/>
          <w:lang w:val="en-US"/>
        </w:rPr>
        <w:t>20</w:t>
      </w:r>
      <w:r w:rsidRPr="00040BED">
        <w:rPr>
          <w:rStyle w:val="pln"/>
          <w:rFonts w:ascii="Consolas" w:hAnsi="Consolas" w:cs="Consolas"/>
          <w:color w:val="313131"/>
          <w:lang w:val="en-US"/>
        </w:rPr>
        <w:t xml:space="preserve"> </w:t>
      </w:r>
      <w:r w:rsidRPr="00040BED">
        <w:rPr>
          <w:rStyle w:val="pun"/>
          <w:rFonts w:ascii="Consolas" w:hAnsi="Consolas" w:cs="Consolas"/>
          <w:color w:val="666600"/>
          <w:lang w:val="en-US"/>
        </w:rPr>
        <w:t>)</w:t>
      </w:r>
      <w:r w:rsidRPr="00040BED">
        <w:rPr>
          <w:rStyle w:val="pln"/>
          <w:rFonts w:ascii="Consolas" w:hAnsi="Consolas" w:cs="Consolas"/>
          <w:color w:val="313131"/>
          <w:lang w:val="en-US"/>
        </w:rPr>
        <w:t xml:space="preserve"> </w:t>
      </w:r>
      <w:r w:rsidRPr="00040BED">
        <w:rPr>
          <w:rStyle w:val="pun"/>
          <w:rFonts w:ascii="Consolas" w:hAnsi="Consolas" w:cs="Consolas"/>
          <w:color w:val="666600"/>
          <w:lang w:val="en-US"/>
        </w:rPr>
        <w:t>{</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r w:rsidRPr="00315E6F">
        <w:rPr>
          <w:rStyle w:val="com"/>
          <w:rFonts w:ascii="Consolas" w:eastAsiaTheme="majorEastAsia" w:hAnsi="Consolas" w:cs="Consolas"/>
          <w:color w:val="880000"/>
          <w:lang w:val="en-US"/>
        </w:rPr>
        <w:t>/* if condition is true then print the following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lastRenderedPageBreak/>
        <w:t xml:space="preserve">      printf</w:t>
      </w:r>
      <w:r w:rsidRPr="00315E6F">
        <w:rPr>
          <w:rStyle w:val="pun"/>
          <w:rFonts w:ascii="Consolas" w:hAnsi="Consolas" w:cs="Consolas"/>
          <w:color w:val="666600"/>
          <w:lang w:val="en-US"/>
        </w:rPr>
        <w:t>(</w:t>
      </w:r>
      <w:r w:rsidRPr="00315E6F">
        <w:rPr>
          <w:rStyle w:val="str"/>
          <w:rFonts w:ascii="Consolas" w:hAnsi="Consolas" w:cs="Consolas"/>
          <w:color w:val="008800"/>
          <w:lang w:val="en-US"/>
        </w:rPr>
        <w:t>"a is less than 20\n"</w:t>
      </w:r>
      <w:r w:rsidRPr="00315E6F">
        <w:rPr>
          <w:rStyle w:val="pln"/>
          <w:rFonts w:ascii="Consolas" w:hAnsi="Consolas" w:cs="Consolas"/>
          <w:color w:val="313131"/>
          <w:lang w:val="en-US"/>
        </w:rPr>
        <w:t xml:space="preserve"> </w:t>
      </w:r>
      <w:r w:rsidRPr="00315E6F">
        <w:rPr>
          <w:rStyle w:val="pun"/>
          <w:rFonts w:ascii="Consolas" w:hAnsi="Consolas" w:cs="Consolas"/>
          <w:color w:val="666600"/>
          <w:lang w:val="en-US"/>
        </w:rPr>
        <w:t>);</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r w:rsidRPr="00315E6F">
        <w:rPr>
          <w:rStyle w:val="pun"/>
          <w:rFonts w:ascii="Consolas" w:hAnsi="Consolas" w:cs="Consolas"/>
          <w:color w:val="666600"/>
          <w:lang w:val="en-US"/>
        </w:rPr>
        <w:t>}</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printf</w:t>
      </w:r>
      <w:r w:rsidRPr="00315E6F">
        <w:rPr>
          <w:rStyle w:val="pun"/>
          <w:rFonts w:ascii="Consolas" w:hAnsi="Consolas" w:cs="Consolas"/>
          <w:color w:val="666600"/>
          <w:lang w:val="en-US"/>
        </w:rPr>
        <w:t>(</w:t>
      </w:r>
      <w:r w:rsidRPr="00315E6F">
        <w:rPr>
          <w:rStyle w:val="str"/>
          <w:rFonts w:ascii="Consolas" w:hAnsi="Consolas" w:cs="Consolas"/>
          <w:color w:val="008800"/>
          <w:lang w:val="en-US"/>
        </w:rPr>
        <w:t>"value of a is : %d\n"</w:t>
      </w:r>
      <w:r w:rsidRPr="00315E6F">
        <w:rPr>
          <w:rStyle w:val="pun"/>
          <w:rFonts w:ascii="Consolas" w:hAnsi="Consolas" w:cs="Consolas"/>
          <w:color w:val="666600"/>
          <w:lang w:val="en-US"/>
        </w:rPr>
        <w:t>,</w:t>
      </w:r>
      <w:r w:rsidRPr="00315E6F">
        <w:rPr>
          <w:rStyle w:val="pln"/>
          <w:rFonts w:ascii="Consolas" w:hAnsi="Consolas" w:cs="Consolas"/>
          <w:color w:val="313131"/>
          <w:lang w:val="en-US"/>
        </w:rPr>
        <w:t xml:space="preserve"> a</w:t>
      </w:r>
      <w:r w:rsidRPr="00315E6F">
        <w:rPr>
          <w:rStyle w:val="pun"/>
          <w:rFonts w:ascii="Consolas" w:hAnsi="Consolas" w:cs="Consolas"/>
          <w:color w:val="666600"/>
          <w:lang w:val="en-US"/>
        </w:rPr>
        <w:t>);</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15E6F">
        <w:rPr>
          <w:rStyle w:val="pln"/>
          <w:rFonts w:ascii="Consolas" w:hAnsi="Consolas" w:cs="Consolas"/>
          <w:color w:val="313131"/>
          <w:lang w:val="en-US"/>
        </w:rPr>
        <w:t xml:space="preserve">   </w:t>
      </w:r>
      <w:r w:rsidRPr="00315E6F">
        <w:rPr>
          <w:rStyle w:val="kwd"/>
          <w:rFonts w:ascii="Consolas" w:hAnsi="Consolas" w:cs="Consolas"/>
          <w:color w:val="000088"/>
          <w:lang w:val="en-US"/>
        </w:rPr>
        <w:t>return</w:t>
      </w:r>
      <w:r w:rsidRPr="00315E6F">
        <w:rPr>
          <w:rStyle w:val="pln"/>
          <w:rFonts w:ascii="Consolas" w:hAnsi="Consolas" w:cs="Consolas"/>
          <w:color w:val="313131"/>
          <w:lang w:val="en-US"/>
        </w:rPr>
        <w:t xml:space="preserve"> </w:t>
      </w:r>
      <w:r w:rsidRPr="00315E6F">
        <w:rPr>
          <w:rStyle w:val="lit"/>
          <w:rFonts w:ascii="Consolas" w:hAnsi="Consolas" w:cs="Consolas"/>
          <w:color w:val="006666"/>
          <w:lang w:val="en-US"/>
        </w:rPr>
        <w:t>0</w:t>
      </w:r>
      <w:r w:rsidRPr="00315E6F">
        <w:rPr>
          <w:rStyle w:val="pun"/>
          <w:rFonts w:ascii="Consolas" w:hAnsi="Consolas" w:cs="Consolas"/>
          <w:color w:val="666600"/>
          <w:lang w:val="en-US"/>
        </w:rPr>
        <w:t>;</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315E6F">
        <w:rPr>
          <w:rStyle w:val="pun"/>
          <w:rFonts w:ascii="Consolas" w:hAnsi="Consolas" w:cs="Consolas"/>
          <w:color w:val="666600"/>
          <w:lang w:val="en-US"/>
        </w:rPr>
        <w:t>}</w:t>
      </w:r>
    </w:p>
    <w:p w:rsidR="00040BED" w:rsidRPr="00315E6F"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315E6F">
        <w:rPr>
          <w:rFonts w:ascii="Verdana" w:hAnsi="Verdana"/>
          <w:color w:val="000000"/>
          <w:lang w:val="en-US"/>
        </w:rPr>
        <w:t>When the above code is compiled and executed, it produces the following result −</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a is less than 20;</w:t>
      </w:r>
    </w:p>
    <w:p w:rsidR="00040BED" w:rsidRPr="00315E6F"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15E6F">
        <w:rPr>
          <w:rFonts w:ascii="Consolas" w:hAnsi="Consolas" w:cs="Consolas"/>
          <w:color w:val="313131"/>
          <w:sz w:val="18"/>
          <w:szCs w:val="18"/>
          <w:lang w:val="en-US"/>
        </w:rPr>
        <w:t>value of a is : 10</w:t>
      </w:r>
    </w:p>
    <w:p w:rsidR="00040BED" w:rsidRDefault="00040BED" w:rsidP="00040BED">
      <w:pPr>
        <w:spacing w:before="48" w:after="48" w:line="450" w:lineRule="atLeast"/>
        <w:ind w:right="48"/>
        <w:outlineLvl w:val="0"/>
        <w:rPr>
          <w:rFonts w:ascii="Times New Roman" w:eastAsia="Times New Roman" w:hAnsi="Times New Roman" w:cs="Times New Roman"/>
          <w:color w:val="121214"/>
          <w:spacing w:val="-15"/>
          <w:kern w:val="36"/>
          <w:sz w:val="24"/>
          <w:szCs w:val="24"/>
          <w:lang w:val="en-US"/>
        </w:rPr>
      </w:pPr>
    </w:p>
    <w:p w:rsidR="00040BED" w:rsidRPr="001A0586" w:rsidRDefault="00040BED" w:rsidP="00040BED">
      <w:pPr>
        <w:pStyle w:val="1"/>
        <w:spacing w:before="48" w:beforeAutospacing="0" w:after="48" w:afterAutospacing="0" w:line="450" w:lineRule="atLeast"/>
        <w:ind w:right="48"/>
        <w:jc w:val="center"/>
        <w:rPr>
          <w:bCs w:val="0"/>
          <w:color w:val="121214"/>
          <w:spacing w:val="-15"/>
          <w:sz w:val="32"/>
          <w:szCs w:val="32"/>
          <w:lang w:val="en-US"/>
        </w:rPr>
      </w:pPr>
      <w:r w:rsidRPr="001A0586">
        <w:rPr>
          <w:bCs w:val="0"/>
          <w:color w:val="121214"/>
          <w:spacing w:val="-15"/>
          <w:sz w:val="32"/>
          <w:szCs w:val="32"/>
          <w:lang w:val="en-US"/>
        </w:rPr>
        <w:t>C - if...else statement</w:t>
      </w:r>
    </w:p>
    <w:p w:rsidR="00040BED" w:rsidRPr="00BF5725" w:rsidRDefault="00040BED" w:rsidP="00040BED">
      <w:pPr>
        <w:spacing w:before="48" w:after="48" w:line="450" w:lineRule="atLeast"/>
        <w:ind w:right="48"/>
        <w:jc w:val="both"/>
        <w:outlineLvl w:val="0"/>
        <w:rPr>
          <w:rFonts w:ascii="Times New Roman" w:eastAsia="Times New Roman" w:hAnsi="Times New Roman" w:cs="Times New Roman"/>
          <w:color w:val="121214"/>
          <w:spacing w:val="-15"/>
          <w:kern w:val="36"/>
          <w:sz w:val="24"/>
          <w:szCs w:val="24"/>
          <w:lang w:val="en-US"/>
        </w:rPr>
      </w:pPr>
    </w:p>
    <w:p w:rsidR="00040BED" w:rsidRPr="001A0586"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An </w:t>
      </w:r>
      <w:r w:rsidRPr="001A0586">
        <w:rPr>
          <w:rFonts w:ascii="Verdana" w:hAnsi="Verdana"/>
          <w:b/>
          <w:bCs/>
          <w:color w:val="000000"/>
          <w:lang w:val="en-US"/>
        </w:rPr>
        <w:t>if</w:t>
      </w:r>
      <w:r w:rsidRPr="001A0586">
        <w:rPr>
          <w:rFonts w:ascii="Verdana" w:hAnsi="Verdana"/>
          <w:color w:val="000000"/>
          <w:lang w:val="en-US"/>
        </w:rPr>
        <w:t> statement can be followed by an optional </w:t>
      </w:r>
      <w:r w:rsidRPr="001A0586">
        <w:rPr>
          <w:rFonts w:ascii="Verdana" w:hAnsi="Verdana"/>
          <w:b/>
          <w:bCs/>
          <w:color w:val="000000"/>
          <w:lang w:val="en-US"/>
        </w:rPr>
        <w:t>else</w:t>
      </w:r>
      <w:r w:rsidRPr="001A0586">
        <w:rPr>
          <w:rFonts w:ascii="Verdana" w:hAnsi="Verdana"/>
          <w:color w:val="000000"/>
          <w:lang w:val="en-US"/>
        </w:rPr>
        <w:t> statement, which executes when the Boolean expression is false.</w:t>
      </w:r>
    </w:p>
    <w:p w:rsidR="00040BED" w:rsidRPr="001A0586" w:rsidRDefault="00040BED" w:rsidP="00040BED">
      <w:pPr>
        <w:pStyle w:val="2"/>
        <w:spacing w:before="48" w:after="48" w:line="360" w:lineRule="atLeast"/>
        <w:ind w:right="48"/>
        <w:rPr>
          <w:rFonts w:ascii="Verdana" w:hAnsi="Verdana"/>
          <w:b w:val="0"/>
          <w:bCs w:val="0"/>
          <w:color w:val="121214"/>
          <w:spacing w:val="-15"/>
          <w:sz w:val="41"/>
          <w:szCs w:val="41"/>
          <w:lang w:val="en-US"/>
        </w:rPr>
      </w:pPr>
      <w:r w:rsidRPr="001A0586">
        <w:rPr>
          <w:rFonts w:ascii="Verdana" w:hAnsi="Verdana"/>
          <w:b w:val="0"/>
          <w:bCs w:val="0"/>
          <w:color w:val="121214"/>
          <w:spacing w:val="-15"/>
          <w:sz w:val="41"/>
          <w:szCs w:val="41"/>
          <w:lang w:val="en-US"/>
        </w:rPr>
        <w:t>Syntax</w:t>
      </w:r>
    </w:p>
    <w:p w:rsidR="00040BED" w:rsidRPr="001A0586"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The syntax of an </w:t>
      </w:r>
      <w:r w:rsidRPr="001A0586">
        <w:rPr>
          <w:rFonts w:ascii="Verdana" w:hAnsi="Verdana"/>
          <w:b/>
          <w:bCs/>
          <w:color w:val="000000"/>
          <w:lang w:val="en-US"/>
        </w:rPr>
        <w:t>if...else</w:t>
      </w:r>
      <w:r w:rsidRPr="001A0586">
        <w:rPr>
          <w:rFonts w:ascii="Verdana" w:hAnsi="Verdana"/>
          <w:color w:val="000000"/>
          <w:lang w:val="en-US"/>
        </w:rPr>
        <w:t> statement in C programming language is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if(boolean_expression)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statement(s) will execute if the boolean expression is true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else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statement(s) will execute if the boolean expression is false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w:t>
      </w:r>
    </w:p>
    <w:p w:rsidR="00040BED" w:rsidRPr="001A0586"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If the Boolean expression evaluates to </w:t>
      </w:r>
      <w:r w:rsidRPr="001A0586">
        <w:rPr>
          <w:rFonts w:ascii="Verdana" w:hAnsi="Verdana"/>
          <w:b/>
          <w:bCs/>
          <w:color w:val="000000"/>
          <w:lang w:val="en-US"/>
        </w:rPr>
        <w:t>true</w:t>
      </w:r>
      <w:r w:rsidRPr="001A0586">
        <w:rPr>
          <w:rFonts w:ascii="Verdana" w:hAnsi="Verdana"/>
          <w:color w:val="000000"/>
          <w:lang w:val="en-US"/>
        </w:rPr>
        <w:t>, then the </w:t>
      </w:r>
      <w:r w:rsidRPr="001A0586">
        <w:rPr>
          <w:rFonts w:ascii="Verdana" w:hAnsi="Verdana"/>
          <w:b/>
          <w:bCs/>
          <w:color w:val="000000"/>
          <w:lang w:val="en-US"/>
        </w:rPr>
        <w:t>if block</w:t>
      </w:r>
      <w:r w:rsidRPr="001A0586">
        <w:rPr>
          <w:rFonts w:ascii="Verdana" w:hAnsi="Verdana"/>
          <w:color w:val="000000"/>
          <w:lang w:val="en-US"/>
        </w:rPr>
        <w:t>will be executed, otherwise, the </w:t>
      </w:r>
      <w:r w:rsidRPr="001A0586">
        <w:rPr>
          <w:rFonts w:ascii="Verdana" w:hAnsi="Verdana"/>
          <w:b/>
          <w:bCs/>
          <w:color w:val="000000"/>
          <w:lang w:val="en-US"/>
        </w:rPr>
        <w:t>else block</w:t>
      </w:r>
      <w:r w:rsidRPr="001A0586">
        <w:rPr>
          <w:rFonts w:ascii="Verdana" w:hAnsi="Verdana"/>
          <w:color w:val="000000"/>
          <w:lang w:val="en-US"/>
        </w:rPr>
        <w:t> will be executed.</w:t>
      </w:r>
    </w:p>
    <w:p w:rsidR="00040BED" w:rsidRPr="001A0586"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C programming language assumes any </w:t>
      </w:r>
      <w:r w:rsidRPr="001A0586">
        <w:rPr>
          <w:rFonts w:ascii="Verdana" w:hAnsi="Verdana"/>
          <w:b/>
          <w:bCs/>
          <w:color w:val="000000"/>
          <w:lang w:val="en-US"/>
        </w:rPr>
        <w:t>non-zero</w:t>
      </w:r>
      <w:r w:rsidRPr="001A0586">
        <w:rPr>
          <w:rFonts w:ascii="Verdana" w:hAnsi="Verdana"/>
          <w:color w:val="000000"/>
          <w:lang w:val="en-US"/>
        </w:rPr>
        <w:t> and </w:t>
      </w:r>
      <w:r w:rsidRPr="001A0586">
        <w:rPr>
          <w:rFonts w:ascii="Verdana" w:hAnsi="Verdana"/>
          <w:b/>
          <w:bCs/>
          <w:color w:val="000000"/>
          <w:lang w:val="en-US"/>
        </w:rPr>
        <w:t>non-null</w:t>
      </w:r>
      <w:r w:rsidRPr="001A0586">
        <w:rPr>
          <w:rFonts w:ascii="Verdana" w:hAnsi="Verdana"/>
          <w:color w:val="000000"/>
          <w:lang w:val="en-US"/>
        </w:rPr>
        <w:t>values as </w:t>
      </w:r>
      <w:r w:rsidRPr="001A0586">
        <w:rPr>
          <w:rFonts w:ascii="Verdana" w:hAnsi="Verdana"/>
          <w:b/>
          <w:bCs/>
          <w:color w:val="000000"/>
          <w:lang w:val="en-US"/>
        </w:rPr>
        <w:t>true</w:t>
      </w:r>
      <w:r w:rsidRPr="001A0586">
        <w:rPr>
          <w:rFonts w:ascii="Verdana" w:hAnsi="Verdana"/>
          <w:color w:val="000000"/>
          <w:lang w:val="en-US"/>
        </w:rPr>
        <w:t>, and if it is either </w:t>
      </w:r>
      <w:r w:rsidRPr="001A0586">
        <w:rPr>
          <w:rFonts w:ascii="Verdana" w:hAnsi="Verdana"/>
          <w:b/>
          <w:bCs/>
          <w:color w:val="000000"/>
          <w:lang w:val="en-US"/>
        </w:rPr>
        <w:t>zero</w:t>
      </w:r>
      <w:r w:rsidRPr="001A0586">
        <w:rPr>
          <w:rFonts w:ascii="Verdana" w:hAnsi="Verdana"/>
          <w:color w:val="000000"/>
          <w:lang w:val="en-US"/>
        </w:rPr>
        <w:t> or </w:t>
      </w:r>
      <w:r w:rsidRPr="001A0586">
        <w:rPr>
          <w:rFonts w:ascii="Verdana" w:hAnsi="Verdana"/>
          <w:b/>
          <w:bCs/>
          <w:color w:val="000000"/>
          <w:lang w:val="en-US"/>
        </w:rPr>
        <w:t>null</w:t>
      </w:r>
      <w:r w:rsidRPr="001A0586">
        <w:rPr>
          <w:rFonts w:ascii="Verdana" w:hAnsi="Verdana"/>
          <w:color w:val="000000"/>
          <w:lang w:val="en-US"/>
        </w:rPr>
        <w:t>, then it is assumed as </w:t>
      </w:r>
      <w:r w:rsidRPr="001A0586">
        <w:rPr>
          <w:rFonts w:ascii="Verdana" w:hAnsi="Verdana"/>
          <w:b/>
          <w:bCs/>
          <w:color w:val="000000"/>
          <w:lang w:val="en-US"/>
        </w:rPr>
        <w:t>false</w:t>
      </w:r>
      <w:r w:rsidRPr="001A0586">
        <w:rPr>
          <w:rFonts w:ascii="Verdana" w:hAnsi="Verdana"/>
          <w:color w:val="000000"/>
          <w:lang w:val="en-US"/>
        </w:rPr>
        <w:t> value.</w:t>
      </w:r>
    </w:p>
    <w:p w:rsidR="00040BED" w:rsidRDefault="00040BED" w:rsidP="00040BED">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Flow Diagram</w:t>
      </w:r>
    </w:p>
    <w:p w:rsidR="00040BED" w:rsidRDefault="00040BED" w:rsidP="00040BED">
      <w:pPr>
        <w:rPr>
          <w:rFonts w:ascii="Times New Roman" w:hAnsi="Times New Roman"/>
          <w:sz w:val="24"/>
          <w:szCs w:val="24"/>
        </w:rPr>
      </w:pPr>
      <w:r>
        <w:rPr>
          <w:noProof/>
        </w:rPr>
        <w:drawing>
          <wp:inline distT="0" distB="0" distL="0" distR="0">
            <wp:extent cx="2390775" cy="3057525"/>
            <wp:effectExtent l="19050" t="0" r="9525" b="0"/>
            <wp:docPr id="5" name="Рисунок 5" descr="C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if...else statement"/>
                    <pic:cNvPicPr>
                      <a:picLocks noChangeAspect="1" noChangeArrowheads="1"/>
                    </pic:cNvPicPr>
                  </pic:nvPicPr>
                  <pic:blipFill>
                    <a:blip r:embed="rId26"/>
                    <a:srcRect/>
                    <a:stretch>
                      <a:fillRect/>
                    </a:stretch>
                  </pic:blipFill>
                  <pic:spPr bwMode="auto">
                    <a:xfrm>
                      <a:off x="0" y="0"/>
                      <a:ext cx="2390775" cy="3057525"/>
                    </a:xfrm>
                    <a:prstGeom prst="rect">
                      <a:avLst/>
                    </a:prstGeom>
                    <a:noFill/>
                    <a:ln w="9525">
                      <a:noFill/>
                      <a:miter lim="800000"/>
                      <a:headEnd/>
                      <a:tailEnd/>
                    </a:ln>
                  </pic:spPr>
                </pic:pic>
              </a:graphicData>
            </a:graphic>
          </wp:inline>
        </w:drawing>
      </w:r>
    </w:p>
    <w:p w:rsidR="00040BED" w:rsidRPr="001A0586" w:rsidRDefault="00040BED" w:rsidP="00040BED">
      <w:pPr>
        <w:pStyle w:val="2"/>
        <w:spacing w:before="48" w:after="48" w:line="360" w:lineRule="atLeast"/>
        <w:ind w:right="48"/>
        <w:rPr>
          <w:rFonts w:ascii="Verdana" w:hAnsi="Verdana"/>
          <w:b w:val="0"/>
          <w:bCs w:val="0"/>
          <w:color w:val="121214"/>
          <w:spacing w:val="-15"/>
          <w:sz w:val="41"/>
          <w:szCs w:val="41"/>
          <w:lang w:val="en-US"/>
        </w:rPr>
      </w:pPr>
      <w:r w:rsidRPr="001A0586">
        <w:rPr>
          <w:rFonts w:ascii="Verdana" w:hAnsi="Verdana"/>
          <w:b w:val="0"/>
          <w:bCs w:val="0"/>
          <w:color w:val="121214"/>
          <w:spacing w:val="-15"/>
          <w:sz w:val="41"/>
          <w:szCs w:val="41"/>
          <w:lang w:val="en-US"/>
        </w:rPr>
        <w:t>Example</w:t>
      </w:r>
    </w:p>
    <w:p w:rsidR="00040BED" w:rsidRPr="001E6768" w:rsidRDefault="00FE76FE" w:rsidP="003A1B24">
      <w:pPr>
        <w:spacing w:after="300" w:line="240" w:lineRule="auto"/>
        <w:jc w:val="center"/>
        <w:rPr>
          <w:lang w:val="en-US"/>
        </w:rPr>
      </w:pPr>
      <w:hyperlink r:id="rId27" w:tgtFrame="_blank" w:history="1">
        <w:r w:rsidR="00040BED" w:rsidRPr="001E6768">
          <w:rPr>
            <w:lang w:val="en-US"/>
          </w:rPr>
          <w:t> Live Demo</w:t>
        </w:r>
      </w:hyperlink>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com"/>
          <w:rFonts w:ascii="Consolas" w:eastAsiaTheme="majorEastAsia" w:hAnsi="Consolas" w:cs="Consolas"/>
          <w:color w:val="880000"/>
          <w:lang w:val="en-US"/>
        </w:rPr>
        <w:t>#include</w:t>
      </w:r>
      <w:r w:rsidRPr="001A0586">
        <w:rPr>
          <w:rStyle w:val="pln"/>
          <w:rFonts w:ascii="Consolas" w:hAnsi="Consolas" w:cs="Consolas"/>
          <w:color w:val="313131"/>
          <w:lang w:val="en-US"/>
        </w:rPr>
        <w:t xml:space="preserve"> </w:t>
      </w:r>
      <w:r w:rsidRPr="001A0586">
        <w:rPr>
          <w:rStyle w:val="str"/>
          <w:rFonts w:ascii="Consolas" w:hAnsi="Consolas" w:cs="Consolas"/>
          <w:color w:val="008800"/>
          <w:lang w:val="en-US"/>
        </w:rPr>
        <w:t>&lt;stdio.h&gt;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kwd"/>
          <w:rFonts w:ascii="Consolas" w:hAnsi="Consolas" w:cs="Consolas"/>
          <w:color w:val="000088"/>
          <w:lang w:val="en-US"/>
        </w:rPr>
        <w:t>int</w:t>
      </w:r>
      <w:r w:rsidRPr="001A0586">
        <w:rPr>
          <w:rStyle w:val="pln"/>
          <w:rFonts w:ascii="Consolas" w:hAnsi="Consolas" w:cs="Consolas"/>
          <w:color w:val="313131"/>
          <w:lang w:val="en-US"/>
        </w:rPr>
        <w:t xml:space="preserve"> main </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com"/>
          <w:rFonts w:ascii="Consolas" w:eastAsiaTheme="majorEastAsia" w:hAnsi="Consolas" w:cs="Consolas"/>
          <w:color w:val="880000"/>
          <w:lang w:val="en-US"/>
        </w:rPr>
        <w:t>/* local variable definition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kwd"/>
          <w:rFonts w:ascii="Consolas" w:hAnsi="Consolas" w:cs="Consolas"/>
          <w:color w:val="000088"/>
          <w:lang w:val="en-US"/>
        </w:rPr>
        <w:t>int</w:t>
      </w:r>
      <w:r w:rsidRPr="001A0586">
        <w:rPr>
          <w:rStyle w:val="pln"/>
          <w:rFonts w:ascii="Consolas" w:hAnsi="Consolas" w:cs="Consolas"/>
          <w:color w:val="313131"/>
          <w:lang w:val="en-US"/>
        </w:rPr>
        <w:t xml:space="preserve"> a </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w:t>
      </w:r>
      <w:r w:rsidRPr="001A0586">
        <w:rPr>
          <w:rStyle w:val="lit"/>
          <w:rFonts w:ascii="Consolas" w:hAnsi="Consolas" w:cs="Consolas"/>
          <w:color w:val="006666"/>
          <w:lang w:val="en-US"/>
        </w:rPr>
        <w:t>100</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com"/>
          <w:rFonts w:ascii="Consolas" w:eastAsiaTheme="majorEastAsia" w:hAnsi="Consolas" w:cs="Consolas"/>
          <w:color w:val="880000"/>
          <w:lang w:val="en-US"/>
        </w:rPr>
        <w:t>/* check the boolean condition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kwd"/>
          <w:rFonts w:ascii="Consolas" w:hAnsi="Consolas" w:cs="Consolas"/>
          <w:color w:val="000088"/>
          <w:lang w:val="en-US"/>
        </w:rPr>
        <w:t>if</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a </w:t>
      </w:r>
      <w:r w:rsidRPr="001A0586">
        <w:rPr>
          <w:rStyle w:val="pun"/>
          <w:rFonts w:ascii="Consolas" w:hAnsi="Consolas" w:cs="Consolas"/>
          <w:color w:val="666600"/>
          <w:lang w:val="en-US"/>
        </w:rPr>
        <w:t>&lt;</w:t>
      </w:r>
      <w:r w:rsidRPr="001A0586">
        <w:rPr>
          <w:rStyle w:val="pln"/>
          <w:rFonts w:ascii="Consolas" w:hAnsi="Consolas" w:cs="Consolas"/>
          <w:color w:val="313131"/>
          <w:lang w:val="en-US"/>
        </w:rPr>
        <w:t xml:space="preserve"> </w:t>
      </w:r>
      <w:r w:rsidRPr="001A0586">
        <w:rPr>
          <w:rStyle w:val="lit"/>
          <w:rFonts w:ascii="Consolas" w:hAnsi="Consolas" w:cs="Consolas"/>
          <w:color w:val="006666"/>
          <w:lang w:val="en-US"/>
        </w:rPr>
        <w:t>20</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com"/>
          <w:rFonts w:ascii="Consolas" w:eastAsiaTheme="majorEastAsia" w:hAnsi="Consolas" w:cs="Consolas"/>
          <w:color w:val="880000"/>
          <w:lang w:val="en-US"/>
        </w:rPr>
        <w:t>/* if condition is true then print the following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"a is less than 20\n"</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w:t>
      </w:r>
      <w:r w:rsidRPr="001A0586">
        <w:rPr>
          <w:rStyle w:val="kwd"/>
          <w:rFonts w:ascii="Consolas" w:hAnsi="Consolas" w:cs="Consolas"/>
          <w:color w:val="000088"/>
          <w:lang w:val="en-US"/>
        </w:rPr>
        <w:t>else</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com"/>
          <w:rFonts w:ascii="Consolas" w:eastAsiaTheme="majorEastAsia" w:hAnsi="Consolas" w:cs="Consolas"/>
          <w:color w:val="880000"/>
          <w:lang w:val="en-US"/>
        </w:rPr>
        <w:t>/* if condition is false then print the following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"a is not less than 20\n"</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lastRenderedPageBreak/>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"value of a is : %d\n"</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a</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kwd"/>
          <w:rFonts w:ascii="Consolas" w:hAnsi="Consolas" w:cs="Consolas"/>
          <w:color w:val="000088"/>
          <w:lang w:val="en-US"/>
        </w:rPr>
        <w:t>return</w:t>
      </w:r>
      <w:r w:rsidRPr="001A0586">
        <w:rPr>
          <w:rStyle w:val="pln"/>
          <w:rFonts w:ascii="Consolas" w:hAnsi="Consolas" w:cs="Consolas"/>
          <w:color w:val="313131"/>
          <w:lang w:val="en-US"/>
        </w:rPr>
        <w:t xml:space="preserve"> </w:t>
      </w:r>
      <w:r w:rsidRPr="001A0586">
        <w:rPr>
          <w:rStyle w:val="lit"/>
          <w:rFonts w:ascii="Consolas" w:hAnsi="Consolas" w:cs="Consolas"/>
          <w:color w:val="006666"/>
          <w:lang w:val="en-US"/>
        </w:rPr>
        <w:t>0</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1A0586">
        <w:rPr>
          <w:rStyle w:val="pun"/>
          <w:rFonts w:ascii="Consolas" w:hAnsi="Consolas" w:cs="Consolas"/>
          <w:color w:val="666600"/>
          <w:lang w:val="en-US"/>
        </w:rPr>
        <w:t>}</w:t>
      </w:r>
    </w:p>
    <w:p w:rsidR="00040BED" w:rsidRPr="001A0586"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When the above code is compiled and executed, it produces the following result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a is not less than 20;</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value of a is : 100</w:t>
      </w:r>
    </w:p>
    <w:p w:rsidR="00040BED" w:rsidRPr="001A0586" w:rsidRDefault="00040BED" w:rsidP="00040BED">
      <w:pPr>
        <w:pStyle w:val="2"/>
        <w:spacing w:before="48" w:after="48" w:line="360" w:lineRule="atLeast"/>
        <w:ind w:right="48"/>
        <w:rPr>
          <w:rFonts w:ascii="Verdana" w:hAnsi="Verdana"/>
          <w:b w:val="0"/>
          <w:bCs w:val="0"/>
          <w:color w:val="121214"/>
          <w:spacing w:val="-15"/>
          <w:sz w:val="41"/>
          <w:szCs w:val="41"/>
          <w:lang w:val="en-US"/>
        </w:rPr>
      </w:pPr>
      <w:r w:rsidRPr="001A0586">
        <w:rPr>
          <w:rFonts w:ascii="Verdana" w:hAnsi="Verdana"/>
          <w:b w:val="0"/>
          <w:bCs w:val="0"/>
          <w:color w:val="121214"/>
          <w:spacing w:val="-15"/>
          <w:sz w:val="41"/>
          <w:szCs w:val="41"/>
          <w:lang w:val="en-US"/>
        </w:rPr>
        <w:t>If...else if...else Statement</w:t>
      </w:r>
    </w:p>
    <w:p w:rsidR="00040BED" w:rsidRPr="001A0586"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An </w:t>
      </w:r>
      <w:r w:rsidRPr="001A0586">
        <w:rPr>
          <w:rFonts w:ascii="Verdana" w:hAnsi="Verdana"/>
          <w:b/>
          <w:bCs/>
          <w:color w:val="000000"/>
          <w:lang w:val="en-US"/>
        </w:rPr>
        <w:t>if</w:t>
      </w:r>
      <w:r w:rsidRPr="001A0586">
        <w:rPr>
          <w:rFonts w:ascii="Verdana" w:hAnsi="Verdana"/>
          <w:color w:val="000000"/>
          <w:lang w:val="en-US"/>
        </w:rPr>
        <w:t> statement can be followed by an optional </w:t>
      </w:r>
      <w:r w:rsidRPr="001A0586">
        <w:rPr>
          <w:rFonts w:ascii="Verdana" w:hAnsi="Verdana"/>
          <w:b/>
          <w:bCs/>
          <w:color w:val="000000"/>
          <w:lang w:val="en-US"/>
        </w:rPr>
        <w:t>else if...else</w:t>
      </w:r>
      <w:r w:rsidRPr="001A0586">
        <w:rPr>
          <w:rFonts w:ascii="Verdana" w:hAnsi="Verdana"/>
          <w:color w:val="000000"/>
          <w:lang w:val="en-US"/>
        </w:rPr>
        <w:t>statement, which is very useful to test various conditions using single if...else if statement.</w:t>
      </w:r>
    </w:p>
    <w:p w:rsidR="00040BED" w:rsidRPr="001A0586"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When using if...else if..else statements, there are few points to keep in mind −</w:t>
      </w:r>
    </w:p>
    <w:p w:rsidR="00040BED" w:rsidRPr="001A0586" w:rsidRDefault="00040BED" w:rsidP="003D0297">
      <w:pPr>
        <w:pStyle w:val="a5"/>
        <w:numPr>
          <w:ilvl w:val="0"/>
          <w:numId w:val="6"/>
        </w:numPr>
        <w:spacing w:before="0" w:beforeAutospacing="0" w:after="144" w:afterAutospacing="0" w:line="360" w:lineRule="atLeast"/>
        <w:ind w:left="768" w:right="48"/>
        <w:jc w:val="both"/>
        <w:rPr>
          <w:rFonts w:ascii="Verdana" w:hAnsi="Verdana"/>
          <w:color w:val="000000"/>
          <w:sz w:val="21"/>
          <w:szCs w:val="21"/>
          <w:lang w:val="en-US"/>
        </w:rPr>
      </w:pPr>
      <w:r w:rsidRPr="001A0586">
        <w:rPr>
          <w:rFonts w:ascii="Verdana" w:hAnsi="Verdana"/>
          <w:color w:val="000000"/>
          <w:sz w:val="21"/>
          <w:szCs w:val="21"/>
          <w:lang w:val="en-US"/>
        </w:rPr>
        <w:t>An if can have zero or one else's and it must come after any else if's.</w:t>
      </w:r>
    </w:p>
    <w:p w:rsidR="00040BED" w:rsidRPr="001A0586" w:rsidRDefault="00040BED" w:rsidP="003D0297">
      <w:pPr>
        <w:pStyle w:val="a5"/>
        <w:numPr>
          <w:ilvl w:val="0"/>
          <w:numId w:val="6"/>
        </w:numPr>
        <w:spacing w:before="0" w:beforeAutospacing="0" w:after="144" w:afterAutospacing="0" w:line="360" w:lineRule="atLeast"/>
        <w:ind w:left="768" w:right="48"/>
        <w:jc w:val="both"/>
        <w:rPr>
          <w:rFonts w:ascii="Verdana" w:hAnsi="Verdana"/>
          <w:color w:val="000000"/>
          <w:sz w:val="21"/>
          <w:szCs w:val="21"/>
          <w:lang w:val="en-US"/>
        </w:rPr>
      </w:pPr>
      <w:r w:rsidRPr="001A0586">
        <w:rPr>
          <w:rFonts w:ascii="Verdana" w:hAnsi="Verdana"/>
          <w:color w:val="000000"/>
          <w:sz w:val="21"/>
          <w:szCs w:val="21"/>
          <w:lang w:val="en-US"/>
        </w:rPr>
        <w:t>An if can have zero to many else if's and they must come before the else.</w:t>
      </w:r>
    </w:p>
    <w:p w:rsidR="00040BED" w:rsidRPr="001A0586" w:rsidRDefault="00040BED" w:rsidP="003D0297">
      <w:pPr>
        <w:pStyle w:val="a5"/>
        <w:numPr>
          <w:ilvl w:val="0"/>
          <w:numId w:val="6"/>
        </w:numPr>
        <w:spacing w:before="0" w:beforeAutospacing="0" w:after="144" w:afterAutospacing="0" w:line="360" w:lineRule="atLeast"/>
        <w:ind w:left="768" w:right="48"/>
        <w:jc w:val="both"/>
        <w:rPr>
          <w:rFonts w:ascii="Verdana" w:hAnsi="Verdana"/>
          <w:color w:val="000000"/>
          <w:sz w:val="21"/>
          <w:szCs w:val="21"/>
          <w:lang w:val="en-US"/>
        </w:rPr>
      </w:pPr>
      <w:r w:rsidRPr="001A0586">
        <w:rPr>
          <w:rFonts w:ascii="Verdana" w:hAnsi="Verdana"/>
          <w:color w:val="000000"/>
          <w:sz w:val="21"/>
          <w:szCs w:val="21"/>
          <w:lang w:val="en-US"/>
        </w:rPr>
        <w:t>Once an else if succeeds, none of the remaining else if's or else's will be tested.</w:t>
      </w:r>
    </w:p>
    <w:p w:rsidR="00040BED" w:rsidRPr="001A0586" w:rsidRDefault="00040BED" w:rsidP="00040BED">
      <w:pPr>
        <w:pStyle w:val="3"/>
        <w:spacing w:before="48" w:after="48" w:line="360" w:lineRule="atLeast"/>
        <w:ind w:right="48"/>
        <w:rPr>
          <w:rFonts w:ascii="Verdana" w:hAnsi="Verdana"/>
          <w:b w:val="0"/>
          <w:bCs w:val="0"/>
          <w:color w:val="000000"/>
          <w:sz w:val="31"/>
          <w:szCs w:val="31"/>
          <w:lang w:val="en-US"/>
        </w:rPr>
      </w:pPr>
      <w:r w:rsidRPr="001A0586">
        <w:rPr>
          <w:rFonts w:ascii="Verdana" w:hAnsi="Verdana"/>
          <w:b w:val="0"/>
          <w:bCs w:val="0"/>
          <w:color w:val="000000"/>
          <w:sz w:val="31"/>
          <w:szCs w:val="31"/>
          <w:lang w:val="en-US"/>
        </w:rPr>
        <w:t>Syntax</w:t>
      </w:r>
    </w:p>
    <w:p w:rsidR="00040BED" w:rsidRPr="001A0586"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The syntax of an </w:t>
      </w:r>
      <w:r w:rsidRPr="001A0586">
        <w:rPr>
          <w:rFonts w:ascii="Verdana" w:hAnsi="Verdana"/>
          <w:b/>
          <w:bCs/>
          <w:color w:val="000000"/>
          <w:lang w:val="en-US"/>
        </w:rPr>
        <w:t>if...else if...else</w:t>
      </w:r>
      <w:r w:rsidRPr="001A0586">
        <w:rPr>
          <w:rFonts w:ascii="Verdana" w:hAnsi="Verdana"/>
          <w:color w:val="000000"/>
          <w:lang w:val="en-US"/>
        </w:rPr>
        <w:t> statement in C programming language is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if(boolean_expression 1)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Executes when the boolean expression 1 is true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else if( boolean_expression 2)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Executes when the boolean expression 2 is true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else if( boolean_expression 3)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Executes when the boolean expression 3 is true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else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 xml:space="preserve">   /* executes when the none of the above condition is true */</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C26A9">
        <w:rPr>
          <w:rFonts w:ascii="Consolas" w:hAnsi="Consolas" w:cs="Consolas"/>
          <w:color w:val="313131"/>
          <w:sz w:val="18"/>
          <w:szCs w:val="18"/>
          <w:lang w:val="en-US"/>
        </w:rPr>
        <w:t>}</w:t>
      </w:r>
    </w:p>
    <w:p w:rsidR="00040BED" w:rsidRPr="001C26A9" w:rsidRDefault="00040BED" w:rsidP="00040BED">
      <w:pPr>
        <w:pStyle w:val="3"/>
        <w:spacing w:before="48" w:after="48" w:line="360" w:lineRule="atLeast"/>
        <w:ind w:right="48"/>
        <w:rPr>
          <w:rFonts w:ascii="Verdana" w:hAnsi="Verdana"/>
          <w:b w:val="0"/>
          <w:bCs w:val="0"/>
          <w:color w:val="000000"/>
          <w:sz w:val="31"/>
          <w:szCs w:val="31"/>
          <w:lang w:val="en-US"/>
        </w:rPr>
      </w:pPr>
      <w:r w:rsidRPr="001C26A9">
        <w:rPr>
          <w:rFonts w:ascii="Verdana" w:hAnsi="Verdana"/>
          <w:b w:val="0"/>
          <w:bCs w:val="0"/>
          <w:color w:val="000000"/>
          <w:sz w:val="31"/>
          <w:szCs w:val="31"/>
          <w:lang w:val="en-US"/>
        </w:rPr>
        <w:t>Example</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com"/>
          <w:rFonts w:ascii="Consolas" w:eastAsiaTheme="majorEastAsia" w:hAnsi="Consolas" w:cs="Consolas"/>
          <w:color w:val="880000"/>
          <w:lang w:val="en-US"/>
        </w:rPr>
        <w:t>#include</w:t>
      </w:r>
      <w:r w:rsidRPr="001C26A9">
        <w:rPr>
          <w:rStyle w:val="pln"/>
          <w:rFonts w:ascii="Consolas" w:hAnsi="Consolas" w:cs="Consolas"/>
          <w:color w:val="313131"/>
          <w:lang w:val="en-US"/>
        </w:rPr>
        <w:t xml:space="preserve"> </w:t>
      </w:r>
      <w:r w:rsidRPr="001C26A9">
        <w:rPr>
          <w:rStyle w:val="str"/>
          <w:rFonts w:ascii="Consolas" w:hAnsi="Consolas" w:cs="Consolas"/>
          <w:color w:val="008800"/>
          <w:lang w:val="en-US"/>
        </w:rPr>
        <w:t>&lt;stdio.h&gt;</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t xml:space="preserve"> </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kwd"/>
          <w:rFonts w:ascii="Consolas" w:hAnsi="Consolas" w:cs="Consolas"/>
          <w:color w:val="000088"/>
          <w:lang w:val="en-US"/>
        </w:rPr>
        <w:t>int</w:t>
      </w:r>
      <w:r w:rsidRPr="001C26A9">
        <w:rPr>
          <w:rStyle w:val="pln"/>
          <w:rFonts w:ascii="Consolas" w:hAnsi="Consolas" w:cs="Consolas"/>
          <w:color w:val="313131"/>
          <w:lang w:val="en-US"/>
        </w:rPr>
        <w:t xml:space="preserve"> main </w:t>
      </w:r>
      <w:r w:rsidRPr="001C26A9">
        <w:rPr>
          <w:rStyle w:val="pun"/>
          <w:rFonts w:ascii="Consolas" w:hAnsi="Consolas" w:cs="Consolas"/>
          <w:color w:val="666600"/>
          <w:lang w:val="en-US"/>
        </w:rPr>
        <w:t>()</w:t>
      </w:r>
      <w:r w:rsidRPr="001C26A9">
        <w:rPr>
          <w:rStyle w:val="pln"/>
          <w:rFonts w:ascii="Consolas" w:hAnsi="Consolas" w:cs="Consolas"/>
          <w:color w:val="313131"/>
          <w:lang w:val="en-US"/>
        </w:rPr>
        <w:t xml:space="preserve"> </w:t>
      </w:r>
      <w:r w:rsidRPr="001C26A9">
        <w:rPr>
          <w:rStyle w:val="pun"/>
          <w:rFonts w:ascii="Consolas" w:hAnsi="Consolas" w:cs="Consolas"/>
          <w:color w:val="666600"/>
          <w:lang w:val="en-US"/>
        </w:rPr>
        <w:t>{</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t xml:space="preserve">   </w:t>
      </w:r>
      <w:r w:rsidRPr="001C26A9">
        <w:rPr>
          <w:rStyle w:val="com"/>
          <w:rFonts w:ascii="Consolas" w:eastAsiaTheme="majorEastAsia" w:hAnsi="Consolas" w:cs="Consolas"/>
          <w:color w:val="880000"/>
          <w:lang w:val="en-US"/>
        </w:rPr>
        <w:t>/* local variable definition */</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t xml:space="preserve">   </w:t>
      </w:r>
      <w:r w:rsidRPr="001C26A9">
        <w:rPr>
          <w:rStyle w:val="kwd"/>
          <w:rFonts w:ascii="Consolas" w:hAnsi="Consolas" w:cs="Consolas"/>
          <w:color w:val="000088"/>
          <w:lang w:val="en-US"/>
        </w:rPr>
        <w:t>int</w:t>
      </w:r>
      <w:r w:rsidRPr="001C26A9">
        <w:rPr>
          <w:rStyle w:val="pln"/>
          <w:rFonts w:ascii="Consolas" w:hAnsi="Consolas" w:cs="Consolas"/>
          <w:color w:val="313131"/>
          <w:lang w:val="en-US"/>
        </w:rPr>
        <w:t xml:space="preserve"> a </w:t>
      </w:r>
      <w:r w:rsidRPr="001C26A9">
        <w:rPr>
          <w:rStyle w:val="pun"/>
          <w:rFonts w:ascii="Consolas" w:hAnsi="Consolas" w:cs="Consolas"/>
          <w:color w:val="666600"/>
          <w:lang w:val="en-US"/>
        </w:rPr>
        <w:t>=</w:t>
      </w:r>
      <w:r w:rsidRPr="001C26A9">
        <w:rPr>
          <w:rStyle w:val="pln"/>
          <w:rFonts w:ascii="Consolas" w:hAnsi="Consolas" w:cs="Consolas"/>
          <w:color w:val="313131"/>
          <w:lang w:val="en-US"/>
        </w:rPr>
        <w:t xml:space="preserve"> </w:t>
      </w:r>
      <w:r w:rsidRPr="001C26A9">
        <w:rPr>
          <w:rStyle w:val="lit"/>
          <w:rFonts w:ascii="Consolas" w:hAnsi="Consolas" w:cs="Consolas"/>
          <w:color w:val="006666"/>
          <w:lang w:val="en-US"/>
        </w:rPr>
        <w:t>100</w:t>
      </w:r>
      <w:r w:rsidRPr="001C26A9">
        <w:rPr>
          <w:rStyle w:val="pun"/>
          <w:rFonts w:ascii="Consolas" w:hAnsi="Consolas" w:cs="Consolas"/>
          <w:color w:val="666600"/>
          <w:lang w:val="en-US"/>
        </w:rPr>
        <w:t>;</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lastRenderedPageBreak/>
        <w:t xml:space="preserve"> </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t xml:space="preserve">   </w:t>
      </w:r>
      <w:r w:rsidRPr="001C26A9">
        <w:rPr>
          <w:rStyle w:val="com"/>
          <w:rFonts w:ascii="Consolas" w:eastAsiaTheme="majorEastAsia" w:hAnsi="Consolas" w:cs="Consolas"/>
          <w:color w:val="880000"/>
          <w:lang w:val="en-US"/>
        </w:rPr>
        <w:t>/* check the boolean condition */</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t xml:space="preserve">   </w:t>
      </w:r>
      <w:r w:rsidRPr="001C26A9">
        <w:rPr>
          <w:rStyle w:val="kwd"/>
          <w:rFonts w:ascii="Consolas" w:hAnsi="Consolas" w:cs="Consolas"/>
          <w:color w:val="000088"/>
          <w:lang w:val="en-US"/>
        </w:rPr>
        <w:t>if</w:t>
      </w:r>
      <w:r w:rsidRPr="001C26A9">
        <w:rPr>
          <w:rStyle w:val="pun"/>
          <w:rFonts w:ascii="Consolas" w:hAnsi="Consolas" w:cs="Consolas"/>
          <w:color w:val="666600"/>
          <w:lang w:val="en-US"/>
        </w:rPr>
        <w:t>(</w:t>
      </w:r>
      <w:r w:rsidRPr="001C26A9">
        <w:rPr>
          <w:rStyle w:val="pln"/>
          <w:rFonts w:ascii="Consolas" w:hAnsi="Consolas" w:cs="Consolas"/>
          <w:color w:val="313131"/>
          <w:lang w:val="en-US"/>
        </w:rPr>
        <w:t xml:space="preserve"> a </w:t>
      </w:r>
      <w:r w:rsidRPr="001C26A9">
        <w:rPr>
          <w:rStyle w:val="pun"/>
          <w:rFonts w:ascii="Consolas" w:hAnsi="Consolas" w:cs="Consolas"/>
          <w:color w:val="666600"/>
          <w:lang w:val="en-US"/>
        </w:rPr>
        <w:t>==</w:t>
      </w:r>
      <w:r w:rsidRPr="001C26A9">
        <w:rPr>
          <w:rStyle w:val="pln"/>
          <w:rFonts w:ascii="Consolas" w:hAnsi="Consolas" w:cs="Consolas"/>
          <w:color w:val="313131"/>
          <w:lang w:val="en-US"/>
        </w:rPr>
        <w:t xml:space="preserve"> </w:t>
      </w:r>
      <w:r w:rsidRPr="001C26A9">
        <w:rPr>
          <w:rStyle w:val="lit"/>
          <w:rFonts w:ascii="Consolas" w:hAnsi="Consolas" w:cs="Consolas"/>
          <w:color w:val="006666"/>
          <w:lang w:val="en-US"/>
        </w:rPr>
        <w:t>10</w:t>
      </w:r>
      <w:r w:rsidRPr="001C26A9">
        <w:rPr>
          <w:rStyle w:val="pln"/>
          <w:rFonts w:ascii="Consolas" w:hAnsi="Consolas" w:cs="Consolas"/>
          <w:color w:val="313131"/>
          <w:lang w:val="en-US"/>
        </w:rPr>
        <w:t xml:space="preserve"> </w:t>
      </w:r>
      <w:r w:rsidRPr="001C26A9">
        <w:rPr>
          <w:rStyle w:val="pun"/>
          <w:rFonts w:ascii="Consolas" w:hAnsi="Consolas" w:cs="Consolas"/>
          <w:color w:val="666600"/>
          <w:lang w:val="en-US"/>
        </w:rPr>
        <w:t>)</w:t>
      </w:r>
      <w:r w:rsidRPr="001C26A9">
        <w:rPr>
          <w:rStyle w:val="pln"/>
          <w:rFonts w:ascii="Consolas" w:hAnsi="Consolas" w:cs="Consolas"/>
          <w:color w:val="313131"/>
          <w:lang w:val="en-US"/>
        </w:rPr>
        <w:t xml:space="preserve"> </w:t>
      </w:r>
      <w:r w:rsidRPr="001C26A9">
        <w:rPr>
          <w:rStyle w:val="pun"/>
          <w:rFonts w:ascii="Consolas" w:hAnsi="Consolas" w:cs="Consolas"/>
          <w:color w:val="666600"/>
          <w:lang w:val="en-US"/>
        </w:rPr>
        <w:t>{</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t xml:space="preserve">      </w:t>
      </w:r>
      <w:r w:rsidRPr="001C26A9">
        <w:rPr>
          <w:rStyle w:val="com"/>
          <w:rFonts w:ascii="Consolas" w:eastAsiaTheme="majorEastAsia" w:hAnsi="Consolas" w:cs="Consolas"/>
          <w:color w:val="880000"/>
          <w:lang w:val="en-US"/>
        </w:rPr>
        <w:t>/* if condition is true then print the following */</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t xml:space="preserve">      printf</w:t>
      </w:r>
      <w:r w:rsidRPr="001C26A9">
        <w:rPr>
          <w:rStyle w:val="pun"/>
          <w:rFonts w:ascii="Consolas" w:hAnsi="Consolas" w:cs="Consolas"/>
          <w:color w:val="666600"/>
          <w:lang w:val="en-US"/>
        </w:rPr>
        <w:t>(</w:t>
      </w:r>
      <w:r w:rsidRPr="001C26A9">
        <w:rPr>
          <w:rStyle w:val="str"/>
          <w:rFonts w:ascii="Consolas" w:hAnsi="Consolas" w:cs="Consolas"/>
          <w:color w:val="008800"/>
          <w:lang w:val="en-US"/>
        </w:rPr>
        <w:t>"Value of a is 10\n"</w:t>
      </w:r>
      <w:r w:rsidRPr="001C26A9">
        <w:rPr>
          <w:rStyle w:val="pln"/>
          <w:rFonts w:ascii="Consolas" w:hAnsi="Consolas" w:cs="Consolas"/>
          <w:color w:val="313131"/>
          <w:lang w:val="en-US"/>
        </w:rPr>
        <w:t xml:space="preserve"> </w:t>
      </w:r>
      <w:r w:rsidRPr="001C26A9">
        <w:rPr>
          <w:rStyle w:val="pun"/>
          <w:rFonts w:ascii="Consolas" w:hAnsi="Consolas" w:cs="Consolas"/>
          <w:color w:val="666600"/>
          <w:lang w:val="en-US"/>
        </w:rPr>
        <w:t>);</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t xml:space="preserve">   </w:t>
      </w:r>
      <w:r w:rsidRPr="001C26A9">
        <w:rPr>
          <w:rStyle w:val="pun"/>
          <w:rFonts w:ascii="Consolas" w:hAnsi="Consolas" w:cs="Consolas"/>
          <w:color w:val="666600"/>
          <w:lang w:val="en-US"/>
        </w:rPr>
        <w:t>}</w:t>
      </w:r>
      <w:r w:rsidRPr="001C26A9">
        <w:rPr>
          <w:rStyle w:val="pln"/>
          <w:rFonts w:ascii="Consolas" w:hAnsi="Consolas" w:cs="Consolas"/>
          <w:color w:val="313131"/>
          <w:lang w:val="en-US"/>
        </w:rPr>
        <w:t xml:space="preserve"> </w:t>
      </w:r>
      <w:r w:rsidRPr="001C26A9">
        <w:rPr>
          <w:rStyle w:val="kwd"/>
          <w:rFonts w:ascii="Consolas" w:hAnsi="Consolas" w:cs="Consolas"/>
          <w:color w:val="000088"/>
          <w:lang w:val="en-US"/>
        </w:rPr>
        <w:t>else</w:t>
      </w:r>
      <w:r w:rsidRPr="001C26A9">
        <w:rPr>
          <w:rStyle w:val="pln"/>
          <w:rFonts w:ascii="Consolas" w:hAnsi="Consolas" w:cs="Consolas"/>
          <w:color w:val="313131"/>
          <w:lang w:val="en-US"/>
        </w:rPr>
        <w:t xml:space="preserve"> </w:t>
      </w:r>
      <w:r w:rsidRPr="001C26A9">
        <w:rPr>
          <w:rStyle w:val="kwd"/>
          <w:rFonts w:ascii="Consolas" w:hAnsi="Consolas" w:cs="Consolas"/>
          <w:color w:val="000088"/>
          <w:lang w:val="en-US"/>
        </w:rPr>
        <w:t>if</w:t>
      </w:r>
      <w:r w:rsidRPr="001C26A9">
        <w:rPr>
          <w:rStyle w:val="pun"/>
          <w:rFonts w:ascii="Consolas" w:hAnsi="Consolas" w:cs="Consolas"/>
          <w:color w:val="666600"/>
          <w:lang w:val="en-US"/>
        </w:rPr>
        <w:t>(</w:t>
      </w:r>
      <w:r w:rsidRPr="001C26A9">
        <w:rPr>
          <w:rStyle w:val="pln"/>
          <w:rFonts w:ascii="Consolas" w:hAnsi="Consolas" w:cs="Consolas"/>
          <w:color w:val="313131"/>
          <w:lang w:val="en-US"/>
        </w:rPr>
        <w:t xml:space="preserve"> a </w:t>
      </w:r>
      <w:r w:rsidRPr="001C26A9">
        <w:rPr>
          <w:rStyle w:val="pun"/>
          <w:rFonts w:ascii="Consolas" w:hAnsi="Consolas" w:cs="Consolas"/>
          <w:color w:val="666600"/>
          <w:lang w:val="en-US"/>
        </w:rPr>
        <w:t>==</w:t>
      </w:r>
      <w:r w:rsidRPr="001C26A9">
        <w:rPr>
          <w:rStyle w:val="pln"/>
          <w:rFonts w:ascii="Consolas" w:hAnsi="Consolas" w:cs="Consolas"/>
          <w:color w:val="313131"/>
          <w:lang w:val="en-US"/>
        </w:rPr>
        <w:t xml:space="preserve"> </w:t>
      </w:r>
      <w:r w:rsidRPr="001C26A9">
        <w:rPr>
          <w:rStyle w:val="lit"/>
          <w:rFonts w:ascii="Consolas" w:hAnsi="Consolas" w:cs="Consolas"/>
          <w:color w:val="006666"/>
          <w:lang w:val="en-US"/>
        </w:rPr>
        <w:t>20</w:t>
      </w:r>
      <w:r w:rsidRPr="001C26A9">
        <w:rPr>
          <w:rStyle w:val="pln"/>
          <w:rFonts w:ascii="Consolas" w:hAnsi="Consolas" w:cs="Consolas"/>
          <w:color w:val="313131"/>
          <w:lang w:val="en-US"/>
        </w:rPr>
        <w:t xml:space="preserve"> </w:t>
      </w:r>
      <w:r w:rsidRPr="001C26A9">
        <w:rPr>
          <w:rStyle w:val="pun"/>
          <w:rFonts w:ascii="Consolas" w:hAnsi="Consolas" w:cs="Consolas"/>
          <w:color w:val="666600"/>
          <w:lang w:val="en-US"/>
        </w:rPr>
        <w:t>)</w:t>
      </w:r>
      <w:r w:rsidRPr="001C26A9">
        <w:rPr>
          <w:rStyle w:val="pln"/>
          <w:rFonts w:ascii="Consolas" w:hAnsi="Consolas" w:cs="Consolas"/>
          <w:color w:val="313131"/>
          <w:lang w:val="en-US"/>
        </w:rPr>
        <w:t xml:space="preserve"> </w:t>
      </w:r>
      <w:r w:rsidRPr="001C26A9">
        <w:rPr>
          <w:rStyle w:val="pun"/>
          <w:rFonts w:ascii="Consolas" w:hAnsi="Consolas" w:cs="Consolas"/>
          <w:color w:val="666600"/>
          <w:lang w:val="en-US"/>
        </w:rPr>
        <w:t>{</w:t>
      </w:r>
    </w:p>
    <w:p w:rsidR="00040BED" w:rsidRPr="001C26A9"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C26A9">
        <w:rPr>
          <w:rStyle w:val="pln"/>
          <w:rFonts w:ascii="Consolas" w:hAnsi="Consolas" w:cs="Consolas"/>
          <w:color w:val="313131"/>
          <w:lang w:val="en-US"/>
        </w:rPr>
        <w:t xml:space="preserve">      </w:t>
      </w:r>
      <w:r w:rsidRPr="001C26A9">
        <w:rPr>
          <w:rStyle w:val="com"/>
          <w:rFonts w:ascii="Consolas" w:eastAsiaTheme="majorEastAsia" w:hAnsi="Consolas" w:cs="Consolas"/>
          <w:color w:val="880000"/>
          <w:lang w:val="en-US"/>
        </w:rPr>
        <w:t>/* if else if condition is true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"Value of a is 20\n"</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w:t>
      </w:r>
      <w:r w:rsidRPr="001A0586">
        <w:rPr>
          <w:rStyle w:val="kwd"/>
          <w:rFonts w:ascii="Consolas" w:hAnsi="Consolas" w:cs="Consolas"/>
          <w:color w:val="000088"/>
          <w:lang w:val="en-US"/>
        </w:rPr>
        <w:t>else</w:t>
      </w:r>
      <w:r w:rsidRPr="001A0586">
        <w:rPr>
          <w:rStyle w:val="pln"/>
          <w:rFonts w:ascii="Consolas" w:hAnsi="Consolas" w:cs="Consolas"/>
          <w:color w:val="313131"/>
          <w:lang w:val="en-US"/>
        </w:rPr>
        <w:t xml:space="preserve"> </w:t>
      </w:r>
      <w:r w:rsidRPr="001A0586">
        <w:rPr>
          <w:rStyle w:val="kwd"/>
          <w:rFonts w:ascii="Consolas" w:hAnsi="Consolas" w:cs="Consolas"/>
          <w:color w:val="000088"/>
          <w:lang w:val="en-US"/>
        </w:rPr>
        <w:t>if</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a </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w:t>
      </w:r>
      <w:r w:rsidRPr="001A0586">
        <w:rPr>
          <w:rStyle w:val="lit"/>
          <w:rFonts w:ascii="Consolas" w:hAnsi="Consolas" w:cs="Consolas"/>
          <w:color w:val="006666"/>
          <w:lang w:val="en-US"/>
        </w:rPr>
        <w:t>30</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com"/>
          <w:rFonts w:ascii="Consolas" w:eastAsiaTheme="majorEastAsia" w:hAnsi="Consolas" w:cs="Consolas"/>
          <w:color w:val="880000"/>
          <w:lang w:val="en-US"/>
        </w:rPr>
        <w:t>/* if else if condition is true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"Value of a is 30\n"</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w:t>
      </w:r>
      <w:r w:rsidRPr="001A0586">
        <w:rPr>
          <w:rStyle w:val="kwd"/>
          <w:rFonts w:ascii="Consolas" w:hAnsi="Consolas" w:cs="Consolas"/>
          <w:color w:val="000088"/>
          <w:lang w:val="en-US"/>
        </w:rPr>
        <w:t>else</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com"/>
          <w:rFonts w:ascii="Consolas" w:eastAsiaTheme="majorEastAsia" w:hAnsi="Consolas" w:cs="Consolas"/>
          <w:color w:val="880000"/>
          <w:lang w:val="en-US"/>
        </w:rPr>
        <w:t>/* if none of the conditions is true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"None of the values is matching\n"</w:t>
      </w: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printf</w:t>
      </w:r>
      <w:r w:rsidRPr="001A0586">
        <w:rPr>
          <w:rStyle w:val="pun"/>
          <w:rFonts w:ascii="Consolas" w:hAnsi="Consolas" w:cs="Consolas"/>
          <w:color w:val="666600"/>
          <w:lang w:val="en-US"/>
        </w:rPr>
        <w:t>(</w:t>
      </w:r>
      <w:r w:rsidRPr="001A0586">
        <w:rPr>
          <w:rStyle w:val="str"/>
          <w:rFonts w:ascii="Consolas" w:hAnsi="Consolas" w:cs="Consolas"/>
          <w:color w:val="008800"/>
          <w:lang w:val="en-US"/>
        </w:rPr>
        <w:t>"Exact value of a is: %d\n"</w:t>
      </w:r>
      <w:r w:rsidRPr="001A0586">
        <w:rPr>
          <w:rStyle w:val="pun"/>
          <w:rFonts w:ascii="Consolas" w:hAnsi="Consolas" w:cs="Consolas"/>
          <w:color w:val="666600"/>
          <w:lang w:val="en-US"/>
        </w:rPr>
        <w:t>,</w:t>
      </w:r>
      <w:r w:rsidRPr="001A0586">
        <w:rPr>
          <w:rStyle w:val="pln"/>
          <w:rFonts w:ascii="Consolas" w:hAnsi="Consolas" w:cs="Consolas"/>
          <w:color w:val="313131"/>
          <w:lang w:val="en-US"/>
        </w:rPr>
        <w:t xml:space="preserve"> a </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A0586">
        <w:rPr>
          <w:rStyle w:val="pln"/>
          <w:rFonts w:ascii="Consolas" w:hAnsi="Consolas" w:cs="Consolas"/>
          <w:color w:val="313131"/>
          <w:lang w:val="en-US"/>
        </w:rPr>
        <w:t xml:space="preserve">   </w:t>
      </w:r>
      <w:r w:rsidRPr="001A0586">
        <w:rPr>
          <w:rStyle w:val="kwd"/>
          <w:rFonts w:ascii="Consolas" w:hAnsi="Consolas" w:cs="Consolas"/>
          <w:color w:val="000088"/>
          <w:lang w:val="en-US"/>
        </w:rPr>
        <w:t>return</w:t>
      </w:r>
      <w:r w:rsidRPr="001A0586">
        <w:rPr>
          <w:rStyle w:val="pln"/>
          <w:rFonts w:ascii="Consolas" w:hAnsi="Consolas" w:cs="Consolas"/>
          <w:color w:val="313131"/>
          <w:lang w:val="en-US"/>
        </w:rPr>
        <w:t xml:space="preserve"> </w:t>
      </w:r>
      <w:r w:rsidRPr="001A0586">
        <w:rPr>
          <w:rStyle w:val="lit"/>
          <w:rFonts w:ascii="Consolas" w:hAnsi="Consolas" w:cs="Consolas"/>
          <w:color w:val="006666"/>
          <w:lang w:val="en-US"/>
        </w:rPr>
        <w:t>0</w:t>
      </w:r>
      <w:r w:rsidRPr="001A0586">
        <w:rPr>
          <w:rStyle w:val="pun"/>
          <w:rFonts w:ascii="Consolas" w:hAnsi="Consolas" w:cs="Consolas"/>
          <w:color w:val="666600"/>
          <w:lang w:val="en-US"/>
        </w:rPr>
        <w:t>;</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1A0586">
        <w:rPr>
          <w:rStyle w:val="pun"/>
          <w:rFonts w:ascii="Consolas" w:hAnsi="Consolas" w:cs="Consolas"/>
          <w:color w:val="666600"/>
          <w:lang w:val="en-US"/>
        </w:rPr>
        <w:t>}</w:t>
      </w:r>
    </w:p>
    <w:p w:rsidR="00040BED" w:rsidRPr="001A0586"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1A0586">
        <w:rPr>
          <w:rFonts w:ascii="Verdana" w:hAnsi="Verdana"/>
          <w:color w:val="000000"/>
          <w:lang w:val="en-US"/>
        </w:rPr>
        <w:t>When the above code is compiled and executed, it produces the following result −</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None of the values is matching</w:t>
      </w:r>
    </w:p>
    <w:p w:rsidR="00040BED" w:rsidRPr="001A0586"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A0586">
        <w:rPr>
          <w:rFonts w:ascii="Consolas" w:hAnsi="Consolas" w:cs="Consolas"/>
          <w:color w:val="313131"/>
          <w:sz w:val="18"/>
          <w:szCs w:val="18"/>
          <w:lang w:val="en-US"/>
        </w:rPr>
        <w:t>Exact value of a is: 100</w:t>
      </w:r>
    </w:p>
    <w:p w:rsidR="00040BED" w:rsidRDefault="00040BED" w:rsidP="00040BED">
      <w:pPr>
        <w:rPr>
          <w:rFonts w:ascii="Times New Roman" w:hAnsi="Times New Roman" w:cs="Times New Roman"/>
          <w:sz w:val="24"/>
          <w:szCs w:val="24"/>
          <w:lang w:val="en-US"/>
        </w:rPr>
      </w:pPr>
    </w:p>
    <w:p w:rsidR="00040BED" w:rsidRDefault="00040BED" w:rsidP="00040BED">
      <w:pPr>
        <w:pStyle w:val="1"/>
        <w:spacing w:before="48" w:beforeAutospacing="0" w:after="48" w:afterAutospacing="0" w:line="450" w:lineRule="atLeast"/>
        <w:ind w:right="48"/>
        <w:jc w:val="center"/>
        <w:rPr>
          <w:bCs w:val="0"/>
          <w:color w:val="121214"/>
          <w:spacing w:val="-15"/>
          <w:sz w:val="28"/>
          <w:szCs w:val="28"/>
          <w:lang w:val="en-US"/>
        </w:rPr>
      </w:pPr>
      <w:r w:rsidRPr="00040BED">
        <w:rPr>
          <w:bCs w:val="0"/>
          <w:color w:val="121214"/>
          <w:spacing w:val="-15"/>
          <w:sz w:val="28"/>
          <w:szCs w:val="28"/>
          <w:lang w:val="en-US"/>
        </w:rPr>
        <w:t>C - switch</w:t>
      </w:r>
      <w:r>
        <w:rPr>
          <w:bCs w:val="0"/>
          <w:color w:val="121214"/>
          <w:spacing w:val="-15"/>
          <w:sz w:val="28"/>
          <w:szCs w:val="28"/>
          <w:lang w:val="en-US"/>
        </w:rPr>
        <w:t xml:space="preserve"> </w:t>
      </w:r>
      <w:r w:rsidRPr="00040BED">
        <w:rPr>
          <w:bCs w:val="0"/>
          <w:color w:val="121214"/>
          <w:spacing w:val="-15"/>
          <w:sz w:val="28"/>
          <w:szCs w:val="28"/>
          <w:lang w:val="en-US"/>
        </w:rPr>
        <w:t xml:space="preserve"> statement</w:t>
      </w:r>
    </w:p>
    <w:p w:rsidR="00040BED" w:rsidRPr="00304CDF"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304CDF">
        <w:rPr>
          <w:rFonts w:ascii="Verdana" w:hAnsi="Verdana"/>
          <w:color w:val="000000"/>
          <w:lang w:val="en-US"/>
        </w:rPr>
        <w:t>A </w:t>
      </w:r>
      <w:r w:rsidRPr="00304CDF">
        <w:rPr>
          <w:rFonts w:ascii="Verdana" w:hAnsi="Verdana"/>
          <w:b/>
          <w:bCs/>
          <w:color w:val="000000"/>
          <w:lang w:val="en-US"/>
        </w:rPr>
        <w:t>switch</w:t>
      </w:r>
      <w:r w:rsidRPr="00304CDF">
        <w:rPr>
          <w:rFonts w:ascii="Verdana" w:hAnsi="Verdana"/>
          <w:color w:val="000000"/>
          <w:lang w:val="en-US"/>
        </w:rPr>
        <w:t> statement allows a variable to be tested for equality against a list of values. Each value is called a case, and the variable being switched on is checked for each </w:t>
      </w:r>
      <w:r w:rsidRPr="00304CDF">
        <w:rPr>
          <w:rFonts w:ascii="Verdana" w:hAnsi="Verdana"/>
          <w:b/>
          <w:bCs/>
          <w:color w:val="000000"/>
          <w:lang w:val="en-US"/>
        </w:rPr>
        <w:t>switch case</w:t>
      </w:r>
      <w:r w:rsidRPr="00304CDF">
        <w:rPr>
          <w:rFonts w:ascii="Verdana" w:hAnsi="Verdana"/>
          <w:color w:val="000000"/>
          <w:lang w:val="en-US"/>
        </w:rPr>
        <w:t>.</w:t>
      </w:r>
    </w:p>
    <w:p w:rsidR="00040BED" w:rsidRPr="00304CDF" w:rsidRDefault="00040BED" w:rsidP="00040BED">
      <w:pPr>
        <w:pStyle w:val="2"/>
        <w:spacing w:before="48" w:after="48" w:line="360" w:lineRule="atLeast"/>
        <w:ind w:right="48"/>
        <w:rPr>
          <w:rFonts w:ascii="Verdana" w:hAnsi="Verdana"/>
          <w:b w:val="0"/>
          <w:bCs w:val="0"/>
          <w:color w:val="121214"/>
          <w:spacing w:val="-15"/>
          <w:sz w:val="41"/>
          <w:szCs w:val="41"/>
          <w:lang w:val="en-US"/>
        </w:rPr>
      </w:pPr>
      <w:r w:rsidRPr="00304CDF">
        <w:rPr>
          <w:rFonts w:ascii="Verdana" w:hAnsi="Verdana"/>
          <w:b w:val="0"/>
          <w:bCs w:val="0"/>
          <w:color w:val="121214"/>
          <w:spacing w:val="-15"/>
          <w:sz w:val="41"/>
          <w:szCs w:val="41"/>
          <w:lang w:val="en-US"/>
        </w:rPr>
        <w:t>Syntax</w:t>
      </w:r>
    </w:p>
    <w:p w:rsidR="00040BED" w:rsidRPr="00304CDF"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304CDF">
        <w:rPr>
          <w:rFonts w:ascii="Verdana" w:hAnsi="Verdana"/>
          <w:color w:val="000000"/>
          <w:lang w:val="en-US"/>
        </w:rPr>
        <w:t>The syntax for a </w:t>
      </w:r>
      <w:r w:rsidRPr="00304CDF">
        <w:rPr>
          <w:rFonts w:ascii="Verdana" w:hAnsi="Verdana"/>
          <w:b/>
          <w:bCs/>
          <w:color w:val="000000"/>
          <w:lang w:val="en-US"/>
        </w:rPr>
        <w:t>switch</w:t>
      </w:r>
      <w:r w:rsidRPr="00304CDF">
        <w:rPr>
          <w:rFonts w:ascii="Verdana" w:hAnsi="Verdana"/>
          <w:color w:val="000000"/>
          <w:lang w:val="en-US"/>
        </w:rPr>
        <w:t> statement in C programming language is as follows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kwd"/>
          <w:rFonts w:ascii="Consolas" w:hAnsi="Consolas" w:cs="Consolas"/>
          <w:color w:val="000088"/>
          <w:lang w:val="en-US"/>
        </w:rPr>
        <w:lastRenderedPageBreak/>
        <w:t>switch</w:t>
      </w:r>
      <w:r w:rsidRPr="00304CDF">
        <w:rPr>
          <w:rStyle w:val="pun"/>
          <w:rFonts w:ascii="Consolas" w:hAnsi="Consolas" w:cs="Consolas"/>
          <w:color w:val="666600"/>
          <w:lang w:val="en-US"/>
        </w:rPr>
        <w:t>(</w:t>
      </w:r>
      <w:r w:rsidRPr="00304CDF">
        <w:rPr>
          <w:rStyle w:val="pln"/>
          <w:rFonts w:ascii="Consolas" w:hAnsi="Consolas" w:cs="Consolas"/>
          <w:color w:val="313131"/>
          <w:lang w:val="en-US"/>
        </w:rPr>
        <w:t>expression</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hAnsi="Consolas" w:cs="Consolas"/>
          <w:color w:val="313131"/>
          <w:lang w:val="en-US"/>
        </w:rPr>
        <w:t xml:space="preserve"> constant</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expression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statement</w:t>
      </w:r>
      <w:r w:rsidRPr="00304CDF">
        <w:rPr>
          <w:rStyle w:val="pun"/>
          <w:rFonts w:ascii="Consolas" w:hAnsi="Consolas" w:cs="Consolas"/>
          <w:color w:val="666600"/>
          <w:lang w:val="en-US"/>
        </w:rPr>
        <w:t>(</w:t>
      </w:r>
      <w:r w:rsidRPr="00304CDF">
        <w:rPr>
          <w:rStyle w:val="pln"/>
          <w:rFonts w:ascii="Consolas" w:hAnsi="Consolas" w:cs="Consolas"/>
          <w:color w:val="313131"/>
          <w:lang w:val="en-US"/>
        </w:rPr>
        <w:t>s</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 </w:t>
      </w:r>
      <w:r w:rsidRPr="00304CDF">
        <w:rPr>
          <w:rStyle w:val="com"/>
          <w:rFonts w:ascii="Consolas" w:eastAsiaTheme="majorEastAsia" w:hAnsi="Consolas" w:cs="Consolas"/>
          <w:color w:val="880000"/>
          <w:lang w:val="en-US"/>
        </w:rPr>
        <w:t>/* optional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ab/>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hAnsi="Consolas" w:cs="Consolas"/>
          <w:color w:val="313131"/>
          <w:lang w:val="en-US"/>
        </w:rPr>
        <w:t xml:space="preserve"> constant</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expression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statement</w:t>
      </w:r>
      <w:r w:rsidRPr="00304CDF">
        <w:rPr>
          <w:rStyle w:val="pun"/>
          <w:rFonts w:ascii="Consolas" w:hAnsi="Consolas" w:cs="Consolas"/>
          <w:color w:val="666600"/>
          <w:lang w:val="en-US"/>
        </w:rPr>
        <w:t>(</w:t>
      </w:r>
      <w:r w:rsidRPr="00304CDF">
        <w:rPr>
          <w:rStyle w:val="pln"/>
          <w:rFonts w:ascii="Consolas" w:hAnsi="Consolas" w:cs="Consolas"/>
          <w:color w:val="313131"/>
          <w:lang w:val="en-US"/>
        </w:rPr>
        <w:t>s</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 </w:t>
      </w:r>
      <w:r w:rsidRPr="00304CDF">
        <w:rPr>
          <w:rStyle w:val="com"/>
          <w:rFonts w:ascii="Consolas" w:eastAsiaTheme="majorEastAsia" w:hAnsi="Consolas" w:cs="Consolas"/>
          <w:color w:val="880000"/>
          <w:lang w:val="en-US"/>
        </w:rPr>
        <w:t>/* optional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com"/>
          <w:rFonts w:ascii="Consolas" w:eastAsiaTheme="majorEastAsia" w:hAnsi="Consolas" w:cs="Consolas"/>
          <w:color w:val="880000"/>
          <w:lang w:val="en-US"/>
        </w:rPr>
        <w:t>/* you can have any number of case statements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default</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 </w:t>
      </w:r>
      <w:r w:rsidRPr="00304CDF">
        <w:rPr>
          <w:rStyle w:val="com"/>
          <w:rFonts w:ascii="Consolas" w:eastAsiaTheme="majorEastAsia" w:hAnsi="Consolas" w:cs="Consolas"/>
          <w:color w:val="880000"/>
          <w:lang w:val="en-US"/>
        </w:rPr>
        <w:t>/* Optional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statement</w:t>
      </w:r>
      <w:r w:rsidRPr="00304CDF">
        <w:rPr>
          <w:rStyle w:val="pun"/>
          <w:rFonts w:ascii="Consolas" w:hAnsi="Consolas" w:cs="Consolas"/>
          <w:color w:val="666600"/>
          <w:lang w:val="en-US"/>
        </w:rPr>
        <w:t>(</w:t>
      </w:r>
      <w:r w:rsidRPr="00304CDF">
        <w:rPr>
          <w:rStyle w:val="pln"/>
          <w:rFonts w:ascii="Consolas" w:hAnsi="Consolas" w:cs="Consolas"/>
          <w:color w:val="313131"/>
          <w:lang w:val="en-US"/>
        </w:rPr>
        <w:t>s</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304CDF">
        <w:rPr>
          <w:rStyle w:val="pun"/>
          <w:rFonts w:ascii="Consolas" w:hAnsi="Consolas" w:cs="Consolas"/>
          <w:color w:val="666600"/>
          <w:lang w:val="en-US"/>
        </w:rPr>
        <w:t>}</w:t>
      </w:r>
    </w:p>
    <w:p w:rsidR="00040BED" w:rsidRPr="00304CDF"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304CDF">
        <w:rPr>
          <w:rFonts w:ascii="Verdana" w:hAnsi="Verdana"/>
          <w:color w:val="000000"/>
          <w:lang w:val="en-US"/>
        </w:rPr>
        <w:t>The following rules apply to a </w:t>
      </w:r>
      <w:r w:rsidRPr="00304CDF">
        <w:rPr>
          <w:rFonts w:ascii="Verdana" w:hAnsi="Verdana"/>
          <w:b/>
          <w:bCs/>
          <w:color w:val="000000"/>
          <w:lang w:val="en-US"/>
        </w:rPr>
        <w:t>switch</w:t>
      </w:r>
      <w:r w:rsidRPr="00304CDF">
        <w:rPr>
          <w:rFonts w:ascii="Verdana" w:hAnsi="Verdana"/>
          <w:color w:val="000000"/>
          <w:lang w:val="en-US"/>
        </w:rPr>
        <w:t> statement −</w:t>
      </w:r>
    </w:p>
    <w:p w:rsidR="00040BED" w:rsidRPr="00304CDF" w:rsidRDefault="00040BED" w:rsidP="003D0297">
      <w:pPr>
        <w:pStyle w:val="a5"/>
        <w:numPr>
          <w:ilvl w:val="0"/>
          <w:numId w:val="7"/>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The </w:t>
      </w:r>
      <w:r w:rsidRPr="00304CDF">
        <w:rPr>
          <w:rFonts w:ascii="Verdana" w:hAnsi="Verdana"/>
          <w:b/>
          <w:bCs/>
          <w:color w:val="000000"/>
          <w:sz w:val="21"/>
          <w:szCs w:val="21"/>
          <w:lang w:val="en-US"/>
        </w:rPr>
        <w:t>expression</w:t>
      </w:r>
      <w:r w:rsidRPr="00304CDF">
        <w:rPr>
          <w:rFonts w:ascii="Verdana" w:hAnsi="Verdana"/>
          <w:color w:val="000000"/>
          <w:sz w:val="21"/>
          <w:szCs w:val="21"/>
          <w:lang w:val="en-US"/>
        </w:rPr>
        <w:t> used in a </w:t>
      </w:r>
      <w:r w:rsidRPr="00304CDF">
        <w:rPr>
          <w:rFonts w:ascii="Verdana" w:hAnsi="Verdana"/>
          <w:b/>
          <w:bCs/>
          <w:color w:val="000000"/>
          <w:sz w:val="21"/>
          <w:szCs w:val="21"/>
          <w:lang w:val="en-US"/>
        </w:rPr>
        <w:t>switch</w:t>
      </w:r>
      <w:r w:rsidRPr="00304CDF">
        <w:rPr>
          <w:rFonts w:ascii="Verdana" w:hAnsi="Verdana"/>
          <w:color w:val="000000"/>
          <w:sz w:val="21"/>
          <w:szCs w:val="21"/>
          <w:lang w:val="en-US"/>
        </w:rPr>
        <w:t> statement must have an integral or enumerated type, or be of a class type in which the class has a single conversion function to an integral or enumerated type.</w:t>
      </w:r>
    </w:p>
    <w:p w:rsidR="00040BED" w:rsidRPr="00304CDF" w:rsidRDefault="00040BED" w:rsidP="003D0297">
      <w:pPr>
        <w:pStyle w:val="a5"/>
        <w:numPr>
          <w:ilvl w:val="0"/>
          <w:numId w:val="7"/>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You can have any number of case statements within a switch. Each case is followed by the value to be compared to and a colon.</w:t>
      </w:r>
    </w:p>
    <w:p w:rsidR="00040BED" w:rsidRPr="00304CDF" w:rsidRDefault="00040BED" w:rsidP="003D0297">
      <w:pPr>
        <w:pStyle w:val="a5"/>
        <w:numPr>
          <w:ilvl w:val="0"/>
          <w:numId w:val="7"/>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The </w:t>
      </w:r>
      <w:r w:rsidRPr="00304CDF">
        <w:rPr>
          <w:rFonts w:ascii="Verdana" w:hAnsi="Verdana"/>
          <w:b/>
          <w:bCs/>
          <w:color w:val="000000"/>
          <w:sz w:val="21"/>
          <w:szCs w:val="21"/>
          <w:lang w:val="en-US"/>
        </w:rPr>
        <w:t>constant-expression</w:t>
      </w:r>
      <w:r w:rsidRPr="00304CDF">
        <w:rPr>
          <w:rFonts w:ascii="Verdana" w:hAnsi="Verdana"/>
          <w:color w:val="000000"/>
          <w:sz w:val="21"/>
          <w:szCs w:val="21"/>
          <w:lang w:val="en-US"/>
        </w:rPr>
        <w:t> for a case must be the same data type as the variable in the switch, and it must be a constant or a literal.</w:t>
      </w:r>
    </w:p>
    <w:p w:rsidR="00040BED" w:rsidRPr="00304CDF" w:rsidRDefault="00040BED" w:rsidP="003D0297">
      <w:pPr>
        <w:pStyle w:val="a5"/>
        <w:numPr>
          <w:ilvl w:val="0"/>
          <w:numId w:val="7"/>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When the variable being switched on is equal to a case, the statements following that case will execute until a </w:t>
      </w:r>
      <w:r w:rsidRPr="00304CDF">
        <w:rPr>
          <w:rFonts w:ascii="Verdana" w:hAnsi="Verdana"/>
          <w:b/>
          <w:bCs/>
          <w:color w:val="000000"/>
          <w:sz w:val="21"/>
          <w:szCs w:val="21"/>
          <w:lang w:val="en-US"/>
        </w:rPr>
        <w:t>break</w:t>
      </w:r>
      <w:r w:rsidRPr="00304CDF">
        <w:rPr>
          <w:rFonts w:ascii="Verdana" w:hAnsi="Verdana"/>
          <w:color w:val="000000"/>
          <w:sz w:val="21"/>
          <w:szCs w:val="21"/>
          <w:lang w:val="en-US"/>
        </w:rPr>
        <w:t> statement is reached.</w:t>
      </w:r>
    </w:p>
    <w:p w:rsidR="00040BED" w:rsidRPr="00304CDF" w:rsidRDefault="00040BED" w:rsidP="003D0297">
      <w:pPr>
        <w:pStyle w:val="a5"/>
        <w:numPr>
          <w:ilvl w:val="0"/>
          <w:numId w:val="7"/>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When a </w:t>
      </w:r>
      <w:r w:rsidRPr="00304CDF">
        <w:rPr>
          <w:rFonts w:ascii="Verdana" w:hAnsi="Verdana"/>
          <w:b/>
          <w:bCs/>
          <w:color w:val="000000"/>
          <w:sz w:val="21"/>
          <w:szCs w:val="21"/>
          <w:lang w:val="en-US"/>
        </w:rPr>
        <w:t>break</w:t>
      </w:r>
      <w:r w:rsidRPr="00304CDF">
        <w:rPr>
          <w:rFonts w:ascii="Verdana" w:hAnsi="Verdana"/>
          <w:color w:val="000000"/>
          <w:sz w:val="21"/>
          <w:szCs w:val="21"/>
          <w:lang w:val="en-US"/>
        </w:rPr>
        <w:t> statement is reached, the switch terminates, and the flow of control jumps to the next line following the switch statement.</w:t>
      </w:r>
    </w:p>
    <w:p w:rsidR="00040BED" w:rsidRPr="00304CDF" w:rsidRDefault="00040BED" w:rsidP="003D0297">
      <w:pPr>
        <w:pStyle w:val="a5"/>
        <w:numPr>
          <w:ilvl w:val="0"/>
          <w:numId w:val="7"/>
        </w:numPr>
        <w:spacing w:before="0" w:beforeAutospacing="0" w:after="144" w:afterAutospacing="0" w:line="360" w:lineRule="atLeast"/>
        <w:ind w:left="768" w:right="48"/>
        <w:jc w:val="both"/>
        <w:rPr>
          <w:rFonts w:ascii="Verdana" w:hAnsi="Verdana"/>
          <w:color w:val="000000"/>
          <w:sz w:val="21"/>
          <w:szCs w:val="21"/>
          <w:lang w:val="en-US"/>
        </w:rPr>
      </w:pPr>
      <w:r w:rsidRPr="00304CDF">
        <w:rPr>
          <w:rFonts w:ascii="Verdana" w:hAnsi="Verdana"/>
          <w:color w:val="000000"/>
          <w:sz w:val="21"/>
          <w:szCs w:val="21"/>
          <w:lang w:val="en-US"/>
        </w:rPr>
        <w:t>Not every case needs to contain a </w:t>
      </w:r>
      <w:r w:rsidRPr="00304CDF">
        <w:rPr>
          <w:rFonts w:ascii="Verdana" w:hAnsi="Verdana"/>
          <w:b/>
          <w:bCs/>
          <w:color w:val="000000"/>
          <w:sz w:val="21"/>
          <w:szCs w:val="21"/>
          <w:lang w:val="en-US"/>
        </w:rPr>
        <w:t>break</w:t>
      </w:r>
      <w:r w:rsidRPr="00304CDF">
        <w:rPr>
          <w:rFonts w:ascii="Verdana" w:hAnsi="Verdana"/>
          <w:color w:val="000000"/>
          <w:sz w:val="21"/>
          <w:szCs w:val="21"/>
          <w:lang w:val="en-US"/>
        </w:rPr>
        <w:t>. If no </w:t>
      </w:r>
      <w:r w:rsidRPr="00304CDF">
        <w:rPr>
          <w:rFonts w:ascii="Verdana" w:hAnsi="Verdana"/>
          <w:b/>
          <w:bCs/>
          <w:color w:val="000000"/>
          <w:sz w:val="21"/>
          <w:szCs w:val="21"/>
          <w:lang w:val="en-US"/>
        </w:rPr>
        <w:t>break</w:t>
      </w:r>
      <w:r w:rsidRPr="00304CDF">
        <w:rPr>
          <w:rFonts w:ascii="Verdana" w:hAnsi="Verdana"/>
          <w:color w:val="000000"/>
          <w:sz w:val="21"/>
          <w:szCs w:val="21"/>
          <w:lang w:val="en-US"/>
        </w:rPr>
        <w:t>appears, the flow of control will </w:t>
      </w:r>
      <w:r w:rsidRPr="00304CDF">
        <w:rPr>
          <w:rFonts w:ascii="Verdana" w:hAnsi="Verdana"/>
          <w:i/>
          <w:iCs/>
          <w:color w:val="000000"/>
          <w:sz w:val="21"/>
          <w:szCs w:val="21"/>
          <w:lang w:val="en-US"/>
        </w:rPr>
        <w:t>fall through</w:t>
      </w:r>
      <w:r w:rsidRPr="00304CDF">
        <w:rPr>
          <w:rFonts w:ascii="Verdana" w:hAnsi="Verdana"/>
          <w:color w:val="000000"/>
          <w:sz w:val="21"/>
          <w:szCs w:val="21"/>
          <w:lang w:val="en-US"/>
        </w:rPr>
        <w:t> to subsequent cases until a break is reached.</w:t>
      </w:r>
    </w:p>
    <w:p w:rsidR="00040BED" w:rsidRDefault="00040BED" w:rsidP="003D0297">
      <w:pPr>
        <w:pStyle w:val="a5"/>
        <w:numPr>
          <w:ilvl w:val="0"/>
          <w:numId w:val="7"/>
        </w:numPr>
        <w:spacing w:before="0" w:beforeAutospacing="0" w:after="144" w:afterAutospacing="0" w:line="360" w:lineRule="atLeast"/>
        <w:ind w:left="768" w:right="48"/>
        <w:jc w:val="both"/>
        <w:rPr>
          <w:rFonts w:ascii="Verdana" w:hAnsi="Verdana"/>
          <w:color w:val="000000"/>
          <w:sz w:val="21"/>
          <w:szCs w:val="21"/>
        </w:rPr>
      </w:pPr>
      <w:r w:rsidRPr="00304CDF">
        <w:rPr>
          <w:rFonts w:ascii="Verdana" w:hAnsi="Verdana"/>
          <w:color w:val="000000"/>
          <w:sz w:val="21"/>
          <w:szCs w:val="21"/>
          <w:lang w:val="en-US"/>
        </w:rPr>
        <w:t>A </w:t>
      </w:r>
      <w:r w:rsidRPr="00304CDF">
        <w:rPr>
          <w:rFonts w:ascii="Verdana" w:hAnsi="Verdana"/>
          <w:b/>
          <w:bCs/>
          <w:color w:val="000000"/>
          <w:sz w:val="21"/>
          <w:szCs w:val="21"/>
          <w:lang w:val="en-US"/>
        </w:rPr>
        <w:t>switch</w:t>
      </w:r>
      <w:r w:rsidRPr="00304CDF">
        <w:rPr>
          <w:rFonts w:ascii="Verdana" w:hAnsi="Verdana"/>
          <w:color w:val="000000"/>
          <w:sz w:val="21"/>
          <w:szCs w:val="21"/>
          <w:lang w:val="en-US"/>
        </w:rPr>
        <w:t> statement can have an optional </w:t>
      </w:r>
      <w:r w:rsidRPr="00304CDF">
        <w:rPr>
          <w:rFonts w:ascii="Verdana" w:hAnsi="Verdana"/>
          <w:b/>
          <w:bCs/>
          <w:color w:val="000000"/>
          <w:sz w:val="21"/>
          <w:szCs w:val="21"/>
          <w:lang w:val="en-US"/>
        </w:rPr>
        <w:t>default</w:t>
      </w:r>
      <w:r w:rsidRPr="00304CDF">
        <w:rPr>
          <w:rFonts w:ascii="Verdana" w:hAnsi="Verdana"/>
          <w:color w:val="000000"/>
          <w:sz w:val="21"/>
          <w:szCs w:val="21"/>
          <w:lang w:val="en-US"/>
        </w:rPr>
        <w:t xml:space="preserve"> case, which must appear at the end of the switch. The default case can be used for performing a task when none of the cases is true. </w:t>
      </w:r>
      <w:r>
        <w:rPr>
          <w:rFonts w:ascii="Verdana" w:hAnsi="Verdana"/>
          <w:color w:val="000000"/>
          <w:sz w:val="21"/>
          <w:szCs w:val="21"/>
        </w:rPr>
        <w:t>No </w:t>
      </w:r>
      <w:r>
        <w:rPr>
          <w:rFonts w:ascii="Verdana" w:hAnsi="Verdana"/>
          <w:b/>
          <w:bCs/>
          <w:color w:val="000000"/>
          <w:sz w:val="21"/>
          <w:szCs w:val="21"/>
        </w:rPr>
        <w:t>break</w:t>
      </w:r>
      <w:r>
        <w:rPr>
          <w:rFonts w:ascii="Verdana" w:hAnsi="Verdana"/>
          <w:color w:val="000000"/>
          <w:sz w:val="21"/>
          <w:szCs w:val="21"/>
        </w:rPr>
        <w:t> is needed in the default case.</w:t>
      </w:r>
    </w:p>
    <w:p w:rsidR="00040BED" w:rsidRDefault="00040BED" w:rsidP="00040BED">
      <w:pPr>
        <w:pStyle w:val="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Flow Diagram</w:t>
      </w:r>
    </w:p>
    <w:p w:rsidR="00040BED" w:rsidRDefault="00040BED" w:rsidP="00040BED">
      <w:pPr>
        <w:rPr>
          <w:rFonts w:ascii="Times New Roman" w:hAnsi="Times New Roman"/>
          <w:sz w:val="24"/>
          <w:szCs w:val="24"/>
        </w:rPr>
      </w:pPr>
      <w:r>
        <w:rPr>
          <w:noProof/>
        </w:rPr>
        <w:drawing>
          <wp:inline distT="0" distB="0" distL="0" distR="0">
            <wp:extent cx="2876550" cy="3857625"/>
            <wp:effectExtent l="19050" t="0" r="0" b="0"/>
            <wp:docPr id="7" name="Рисунок 7" descr="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itch statement in C"/>
                    <pic:cNvPicPr>
                      <a:picLocks noChangeAspect="1" noChangeArrowheads="1"/>
                    </pic:cNvPicPr>
                  </pic:nvPicPr>
                  <pic:blipFill>
                    <a:blip r:embed="rId28"/>
                    <a:srcRect/>
                    <a:stretch>
                      <a:fillRect/>
                    </a:stretch>
                  </pic:blipFill>
                  <pic:spPr bwMode="auto">
                    <a:xfrm>
                      <a:off x="0" y="0"/>
                      <a:ext cx="2876550" cy="3857625"/>
                    </a:xfrm>
                    <a:prstGeom prst="rect">
                      <a:avLst/>
                    </a:prstGeom>
                    <a:noFill/>
                    <a:ln w="9525">
                      <a:noFill/>
                      <a:miter lim="800000"/>
                      <a:headEnd/>
                      <a:tailEnd/>
                    </a:ln>
                  </pic:spPr>
                </pic:pic>
              </a:graphicData>
            </a:graphic>
          </wp:inline>
        </w:drawing>
      </w:r>
    </w:p>
    <w:p w:rsidR="00040BED" w:rsidRPr="00304CDF" w:rsidRDefault="00040BED" w:rsidP="00040BED">
      <w:pPr>
        <w:pStyle w:val="2"/>
        <w:spacing w:before="48" w:after="48" w:line="360" w:lineRule="atLeast"/>
        <w:ind w:right="48"/>
        <w:rPr>
          <w:rFonts w:ascii="Verdana" w:hAnsi="Verdana"/>
          <w:b w:val="0"/>
          <w:bCs w:val="0"/>
          <w:color w:val="121214"/>
          <w:spacing w:val="-15"/>
          <w:sz w:val="41"/>
          <w:szCs w:val="41"/>
          <w:lang w:val="en-US"/>
        </w:rPr>
      </w:pPr>
      <w:r w:rsidRPr="00304CDF">
        <w:rPr>
          <w:rFonts w:ascii="Verdana" w:hAnsi="Verdana"/>
          <w:b w:val="0"/>
          <w:bCs w:val="0"/>
          <w:color w:val="121214"/>
          <w:spacing w:val="-15"/>
          <w:sz w:val="41"/>
          <w:szCs w:val="41"/>
          <w:lang w:val="en-US"/>
        </w:rPr>
        <w:t>Example</w:t>
      </w:r>
    </w:p>
    <w:p w:rsidR="00040BED" w:rsidRPr="001E6768" w:rsidRDefault="00FE76FE" w:rsidP="003A1B24">
      <w:pPr>
        <w:spacing w:after="300" w:line="240" w:lineRule="auto"/>
        <w:jc w:val="center"/>
        <w:rPr>
          <w:lang w:val="en-US"/>
        </w:rPr>
      </w:pPr>
      <w:hyperlink r:id="rId29" w:tgtFrame="_blank" w:history="1">
        <w:r w:rsidR="00040BED" w:rsidRPr="001E6768">
          <w:rPr>
            <w:lang w:val="en-US"/>
          </w:rPr>
          <w:t> Live Demo</w:t>
        </w:r>
      </w:hyperlink>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com"/>
          <w:rFonts w:ascii="Consolas" w:eastAsiaTheme="majorEastAsia" w:hAnsi="Consolas" w:cs="Consolas"/>
          <w:color w:val="880000"/>
          <w:lang w:val="en-US"/>
        </w:rPr>
        <w:t>#include</w:t>
      </w:r>
      <w:r w:rsidRPr="00304CDF">
        <w:rPr>
          <w:rStyle w:val="pln"/>
          <w:rFonts w:ascii="Consolas" w:hAnsi="Consolas" w:cs="Consolas"/>
          <w:color w:val="313131"/>
          <w:lang w:val="en-US"/>
        </w:rPr>
        <w:t xml:space="preserve"> </w:t>
      </w:r>
      <w:r w:rsidRPr="00304CDF">
        <w:rPr>
          <w:rStyle w:val="str"/>
          <w:rFonts w:ascii="Consolas" w:hAnsi="Consolas" w:cs="Consolas"/>
          <w:color w:val="008800"/>
          <w:lang w:val="en-US"/>
        </w:rPr>
        <w:t>&lt;stdio.h&gt;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kwd"/>
          <w:rFonts w:ascii="Consolas" w:hAnsi="Consolas" w:cs="Consolas"/>
          <w:color w:val="000088"/>
          <w:lang w:val="en-US"/>
        </w:rPr>
        <w:t>int</w:t>
      </w:r>
      <w:r w:rsidRPr="00304CDF">
        <w:rPr>
          <w:rStyle w:val="pln"/>
          <w:rFonts w:ascii="Consolas" w:hAnsi="Consolas" w:cs="Consolas"/>
          <w:color w:val="313131"/>
          <w:lang w:val="en-US"/>
        </w:rPr>
        <w:t xml:space="preserve"> main </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com"/>
          <w:rFonts w:ascii="Consolas" w:eastAsiaTheme="majorEastAsia" w:hAnsi="Consolas" w:cs="Consolas"/>
          <w:color w:val="880000"/>
          <w:lang w:val="en-US"/>
        </w:rPr>
        <w:t>/* local variable definition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char</w:t>
      </w:r>
      <w:r w:rsidRPr="00304CDF">
        <w:rPr>
          <w:rStyle w:val="pln"/>
          <w:rFonts w:ascii="Consolas" w:hAnsi="Consolas" w:cs="Consolas"/>
          <w:color w:val="313131"/>
          <w:lang w:val="en-US"/>
        </w:rPr>
        <w:t xml:space="preserve"> grade </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 </w:t>
      </w:r>
      <w:r w:rsidRPr="00304CDF">
        <w:rPr>
          <w:rStyle w:val="str"/>
          <w:rFonts w:ascii="Consolas" w:hAnsi="Consolas" w:cs="Consolas"/>
          <w:color w:val="008800"/>
          <w:lang w:val="en-US"/>
        </w:rPr>
        <w:t>'B'</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switch</w:t>
      </w:r>
      <w:r w:rsidRPr="00304CDF">
        <w:rPr>
          <w:rStyle w:val="pun"/>
          <w:rFonts w:ascii="Consolas" w:hAnsi="Consolas" w:cs="Consolas"/>
          <w:color w:val="666600"/>
          <w:lang w:val="en-US"/>
        </w:rPr>
        <w:t>(</w:t>
      </w:r>
      <w:r w:rsidRPr="00304CDF">
        <w:rPr>
          <w:rStyle w:val="pln"/>
          <w:rFonts w:ascii="Consolas" w:hAnsi="Consolas" w:cs="Consolas"/>
          <w:color w:val="313131"/>
          <w:lang w:val="en-US"/>
        </w:rPr>
        <w:t>grade</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hAnsi="Consolas" w:cs="Consolas"/>
          <w:color w:val="313131"/>
          <w:lang w:val="en-US"/>
        </w:rPr>
        <w:t xml:space="preserve"> </w:t>
      </w:r>
      <w:r w:rsidRPr="00304CDF">
        <w:rPr>
          <w:rStyle w:val="str"/>
          <w:rFonts w:ascii="Consolas" w:hAnsi="Consolas" w:cs="Consolas"/>
          <w:color w:val="008800"/>
          <w:lang w:val="en-US"/>
        </w:rPr>
        <w:t>'A'</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"Excellent!\n"</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hAnsi="Consolas" w:cs="Consolas"/>
          <w:color w:val="313131"/>
          <w:lang w:val="en-US"/>
        </w:rPr>
        <w:t xml:space="preserve"> </w:t>
      </w:r>
      <w:r w:rsidRPr="00304CDF">
        <w:rPr>
          <w:rStyle w:val="str"/>
          <w:rFonts w:ascii="Consolas" w:hAnsi="Consolas" w:cs="Consolas"/>
          <w:color w:val="008800"/>
          <w:lang w:val="en-US"/>
        </w:rPr>
        <w:t>'B'</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hAnsi="Consolas" w:cs="Consolas"/>
          <w:color w:val="313131"/>
          <w:lang w:val="en-US"/>
        </w:rPr>
        <w:t xml:space="preserve"> </w:t>
      </w:r>
      <w:r w:rsidRPr="00304CDF">
        <w:rPr>
          <w:rStyle w:val="str"/>
          <w:rFonts w:ascii="Consolas" w:hAnsi="Consolas" w:cs="Consolas"/>
          <w:color w:val="008800"/>
          <w:lang w:val="en-US"/>
        </w:rPr>
        <w:t>'C'</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"Well done\n"</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lastRenderedPageBreak/>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p>
    <w:p w:rsidR="00040BED" w:rsidRPr="00040BED"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040BED">
        <w:rPr>
          <w:rStyle w:val="kwd"/>
          <w:rFonts w:ascii="Consolas" w:hAnsi="Consolas" w:cs="Consolas"/>
          <w:color w:val="000088"/>
          <w:lang w:val="en-US"/>
        </w:rPr>
        <w:t>case</w:t>
      </w:r>
      <w:r w:rsidRPr="00040BED">
        <w:rPr>
          <w:rStyle w:val="pln"/>
          <w:rFonts w:ascii="Consolas" w:hAnsi="Consolas" w:cs="Consolas"/>
          <w:color w:val="313131"/>
          <w:lang w:val="en-US"/>
        </w:rPr>
        <w:t xml:space="preserve"> </w:t>
      </w:r>
      <w:r w:rsidRPr="00040BED">
        <w:rPr>
          <w:rStyle w:val="str"/>
          <w:rFonts w:ascii="Consolas" w:hAnsi="Consolas" w:cs="Consolas"/>
          <w:color w:val="008800"/>
          <w:lang w:val="en-US"/>
        </w:rPr>
        <w:t>'D'</w:t>
      </w:r>
      <w:r w:rsidRPr="00040BED">
        <w:rPr>
          <w:rStyle w:val="pln"/>
          <w:rFonts w:ascii="Consolas" w:hAnsi="Consolas" w:cs="Consolas"/>
          <w:color w:val="313131"/>
          <w:lang w:val="en-US"/>
        </w:rPr>
        <w:t xml:space="preserve"> </w:t>
      </w:r>
      <w:r w:rsidRPr="00040BED">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"You passed\n"</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case</w:t>
      </w:r>
      <w:r w:rsidRPr="00304CDF">
        <w:rPr>
          <w:rStyle w:val="pln"/>
          <w:rFonts w:ascii="Consolas" w:hAnsi="Consolas" w:cs="Consolas"/>
          <w:color w:val="313131"/>
          <w:lang w:val="en-US"/>
        </w:rPr>
        <w:t xml:space="preserve"> </w:t>
      </w:r>
      <w:r w:rsidRPr="00304CDF">
        <w:rPr>
          <w:rStyle w:val="str"/>
          <w:rFonts w:ascii="Consolas" w:hAnsi="Consolas" w:cs="Consolas"/>
          <w:color w:val="008800"/>
          <w:lang w:val="en-US"/>
        </w:rPr>
        <w:t>'F'</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"Better try again\n"</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break</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default</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"Invalid grade\n"</w:t>
      </w: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printf</w:t>
      </w:r>
      <w:r w:rsidRPr="00304CDF">
        <w:rPr>
          <w:rStyle w:val="pun"/>
          <w:rFonts w:ascii="Consolas" w:hAnsi="Consolas" w:cs="Consolas"/>
          <w:color w:val="666600"/>
          <w:lang w:val="en-US"/>
        </w:rPr>
        <w:t>(</w:t>
      </w:r>
      <w:r w:rsidRPr="00304CDF">
        <w:rPr>
          <w:rStyle w:val="str"/>
          <w:rFonts w:ascii="Consolas" w:hAnsi="Consolas" w:cs="Consolas"/>
          <w:color w:val="008800"/>
          <w:lang w:val="en-US"/>
        </w:rPr>
        <w:t>"Your grade is  %c\n"</w:t>
      </w:r>
      <w:r w:rsidRPr="00304CDF">
        <w:rPr>
          <w:rStyle w:val="pun"/>
          <w:rFonts w:ascii="Consolas" w:hAnsi="Consolas" w:cs="Consolas"/>
          <w:color w:val="666600"/>
          <w:lang w:val="en-US"/>
        </w:rPr>
        <w:t>,</w:t>
      </w:r>
      <w:r w:rsidRPr="00304CDF">
        <w:rPr>
          <w:rStyle w:val="pln"/>
          <w:rFonts w:ascii="Consolas" w:hAnsi="Consolas" w:cs="Consolas"/>
          <w:color w:val="313131"/>
          <w:lang w:val="en-US"/>
        </w:rPr>
        <w:t xml:space="preserve"> grade </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304CDF">
        <w:rPr>
          <w:rStyle w:val="pln"/>
          <w:rFonts w:ascii="Consolas" w:hAnsi="Consolas" w:cs="Consolas"/>
          <w:color w:val="313131"/>
          <w:lang w:val="en-US"/>
        </w:rPr>
        <w:t xml:space="preserve">   </w:t>
      </w:r>
      <w:r w:rsidRPr="00304CDF">
        <w:rPr>
          <w:rStyle w:val="kwd"/>
          <w:rFonts w:ascii="Consolas" w:hAnsi="Consolas" w:cs="Consolas"/>
          <w:color w:val="000088"/>
          <w:lang w:val="en-US"/>
        </w:rPr>
        <w:t>return</w:t>
      </w:r>
      <w:r w:rsidRPr="00304CDF">
        <w:rPr>
          <w:rStyle w:val="pln"/>
          <w:rFonts w:ascii="Consolas" w:hAnsi="Consolas" w:cs="Consolas"/>
          <w:color w:val="313131"/>
          <w:lang w:val="en-US"/>
        </w:rPr>
        <w:t xml:space="preserve"> </w:t>
      </w:r>
      <w:r w:rsidRPr="00304CDF">
        <w:rPr>
          <w:rStyle w:val="lit"/>
          <w:rFonts w:ascii="Consolas" w:hAnsi="Consolas" w:cs="Consolas"/>
          <w:color w:val="006666"/>
          <w:lang w:val="en-US"/>
        </w:rPr>
        <w:t>0</w:t>
      </w:r>
      <w:r w:rsidRPr="00304CDF">
        <w:rPr>
          <w:rStyle w:val="pun"/>
          <w:rFonts w:ascii="Consolas" w:hAnsi="Consolas" w:cs="Consolas"/>
          <w:color w:val="666600"/>
          <w:lang w:val="en-US"/>
        </w:rPr>
        <w:t>;</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304CDF">
        <w:rPr>
          <w:rStyle w:val="pun"/>
          <w:rFonts w:ascii="Consolas" w:hAnsi="Consolas" w:cs="Consolas"/>
          <w:color w:val="666600"/>
          <w:lang w:val="en-US"/>
        </w:rPr>
        <w:t>}</w:t>
      </w:r>
    </w:p>
    <w:p w:rsidR="00040BED" w:rsidRPr="00304CDF" w:rsidRDefault="00040BED" w:rsidP="00040BED">
      <w:pPr>
        <w:pStyle w:val="a5"/>
        <w:spacing w:before="0" w:beforeAutospacing="0" w:after="144" w:afterAutospacing="0" w:line="360" w:lineRule="atLeast"/>
        <w:ind w:left="48" w:right="48"/>
        <w:jc w:val="both"/>
        <w:rPr>
          <w:rFonts w:ascii="Verdana" w:hAnsi="Verdana"/>
          <w:color w:val="000000"/>
          <w:lang w:val="en-US"/>
        </w:rPr>
      </w:pPr>
      <w:r w:rsidRPr="00304CDF">
        <w:rPr>
          <w:rFonts w:ascii="Verdana" w:hAnsi="Verdana"/>
          <w:color w:val="000000"/>
          <w:lang w:val="en-US"/>
        </w:rPr>
        <w:t>When the above code is compiled and executed, it produces the following result −</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04CDF">
        <w:rPr>
          <w:rFonts w:ascii="Consolas" w:hAnsi="Consolas" w:cs="Consolas"/>
          <w:color w:val="313131"/>
          <w:sz w:val="18"/>
          <w:szCs w:val="18"/>
          <w:lang w:val="en-US"/>
        </w:rPr>
        <w:t>Well done</w:t>
      </w:r>
    </w:p>
    <w:p w:rsidR="00040BED" w:rsidRPr="00304CDF" w:rsidRDefault="00040BED" w:rsidP="00040BE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304CDF">
        <w:rPr>
          <w:rFonts w:ascii="Consolas" w:hAnsi="Consolas" w:cs="Consolas"/>
          <w:color w:val="313131"/>
          <w:sz w:val="18"/>
          <w:szCs w:val="18"/>
          <w:lang w:val="en-US"/>
        </w:rPr>
        <w:t>Your grade is B</w:t>
      </w:r>
    </w:p>
    <w:p w:rsidR="001634E0" w:rsidRDefault="001634E0" w:rsidP="00631C08">
      <w:pPr>
        <w:jc w:val="both"/>
        <w:rPr>
          <w:rFonts w:ascii="Times New Roman" w:hAnsi="Times New Roman" w:cs="Times New Roman"/>
          <w:b/>
          <w:sz w:val="24"/>
          <w:szCs w:val="28"/>
          <w:lang w:val="en-US"/>
        </w:rPr>
      </w:pPr>
    </w:p>
    <w:p w:rsidR="001634E0" w:rsidRDefault="001634E0" w:rsidP="00631C08">
      <w:pPr>
        <w:jc w:val="both"/>
        <w:rPr>
          <w:rFonts w:ascii="Times New Roman" w:hAnsi="Times New Roman" w:cs="Times New Roman"/>
          <w:b/>
          <w:sz w:val="24"/>
          <w:szCs w:val="28"/>
          <w:lang w:val="en-US"/>
        </w:rPr>
      </w:pPr>
    </w:p>
    <w:p w:rsidR="00040BED" w:rsidRPr="00304CDF" w:rsidRDefault="00040BED" w:rsidP="00040BED">
      <w:pPr>
        <w:pStyle w:val="1"/>
        <w:spacing w:before="48" w:beforeAutospacing="0" w:after="48" w:afterAutospacing="0" w:line="450" w:lineRule="atLeast"/>
        <w:ind w:right="48"/>
        <w:jc w:val="both"/>
        <w:rPr>
          <w:b w:val="0"/>
          <w:bCs w:val="0"/>
          <w:color w:val="121214"/>
          <w:spacing w:val="-15"/>
          <w:sz w:val="24"/>
          <w:szCs w:val="24"/>
          <w:lang w:val="en-US"/>
        </w:rPr>
      </w:pPr>
    </w:p>
    <w:p w:rsidR="00040BED" w:rsidRPr="00B34FA8" w:rsidRDefault="00040BED" w:rsidP="00040BED">
      <w:pPr>
        <w:pStyle w:val="1"/>
        <w:spacing w:before="48" w:beforeAutospacing="0" w:after="48" w:afterAutospacing="0" w:line="450" w:lineRule="atLeast"/>
        <w:ind w:right="48"/>
        <w:rPr>
          <w:bCs w:val="0"/>
          <w:color w:val="121214"/>
          <w:spacing w:val="-15"/>
          <w:sz w:val="28"/>
          <w:szCs w:val="28"/>
          <w:lang w:val="en-US"/>
        </w:rPr>
      </w:pPr>
    </w:p>
    <w:p w:rsidR="00040BED" w:rsidRPr="007B6D77"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You may encounter situations, when a block of code needs to be executed several number of times. In general, statements are executed sequentially: The first statement in a function is executed first, followed by the second, and so on.</w:t>
      </w:r>
    </w:p>
    <w:p w:rsidR="00040BED" w:rsidRPr="007B6D77"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Programming languages provide various control structures that allow for more complicated execution paths.</w:t>
      </w:r>
    </w:p>
    <w:p w:rsidR="00040BED" w:rsidRPr="007B6D77"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A loop statement allows us to execute a statement or group of statements multiple times. Given below is the general form of a loop statement in most of the programming languages −</w:t>
      </w:r>
    </w:p>
    <w:p w:rsidR="00040BED" w:rsidRPr="007B6D77" w:rsidRDefault="00040BED" w:rsidP="00040B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95600" cy="3314700"/>
            <wp:effectExtent l="19050" t="0" r="0" b="0"/>
            <wp:docPr id="4" name="Рисунок 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30"/>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040BED" w:rsidRPr="007B6D77"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C programming language provides the following types of loops to handle looping requirements.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07"/>
        <w:gridCol w:w="6508"/>
      </w:tblGrid>
      <w:tr w:rsidR="00040BED" w:rsidRPr="007B6D77" w:rsidTr="006E5D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0BED" w:rsidRPr="007B126B" w:rsidRDefault="00040BED" w:rsidP="007B126B">
            <w:pPr>
              <w:spacing w:after="144" w:line="360" w:lineRule="atLeast"/>
              <w:ind w:left="48" w:right="48"/>
              <w:jc w:val="both"/>
              <w:rPr>
                <w:rFonts w:ascii="Verdana" w:eastAsia="Times New Roman" w:hAnsi="Verdana" w:cs="Times New Roman"/>
                <w:color w:val="000000"/>
                <w:sz w:val="21"/>
                <w:szCs w:val="21"/>
                <w:lang w:val="en-US"/>
              </w:rPr>
            </w:pPr>
            <w:r w:rsidRPr="007B126B">
              <w:rPr>
                <w:rFonts w:ascii="Verdana" w:eastAsia="Times New Roman" w:hAnsi="Verdana" w:cs="Times New Roman"/>
                <w:color w:val="000000"/>
                <w:sz w:val="21"/>
                <w:szCs w:val="21"/>
                <w:lang w:val="en-U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0BED" w:rsidRPr="007B6D77" w:rsidRDefault="00040BED" w:rsidP="006E5D2E">
            <w:pPr>
              <w:spacing w:after="300" w:line="240" w:lineRule="auto"/>
              <w:jc w:val="center"/>
              <w:rPr>
                <w:rFonts w:ascii="Verdana" w:eastAsia="Times New Roman" w:hAnsi="Verdana" w:cs="Times New Roman"/>
                <w:b/>
                <w:bCs/>
                <w:color w:val="313131"/>
                <w:sz w:val="21"/>
                <w:szCs w:val="21"/>
              </w:rPr>
            </w:pPr>
            <w:r w:rsidRPr="007B6D77">
              <w:rPr>
                <w:rFonts w:ascii="Verdana" w:eastAsia="Times New Roman" w:hAnsi="Verdana" w:cs="Times New Roman"/>
                <w:b/>
                <w:bCs/>
                <w:color w:val="313131"/>
                <w:sz w:val="21"/>
                <w:szCs w:val="21"/>
              </w:rPr>
              <w:t>Loop Type &amp; Description</w:t>
            </w:r>
          </w:p>
        </w:tc>
      </w:tr>
      <w:tr w:rsidR="00040BED" w:rsidRPr="007B6D77"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7B6D77" w:rsidRDefault="00040BED" w:rsidP="006E5D2E">
            <w:pPr>
              <w:spacing w:after="30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1E6768" w:rsidRDefault="00FE76FE" w:rsidP="007B126B">
            <w:pPr>
              <w:spacing w:after="300" w:line="240" w:lineRule="auto"/>
              <w:jc w:val="center"/>
              <w:rPr>
                <w:rFonts w:ascii="Verdana" w:eastAsia="Times New Roman" w:hAnsi="Verdana" w:cs="Times New Roman"/>
                <w:b/>
                <w:bCs/>
                <w:color w:val="313131"/>
                <w:sz w:val="21"/>
                <w:szCs w:val="21"/>
                <w:lang w:val="en-US"/>
              </w:rPr>
            </w:pPr>
            <w:hyperlink r:id="rId31" w:history="1">
              <w:r w:rsidR="00040BED" w:rsidRPr="001E6768">
                <w:rPr>
                  <w:rFonts w:ascii="Verdana" w:eastAsia="Times New Roman" w:hAnsi="Verdana" w:cs="Times New Roman"/>
                  <w:b/>
                  <w:bCs/>
                  <w:color w:val="313131"/>
                  <w:sz w:val="21"/>
                  <w:szCs w:val="21"/>
                  <w:lang w:val="en-US"/>
                </w:rPr>
                <w:t>while loop</w:t>
              </w:r>
            </w:hyperlink>
          </w:p>
          <w:p w:rsidR="00040BED" w:rsidRPr="007B6D77" w:rsidRDefault="00040BED" w:rsidP="006E5D2E">
            <w:pPr>
              <w:spacing w:after="144" w:line="360" w:lineRule="atLeast"/>
              <w:ind w:left="48" w:right="48"/>
              <w:jc w:val="both"/>
              <w:rPr>
                <w:rFonts w:ascii="Verdana" w:eastAsia="Times New Roman" w:hAnsi="Verdana" w:cs="Times New Roman"/>
                <w:color w:val="000000"/>
                <w:sz w:val="21"/>
                <w:szCs w:val="21"/>
              </w:rPr>
            </w:pPr>
            <w:r w:rsidRPr="007B6D77">
              <w:rPr>
                <w:rFonts w:ascii="Verdana" w:eastAsia="Times New Roman" w:hAnsi="Verdana" w:cs="Times New Roman"/>
                <w:color w:val="000000"/>
                <w:sz w:val="21"/>
                <w:szCs w:val="21"/>
                <w:lang w:val="en-US"/>
              </w:rPr>
              <w:t xml:space="preserve">Repeats a statement or group of statements while a given condition is true. </w:t>
            </w:r>
            <w:r w:rsidRPr="007B6D77">
              <w:rPr>
                <w:rFonts w:ascii="Verdana" w:eastAsia="Times New Roman" w:hAnsi="Verdana" w:cs="Times New Roman"/>
                <w:color w:val="000000"/>
                <w:sz w:val="21"/>
                <w:szCs w:val="21"/>
              </w:rPr>
              <w:t>It tests the condition before executing the loop body.</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7B126B" w:rsidRDefault="00040BED" w:rsidP="007B126B">
            <w:pPr>
              <w:spacing w:after="300" w:line="240" w:lineRule="auto"/>
              <w:jc w:val="center"/>
              <w:rPr>
                <w:rFonts w:ascii="Verdana" w:eastAsia="Times New Roman" w:hAnsi="Verdana" w:cs="Times New Roman"/>
                <w:b/>
                <w:bCs/>
                <w:color w:val="313131"/>
                <w:sz w:val="21"/>
                <w:szCs w:val="21"/>
              </w:rPr>
            </w:pPr>
            <w:r w:rsidRPr="007B126B">
              <w:rPr>
                <w:rFonts w:ascii="Verdana" w:eastAsia="Times New Roman" w:hAnsi="Verdana" w:cs="Times New Roman"/>
                <w:b/>
                <w:bC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1E6768" w:rsidRDefault="00FE76FE" w:rsidP="007B126B">
            <w:pPr>
              <w:spacing w:after="300" w:line="240" w:lineRule="auto"/>
              <w:jc w:val="center"/>
              <w:rPr>
                <w:rFonts w:ascii="Verdana" w:eastAsia="Times New Roman" w:hAnsi="Verdana" w:cs="Times New Roman"/>
                <w:b/>
                <w:bCs/>
                <w:color w:val="313131"/>
                <w:sz w:val="21"/>
                <w:szCs w:val="21"/>
                <w:lang w:val="en-US"/>
              </w:rPr>
            </w:pPr>
            <w:hyperlink r:id="rId32" w:history="1">
              <w:r w:rsidR="00040BED" w:rsidRPr="001E6768">
                <w:rPr>
                  <w:rFonts w:ascii="Verdana" w:eastAsia="Times New Roman" w:hAnsi="Verdana" w:cs="Times New Roman"/>
                  <w:b/>
                  <w:bCs/>
                  <w:color w:val="313131"/>
                  <w:sz w:val="21"/>
                  <w:szCs w:val="21"/>
                  <w:lang w:val="en-US"/>
                </w:rPr>
                <w:t>for loop</w:t>
              </w:r>
            </w:hyperlink>
          </w:p>
          <w:p w:rsidR="00040BED" w:rsidRPr="007B6D77" w:rsidRDefault="00040BED" w:rsidP="006E5D2E">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Executes a sequence of statements multiple times and abbreviates the code that manages the loop variable.</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7B126B" w:rsidRDefault="00040BED" w:rsidP="007B126B">
            <w:pPr>
              <w:spacing w:after="300" w:line="240" w:lineRule="auto"/>
              <w:jc w:val="center"/>
              <w:rPr>
                <w:rFonts w:ascii="Verdana" w:eastAsia="Times New Roman" w:hAnsi="Verdana" w:cs="Times New Roman"/>
                <w:b/>
                <w:bCs/>
                <w:color w:val="313131"/>
                <w:sz w:val="21"/>
                <w:szCs w:val="21"/>
              </w:rPr>
            </w:pPr>
            <w:r w:rsidRPr="007B126B">
              <w:rPr>
                <w:rFonts w:ascii="Verdana" w:eastAsia="Times New Roman" w:hAnsi="Verdana" w:cs="Times New Roman"/>
                <w:b/>
                <w:bCs/>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1E6768" w:rsidRDefault="00FE76FE" w:rsidP="007B126B">
            <w:pPr>
              <w:spacing w:after="300" w:line="240" w:lineRule="auto"/>
              <w:jc w:val="center"/>
              <w:rPr>
                <w:lang w:val="en-US"/>
              </w:rPr>
            </w:pPr>
            <w:hyperlink r:id="rId33" w:history="1">
              <w:r w:rsidR="00040BED" w:rsidRPr="001E6768">
                <w:rPr>
                  <w:lang w:val="en-US"/>
                </w:rPr>
                <w:t>do...while loop</w:t>
              </w:r>
            </w:hyperlink>
          </w:p>
          <w:p w:rsidR="00040BED" w:rsidRPr="007B6D77" w:rsidRDefault="00040BED" w:rsidP="006E5D2E">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It is more like a while statement, except that it tests the condition at the end of the loop body.</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7B6D77" w:rsidRDefault="00040BED" w:rsidP="006E5D2E">
            <w:pPr>
              <w:spacing w:after="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1E6768" w:rsidRDefault="00FE76FE" w:rsidP="007B126B">
            <w:pPr>
              <w:spacing w:after="300" w:line="240" w:lineRule="auto"/>
              <w:jc w:val="center"/>
              <w:rPr>
                <w:lang w:val="en-US"/>
              </w:rPr>
            </w:pPr>
            <w:hyperlink r:id="rId34" w:history="1">
              <w:r w:rsidR="00040BED" w:rsidRPr="001E6768">
                <w:rPr>
                  <w:lang w:val="en-US"/>
                </w:rPr>
                <w:t>nested loops</w:t>
              </w:r>
            </w:hyperlink>
          </w:p>
          <w:p w:rsidR="00040BED" w:rsidRPr="007B6D77" w:rsidRDefault="00040BED" w:rsidP="006E5D2E">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You can use one or more loops inside any other while, for, or do..while loop.</w:t>
            </w:r>
          </w:p>
        </w:tc>
      </w:tr>
    </w:tbl>
    <w:p w:rsidR="00040BED" w:rsidRPr="007B6D77" w:rsidRDefault="00040BED" w:rsidP="00040BED">
      <w:pPr>
        <w:spacing w:before="48" w:after="48" w:line="360" w:lineRule="atLeast"/>
        <w:ind w:right="48"/>
        <w:outlineLvl w:val="1"/>
        <w:rPr>
          <w:rFonts w:ascii="Verdana" w:eastAsia="Times New Roman" w:hAnsi="Verdana" w:cs="Times New Roman"/>
          <w:color w:val="121214"/>
          <w:spacing w:val="-15"/>
          <w:sz w:val="41"/>
          <w:szCs w:val="41"/>
          <w:lang w:val="en-US"/>
        </w:rPr>
      </w:pPr>
      <w:r w:rsidRPr="007B6D77">
        <w:rPr>
          <w:rFonts w:ascii="Verdana" w:eastAsia="Times New Roman" w:hAnsi="Verdana" w:cs="Times New Roman"/>
          <w:color w:val="121214"/>
          <w:spacing w:val="-15"/>
          <w:sz w:val="41"/>
          <w:szCs w:val="41"/>
          <w:lang w:val="en-US"/>
        </w:rPr>
        <w:t>Loop Control Statements</w:t>
      </w:r>
    </w:p>
    <w:p w:rsidR="00040BED" w:rsidRPr="007B6D77"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lastRenderedPageBreak/>
        <w:t>Loop control statements change execution from its normal sequence. When execution leaves a scope, all automatic objects that were created in that scope are destroyed.</w:t>
      </w:r>
    </w:p>
    <w:p w:rsidR="00040BED" w:rsidRPr="007B6D77"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C supports the following control statements.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040BED" w:rsidRPr="007B6D77" w:rsidTr="006E5D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0BED" w:rsidRPr="007B6D77" w:rsidRDefault="00040BED" w:rsidP="006E5D2E">
            <w:pPr>
              <w:spacing w:after="300" w:line="240" w:lineRule="auto"/>
              <w:jc w:val="center"/>
              <w:rPr>
                <w:rFonts w:ascii="Verdana" w:eastAsia="Times New Roman" w:hAnsi="Verdana" w:cs="Times New Roman"/>
                <w:b/>
                <w:bCs/>
                <w:color w:val="313131"/>
                <w:sz w:val="21"/>
                <w:szCs w:val="21"/>
              </w:rPr>
            </w:pPr>
            <w:r w:rsidRPr="007B6D77">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40BED" w:rsidRPr="007B6D77" w:rsidRDefault="00040BED" w:rsidP="006E5D2E">
            <w:pPr>
              <w:spacing w:after="300" w:line="240" w:lineRule="auto"/>
              <w:jc w:val="center"/>
              <w:rPr>
                <w:rFonts w:ascii="Verdana" w:eastAsia="Times New Roman" w:hAnsi="Verdana" w:cs="Times New Roman"/>
                <w:b/>
                <w:bCs/>
                <w:color w:val="313131"/>
                <w:sz w:val="21"/>
                <w:szCs w:val="21"/>
              </w:rPr>
            </w:pPr>
            <w:r w:rsidRPr="007B6D77">
              <w:rPr>
                <w:rFonts w:ascii="Verdana" w:eastAsia="Times New Roman" w:hAnsi="Verdana" w:cs="Times New Roman"/>
                <w:b/>
                <w:bCs/>
                <w:color w:val="313131"/>
                <w:sz w:val="21"/>
                <w:szCs w:val="21"/>
              </w:rPr>
              <w:t>Control Statement &amp; Description</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7B6D77" w:rsidRDefault="00040BED" w:rsidP="006E5D2E">
            <w:pPr>
              <w:spacing w:after="30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C537AE" w:rsidRDefault="00FE76FE" w:rsidP="00C537AE">
            <w:pPr>
              <w:pStyle w:val="a5"/>
              <w:spacing w:before="0" w:beforeAutospacing="0" w:after="144" w:afterAutospacing="0" w:line="360" w:lineRule="atLeast"/>
              <w:ind w:left="48" w:right="48"/>
              <w:jc w:val="both"/>
              <w:rPr>
                <w:lang w:val="en-US"/>
              </w:rPr>
            </w:pPr>
            <w:hyperlink r:id="rId35" w:history="1">
              <w:r w:rsidR="00040BED" w:rsidRPr="00C537AE">
                <w:rPr>
                  <w:lang w:val="en-US"/>
                </w:rPr>
                <w:t>break statement</w:t>
              </w:r>
            </w:hyperlink>
          </w:p>
          <w:p w:rsidR="00040BED" w:rsidRPr="007B6D77" w:rsidRDefault="00040BED" w:rsidP="006E5D2E">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Terminates the </w:t>
            </w:r>
            <w:r w:rsidRPr="00C537AE">
              <w:rPr>
                <w:rFonts w:ascii="Times New Roman" w:eastAsia="Times New Roman" w:hAnsi="Times New Roman" w:cs="Times New Roman"/>
                <w:sz w:val="24"/>
                <w:szCs w:val="24"/>
                <w:lang w:val="en-US"/>
              </w:rPr>
              <w:t>loop </w:t>
            </w:r>
            <w:r w:rsidRPr="007B6D77">
              <w:rPr>
                <w:rFonts w:ascii="Verdana" w:eastAsia="Times New Roman" w:hAnsi="Verdana" w:cs="Times New Roman"/>
                <w:color w:val="000000"/>
                <w:sz w:val="21"/>
                <w:szCs w:val="21"/>
                <w:lang w:val="en-US"/>
              </w:rPr>
              <w:t>or </w:t>
            </w:r>
            <w:r w:rsidRPr="00C537AE">
              <w:rPr>
                <w:rFonts w:ascii="Times New Roman" w:eastAsia="Times New Roman" w:hAnsi="Times New Roman" w:cs="Times New Roman"/>
                <w:sz w:val="24"/>
                <w:szCs w:val="24"/>
                <w:lang w:val="en-US"/>
              </w:rPr>
              <w:t>switch </w:t>
            </w:r>
            <w:r w:rsidRPr="007B6D77">
              <w:rPr>
                <w:rFonts w:ascii="Verdana" w:eastAsia="Times New Roman" w:hAnsi="Verdana" w:cs="Times New Roman"/>
                <w:color w:val="000000"/>
                <w:sz w:val="21"/>
                <w:szCs w:val="21"/>
                <w:lang w:val="en-US"/>
              </w:rPr>
              <w:t>statement and transfers execution to the statement immediately following the loop or switch.</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7B6D77" w:rsidRDefault="00040BED" w:rsidP="006E5D2E">
            <w:pPr>
              <w:spacing w:after="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C537AE" w:rsidRDefault="00FE76FE" w:rsidP="006E5D2E">
            <w:pPr>
              <w:spacing w:after="0" w:line="240" w:lineRule="auto"/>
              <w:rPr>
                <w:rFonts w:ascii="Times New Roman" w:eastAsia="Times New Roman" w:hAnsi="Times New Roman" w:cs="Times New Roman"/>
                <w:sz w:val="24"/>
                <w:szCs w:val="24"/>
                <w:lang w:val="en-US"/>
              </w:rPr>
            </w:pPr>
            <w:hyperlink r:id="rId36" w:history="1">
              <w:r w:rsidR="00040BED" w:rsidRPr="00C537AE">
                <w:rPr>
                  <w:rFonts w:ascii="Times New Roman" w:eastAsia="Times New Roman" w:hAnsi="Times New Roman" w:cs="Times New Roman"/>
                  <w:sz w:val="24"/>
                  <w:szCs w:val="24"/>
                  <w:lang w:val="en-US"/>
                </w:rPr>
                <w:t>continue statement</w:t>
              </w:r>
            </w:hyperlink>
          </w:p>
          <w:p w:rsidR="00040BED" w:rsidRPr="007B6D77" w:rsidRDefault="00040BED" w:rsidP="006E5D2E">
            <w:pPr>
              <w:spacing w:after="144" w:line="360" w:lineRule="atLeast"/>
              <w:ind w:left="48" w:right="48"/>
              <w:jc w:val="both"/>
              <w:rPr>
                <w:rFonts w:ascii="Verdana" w:eastAsia="Times New Roman" w:hAnsi="Verdana" w:cs="Times New Roman"/>
                <w:color w:val="000000"/>
                <w:sz w:val="21"/>
                <w:szCs w:val="21"/>
                <w:lang w:val="en-US"/>
              </w:rPr>
            </w:pPr>
            <w:r w:rsidRPr="007B6D77">
              <w:rPr>
                <w:rFonts w:ascii="Verdana" w:eastAsia="Times New Roman" w:hAnsi="Verdana" w:cs="Times New Roman"/>
                <w:color w:val="000000"/>
                <w:sz w:val="21"/>
                <w:szCs w:val="21"/>
                <w:lang w:val="en-US"/>
              </w:rPr>
              <w:t>Causes the loop to skip the remainder of its body and immediately retest its condition prior to reiterating.</w:t>
            </w:r>
          </w:p>
        </w:tc>
      </w:tr>
      <w:tr w:rsidR="00040BED" w:rsidRPr="00493FE0" w:rsidTr="006E5D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7B6D77" w:rsidRDefault="00040BED" w:rsidP="006E5D2E">
            <w:pPr>
              <w:spacing w:after="0" w:line="240" w:lineRule="auto"/>
              <w:rPr>
                <w:rFonts w:ascii="Verdana" w:eastAsia="Times New Roman" w:hAnsi="Verdana" w:cs="Times New Roman"/>
                <w:color w:val="313131"/>
                <w:sz w:val="21"/>
                <w:szCs w:val="21"/>
              </w:rPr>
            </w:pPr>
            <w:r w:rsidRPr="007B6D7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0BED" w:rsidRPr="00C537AE" w:rsidRDefault="00FE76FE" w:rsidP="006E5D2E">
            <w:pPr>
              <w:spacing w:after="0" w:line="240" w:lineRule="auto"/>
              <w:rPr>
                <w:rFonts w:ascii="Times New Roman" w:eastAsia="Times New Roman" w:hAnsi="Times New Roman" w:cs="Times New Roman"/>
                <w:sz w:val="24"/>
                <w:szCs w:val="24"/>
                <w:lang w:val="en-US"/>
              </w:rPr>
            </w:pPr>
            <w:hyperlink r:id="rId37" w:history="1">
              <w:r w:rsidR="00040BED" w:rsidRPr="00C537AE">
                <w:rPr>
                  <w:rFonts w:ascii="Times New Roman" w:eastAsia="Times New Roman" w:hAnsi="Times New Roman" w:cs="Times New Roman"/>
                  <w:sz w:val="24"/>
                  <w:szCs w:val="24"/>
                  <w:lang w:val="en-US"/>
                </w:rPr>
                <w:t>goto statement</w:t>
              </w:r>
            </w:hyperlink>
          </w:p>
          <w:p w:rsidR="00040BED" w:rsidRPr="007B6D77" w:rsidRDefault="00040BED" w:rsidP="006E5D2E">
            <w:pPr>
              <w:spacing w:after="144" w:line="360" w:lineRule="atLeast"/>
              <w:ind w:left="48" w:right="48"/>
              <w:jc w:val="both"/>
              <w:rPr>
                <w:rFonts w:ascii="Verdana" w:eastAsia="Times New Roman" w:hAnsi="Verdana" w:cs="Times New Roman"/>
                <w:color w:val="000000"/>
                <w:sz w:val="21"/>
                <w:szCs w:val="21"/>
                <w:lang w:val="en-US"/>
              </w:rPr>
            </w:pPr>
            <w:r w:rsidRPr="00C537AE">
              <w:rPr>
                <w:rFonts w:ascii="Times New Roman" w:eastAsia="Times New Roman" w:hAnsi="Times New Roman" w:cs="Times New Roman"/>
                <w:sz w:val="24"/>
                <w:szCs w:val="24"/>
                <w:lang w:val="en-US"/>
              </w:rPr>
              <w:t>Transfers control t</w:t>
            </w:r>
            <w:r w:rsidRPr="007B6D77">
              <w:rPr>
                <w:rFonts w:ascii="Verdana" w:eastAsia="Times New Roman" w:hAnsi="Verdana" w:cs="Times New Roman"/>
                <w:color w:val="000000"/>
                <w:sz w:val="21"/>
                <w:szCs w:val="21"/>
                <w:lang w:val="en-US"/>
              </w:rPr>
              <w:t>o the labeled statement.</w:t>
            </w:r>
          </w:p>
        </w:tc>
      </w:tr>
    </w:tbl>
    <w:p w:rsidR="00040BED" w:rsidRPr="007B6D77" w:rsidRDefault="00040BED" w:rsidP="00040BED">
      <w:pPr>
        <w:spacing w:before="48" w:after="48" w:line="360" w:lineRule="atLeast"/>
        <w:ind w:right="48"/>
        <w:outlineLvl w:val="1"/>
        <w:rPr>
          <w:rFonts w:ascii="Verdana" w:eastAsia="Times New Roman" w:hAnsi="Verdana" w:cs="Times New Roman"/>
          <w:color w:val="121214"/>
          <w:spacing w:val="-15"/>
          <w:sz w:val="41"/>
          <w:szCs w:val="41"/>
          <w:lang w:val="en-US"/>
        </w:rPr>
      </w:pPr>
      <w:r w:rsidRPr="007B6D77">
        <w:rPr>
          <w:rFonts w:ascii="Verdana" w:eastAsia="Times New Roman" w:hAnsi="Verdana" w:cs="Times New Roman"/>
          <w:color w:val="121214"/>
          <w:spacing w:val="-15"/>
          <w:sz w:val="41"/>
          <w:szCs w:val="41"/>
          <w:lang w:val="en-US"/>
        </w:rPr>
        <w:t>The Infinite Loop</w:t>
      </w:r>
    </w:p>
    <w:p w:rsidR="00040BED" w:rsidRPr="007B6D77"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t>A loop becomes an infinite loop if a condition never becomes false. The </w:t>
      </w:r>
      <w:r w:rsidRPr="007B6D77">
        <w:rPr>
          <w:rFonts w:ascii="Verdana" w:eastAsia="Times New Roman" w:hAnsi="Verdana" w:cs="Times New Roman"/>
          <w:b/>
          <w:bCs/>
          <w:color w:val="000000"/>
          <w:sz w:val="24"/>
          <w:szCs w:val="24"/>
          <w:lang w:val="en-US"/>
        </w:rPr>
        <w:t>for</w:t>
      </w:r>
      <w:r w:rsidRPr="007B6D77">
        <w:rPr>
          <w:rFonts w:ascii="Verdana" w:eastAsia="Times New Roman" w:hAnsi="Verdana" w:cs="Times New Roman"/>
          <w:color w:val="000000"/>
          <w:sz w:val="24"/>
          <w:szCs w:val="24"/>
          <w:lang w:val="en-US"/>
        </w:rPr>
        <w:t> loop is traditionally used for this purpose. Since none of the three expressions that form the 'for' loop are required, you can make an endless loop by leaving the conditional expression empty.</w:t>
      </w: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880000"/>
          <w:sz w:val="20"/>
          <w:szCs w:val="20"/>
          <w:lang w:val="en-US"/>
        </w:rPr>
        <w:t>#include</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008800"/>
          <w:sz w:val="20"/>
          <w:szCs w:val="20"/>
          <w:lang w:val="en-US"/>
        </w:rPr>
        <w:t>&lt;stdio.h&gt;</w:t>
      </w: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w:t>
      </w: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000088"/>
          <w:sz w:val="20"/>
          <w:szCs w:val="20"/>
          <w:lang w:val="en-US"/>
        </w:rPr>
        <w:t>int</w:t>
      </w:r>
      <w:r w:rsidRPr="007B6D77">
        <w:rPr>
          <w:rFonts w:ascii="Consolas" w:eastAsia="Times New Roman" w:hAnsi="Consolas" w:cs="Consolas"/>
          <w:color w:val="313131"/>
          <w:sz w:val="20"/>
          <w:szCs w:val="20"/>
          <w:lang w:val="en-US"/>
        </w:rPr>
        <w:t xml:space="preserve"> main </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000088"/>
          <w:sz w:val="20"/>
          <w:szCs w:val="20"/>
          <w:lang w:val="en-US"/>
        </w:rPr>
        <w:t>for</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printf</w:t>
      </w:r>
      <w:r w:rsidRPr="007B6D77">
        <w:rPr>
          <w:rFonts w:ascii="Consolas" w:eastAsia="Times New Roman" w:hAnsi="Consolas" w:cs="Consolas"/>
          <w:color w:val="666600"/>
          <w:sz w:val="20"/>
          <w:szCs w:val="20"/>
          <w:lang w:val="en-US"/>
        </w:rPr>
        <w:t>(</w:t>
      </w:r>
      <w:r w:rsidRPr="007B6D77">
        <w:rPr>
          <w:rFonts w:ascii="Consolas" w:eastAsia="Times New Roman" w:hAnsi="Consolas" w:cs="Consolas"/>
          <w:color w:val="008800"/>
          <w:sz w:val="20"/>
          <w:szCs w:val="20"/>
          <w:lang w:val="en-US"/>
        </w:rPr>
        <w:t>"This loop will run forever.\n"</w:t>
      </w:r>
      <w:r w:rsidRPr="007B6D77">
        <w:rPr>
          <w:rFonts w:ascii="Consolas" w:eastAsia="Times New Roman" w:hAnsi="Consolas" w:cs="Consolas"/>
          <w:color w:val="666600"/>
          <w:sz w:val="20"/>
          <w:szCs w:val="20"/>
          <w:lang w:val="en-US"/>
        </w:rPr>
        <w:t>);</w:t>
      </w: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666600"/>
          <w:sz w:val="20"/>
          <w:szCs w:val="20"/>
          <w:lang w:val="en-US"/>
        </w:rPr>
        <w:t>}</w:t>
      </w: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000088"/>
          <w:sz w:val="20"/>
          <w:szCs w:val="20"/>
          <w:lang w:val="en-US"/>
        </w:rPr>
        <w:t>return</w:t>
      </w:r>
      <w:r w:rsidRPr="007B6D77">
        <w:rPr>
          <w:rFonts w:ascii="Consolas" w:eastAsia="Times New Roman" w:hAnsi="Consolas" w:cs="Consolas"/>
          <w:color w:val="313131"/>
          <w:sz w:val="20"/>
          <w:szCs w:val="20"/>
          <w:lang w:val="en-US"/>
        </w:rPr>
        <w:t xml:space="preserve"> </w:t>
      </w:r>
      <w:r w:rsidRPr="007B6D77">
        <w:rPr>
          <w:rFonts w:ascii="Consolas" w:eastAsia="Times New Roman" w:hAnsi="Consolas" w:cs="Consolas"/>
          <w:color w:val="006666"/>
          <w:sz w:val="20"/>
          <w:szCs w:val="20"/>
          <w:lang w:val="en-US"/>
        </w:rPr>
        <w:t>0</w:t>
      </w:r>
      <w:r w:rsidRPr="007B6D77">
        <w:rPr>
          <w:rFonts w:ascii="Consolas" w:eastAsia="Times New Roman" w:hAnsi="Consolas" w:cs="Consolas"/>
          <w:color w:val="666600"/>
          <w:sz w:val="20"/>
          <w:szCs w:val="20"/>
          <w:lang w:val="en-US"/>
        </w:rPr>
        <w:t>;</w:t>
      </w:r>
    </w:p>
    <w:p w:rsidR="00040BED" w:rsidRPr="007B6D77"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7B6D77">
        <w:rPr>
          <w:rFonts w:ascii="Consolas" w:eastAsia="Times New Roman" w:hAnsi="Consolas" w:cs="Consolas"/>
          <w:color w:val="666600"/>
          <w:sz w:val="20"/>
          <w:szCs w:val="20"/>
          <w:lang w:val="en-US"/>
        </w:rPr>
        <w:t>}</w:t>
      </w:r>
    </w:p>
    <w:p w:rsidR="00040BED" w:rsidRPr="007B6D77"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color w:val="000000"/>
          <w:sz w:val="24"/>
          <w:szCs w:val="24"/>
          <w:lang w:val="en-US"/>
        </w:rPr>
        <w:lastRenderedPageBreak/>
        <w:t>When the conditional expression is absent, it is assumed to be true. You may have an initialization and increment expression, but C programmers more commonly use the for(;;) construct to signify an infinite loop.</w:t>
      </w:r>
    </w:p>
    <w:p w:rsidR="00040BED" w:rsidRPr="007B6D77"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7B6D77">
        <w:rPr>
          <w:rFonts w:ascii="Verdana" w:eastAsia="Times New Roman" w:hAnsi="Verdana" w:cs="Times New Roman"/>
          <w:b/>
          <w:bCs/>
          <w:color w:val="000000"/>
          <w:sz w:val="24"/>
          <w:szCs w:val="24"/>
          <w:lang w:val="en-US"/>
        </w:rPr>
        <w:t>NOTE</w:t>
      </w:r>
      <w:r w:rsidRPr="007B6D77">
        <w:rPr>
          <w:rFonts w:ascii="Verdana" w:eastAsia="Times New Roman" w:hAnsi="Verdana" w:cs="Times New Roman"/>
          <w:color w:val="000000"/>
          <w:sz w:val="24"/>
          <w:szCs w:val="24"/>
          <w:lang w:val="en-US"/>
        </w:rPr>
        <w:t> − You can terminate an infinite loop by pressing Ctrl + C keys.</w:t>
      </w:r>
    </w:p>
    <w:p w:rsidR="00040BED" w:rsidRPr="00AF414A"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A </w:t>
      </w:r>
      <w:r w:rsidRPr="00AF414A">
        <w:rPr>
          <w:rFonts w:ascii="Verdana" w:eastAsia="Times New Roman" w:hAnsi="Verdana" w:cs="Times New Roman"/>
          <w:b/>
          <w:bCs/>
          <w:color w:val="000000"/>
          <w:sz w:val="24"/>
          <w:szCs w:val="24"/>
          <w:lang w:val="en-US"/>
        </w:rPr>
        <w:t>while</w:t>
      </w:r>
      <w:r w:rsidRPr="00AF414A">
        <w:rPr>
          <w:rFonts w:ascii="Verdana" w:eastAsia="Times New Roman" w:hAnsi="Verdana" w:cs="Times New Roman"/>
          <w:color w:val="000000"/>
          <w:sz w:val="24"/>
          <w:szCs w:val="24"/>
          <w:lang w:val="en-US"/>
        </w:rPr>
        <w:t> loop in C programming repeatedly executes a target statement as long as a given condition is true.</w:t>
      </w:r>
    </w:p>
    <w:p w:rsidR="00040BED" w:rsidRPr="00AF414A" w:rsidRDefault="00040BED" w:rsidP="00040BED">
      <w:pPr>
        <w:spacing w:before="48" w:after="48" w:line="360" w:lineRule="atLeast"/>
        <w:ind w:right="48"/>
        <w:outlineLvl w:val="1"/>
        <w:rPr>
          <w:rFonts w:ascii="Verdana" w:eastAsia="Times New Roman" w:hAnsi="Verdana" w:cs="Times New Roman"/>
          <w:color w:val="121214"/>
          <w:spacing w:val="-15"/>
          <w:sz w:val="41"/>
          <w:szCs w:val="41"/>
          <w:lang w:val="en-US"/>
        </w:rPr>
      </w:pPr>
      <w:r w:rsidRPr="00AF414A">
        <w:rPr>
          <w:rFonts w:ascii="Verdana" w:eastAsia="Times New Roman" w:hAnsi="Verdana" w:cs="Times New Roman"/>
          <w:color w:val="121214"/>
          <w:spacing w:val="-15"/>
          <w:sz w:val="41"/>
          <w:szCs w:val="41"/>
          <w:lang w:val="en-US"/>
        </w:rPr>
        <w:t>Syntax</w:t>
      </w:r>
    </w:p>
    <w:p w:rsidR="00040BED" w:rsidRPr="00AF414A"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The syntax of a </w:t>
      </w:r>
      <w:r w:rsidRPr="00AF414A">
        <w:rPr>
          <w:rFonts w:ascii="Verdana" w:eastAsia="Times New Roman" w:hAnsi="Verdana" w:cs="Times New Roman"/>
          <w:b/>
          <w:bCs/>
          <w:color w:val="000000"/>
          <w:sz w:val="24"/>
          <w:szCs w:val="24"/>
          <w:lang w:val="en-US"/>
        </w:rPr>
        <w:t>while</w:t>
      </w:r>
      <w:r w:rsidRPr="00AF414A">
        <w:rPr>
          <w:rFonts w:ascii="Verdana" w:eastAsia="Times New Roman" w:hAnsi="Verdana" w:cs="Times New Roman"/>
          <w:color w:val="000000"/>
          <w:sz w:val="24"/>
          <w:szCs w:val="24"/>
          <w:lang w:val="en-US"/>
        </w:rPr>
        <w:t> loop in C programming language is −</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while(condition) {</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 xml:space="preserve">   statement(s);</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w:t>
      </w:r>
    </w:p>
    <w:p w:rsidR="00040BED" w:rsidRPr="00AF414A"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Here, </w:t>
      </w:r>
      <w:r w:rsidRPr="00AF414A">
        <w:rPr>
          <w:rFonts w:ascii="Verdana" w:eastAsia="Times New Roman" w:hAnsi="Verdana" w:cs="Times New Roman"/>
          <w:b/>
          <w:bCs/>
          <w:color w:val="000000"/>
          <w:sz w:val="24"/>
          <w:szCs w:val="24"/>
          <w:lang w:val="en-US"/>
        </w:rPr>
        <w:t>statement(s)</w:t>
      </w:r>
      <w:r w:rsidRPr="00AF414A">
        <w:rPr>
          <w:rFonts w:ascii="Verdana" w:eastAsia="Times New Roman" w:hAnsi="Verdana" w:cs="Times New Roman"/>
          <w:color w:val="000000"/>
          <w:sz w:val="24"/>
          <w:szCs w:val="24"/>
          <w:lang w:val="en-US"/>
        </w:rPr>
        <w:t> may be a single statement or a block of statements. The </w:t>
      </w:r>
      <w:r w:rsidRPr="00AF414A">
        <w:rPr>
          <w:rFonts w:ascii="Verdana" w:eastAsia="Times New Roman" w:hAnsi="Verdana" w:cs="Times New Roman"/>
          <w:b/>
          <w:bCs/>
          <w:color w:val="000000"/>
          <w:sz w:val="24"/>
          <w:szCs w:val="24"/>
          <w:lang w:val="en-US"/>
        </w:rPr>
        <w:t>condition</w:t>
      </w:r>
      <w:r w:rsidRPr="00AF414A">
        <w:rPr>
          <w:rFonts w:ascii="Verdana" w:eastAsia="Times New Roman" w:hAnsi="Verdana" w:cs="Times New Roman"/>
          <w:color w:val="000000"/>
          <w:sz w:val="24"/>
          <w:szCs w:val="24"/>
          <w:lang w:val="en-US"/>
        </w:rPr>
        <w:t> may be any expression, and true is any nonzero value. The loop iterates while the condition is true.</w:t>
      </w:r>
    </w:p>
    <w:p w:rsidR="00040BED" w:rsidRPr="00AF414A"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When the condition becomes false, the program control passes to the line immediately following the loop.</w:t>
      </w:r>
    </w:p>
    <w:p w:rsidR="00040BED" w:rsidRPr="00AF414A" w:rsidRDefault="00040BED" w:rsidP="00040BED">
      <w:pPr>
        <w:spacing w:before="48" w:after="48" w:line="360" w:lineRule="atLeast"/>
        <w:ind w:right="48"/>
        <w:outlineLvl w:val="1"/>
        <w:rPr>
          <w:rFonts w:ascii="Verdana" w:eastAsia="Times New Roman" w:hAnsi="Verdana" w:cs="Times New Roman"/>
          <w:color w:val="121214"/>
          <w:spacing w:val="-15"/>
          <w:sz w:val="41"/>
          <w:szCs w:val="41"/>
        </w:rPr>
      </w:pPr>
      <w:r w:rsidRPr="00AF414A">
        <w:rPr>
          <w:rFonts w:ascii="Verdana" w:eastAsia="Times New Roman" w:hAnsi="Verdana" w:cs="Times New Roman"/>
          <w:color w:val="121214"/>
          <w:spacing w:val="-15"/>
          <w:sz w:val="41"/>
          <w:szCs w:val="41"/>
        </w:rPr>
        <w:t>Flow Diagram</w:t>
      </w:r>
    </w:p>
    <w:p w:rsidR="00040BED" w:rsidRPr="00AF414A" w:rsidRDefault="00040BED" w:rsidP="00040B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05075" cy="3848100"/>
            <wp:effectExtent l="19050" t="0" r="9525" b="0"/>
            <wp:docPr id="6" name="Рисунок 3"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le loop in C"/>
                    <pic:cNvPicPr>
                      <a:picLocks noChangeAspect="1" noChangeArrowheads="1"/>
                    </pic:cNvPicPr>
                  </pic:nvPicPr>
                  <pic:blipFill>
                    <a:blip r:embed="rId38"/>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040BED" w:rsidRPr="00AF414A"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Here, the key point to note is that a while loop might not execute at all. When the condition is tested and the result is false, the loop body will be skipped and the first statement after the while loop will be executed.</w:t>
      </w:r>
    </w:p>
    <w:p w:rsidR="00040BED" w:rsidRPr="00AF414A" w:rsidRDefault="00040BED" w:rsidP="00040BED">
      <w:pPr>
        <w:spacing w:before="48" w:after="48" w:line="360" w:lineRule="atLeast"/>
        <w:ind w:right="48"/>
        <w:outlineLvl w:val="1"/>
        <w:rPr>
          <w:rFonts w:ascii="Verdana" w:eastAsia="Times New Roman" w:hAnsi="Verdana" w:cs="Times New Roman"/>
          <w:color w:val="121214"/>
          <w:spacing w:val="-15"/>
          <w:sz w:val="41"/>
          <w:szCs w:val="41"/>
          <w:lang w:val="en-US"/>
        </w:rPr>
      </w:pPr>
      <w:r w:rsidRPr="00AF414A">
        <w:rPr>
          <w:rFonts w:ascii="Verdana" w:eastAsia="Times New Roman" w:hAnsi="Verdana" w:cs="Times New Roman"/>
          <w:color w:val="121214"/>
          <w:spacing w:val="-15"/>
          <w:sz w:val="41"/>
          <w:szCs w:val="41"/>
          <w:lang w:val="en-US"/>
        </w:rPr>
        <w:lastRenderedPageBreak/>
        <w:t>Example</w:t>
      </w:r>
    </w:p>
    <w:p w:rsidR="00040BED" w:rsidRPr="00AF414A" w:rsidRDefault="00FE76FE" w:rsidP="00040BED">
      <w:pPr>
        <w:spacing w:after="0" w:line="240" w:lineRule="auto"/>
        <w:rPr>
          <w:rFonts w:ascii="Times New Roman" w:eastAsia="Times New Roman" w:hAnsi="Times New Roman" w:cs="Times New Roman"/>
          <w:sz w:val="24"/>
          <w:szCs w:val="24"/>
          <w:lang w:val="en-US"/>
        </w:rPr>
      </w:pPr>
      <w:hyperlink r:id="rId39" w:tgtFrame="_blank" w:history="1">
        <w:r w:rsidR="00040BED" w:rsidRPr="00AF414A">
          <w:rPr>
            <w:rFonts w:ascii="Arial" w:eastAsia="Times New Roman" w:hAnsi="Arial" w:cs="Arial"/>
            <w:color w:val="FFFFFF"/>
            <w:sz w:val="20"/>
            <w:szCs w:val="20"/>
            <w:lang w:val="en-US"/>
          </w:rPr>
          <w:t> Live Demo</w:t>
        </w:r>
      </w:hyperlink>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880000"/>
          <w:sz w:val="20"/>
          <w:szCs w:val="20"/>
          <w:lang w:val="en-US"/>
        </w:rPr>
        <w:t>#include</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8800"/>
          <w:sz w:val="20"/>
          <w:szCs w:val="20"/>
          <w:lang w:val="en-US"/>
        </w:rPr>
        <w:t>&lt;stdio.h&gt;</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000088"/>
          <w:sz w:val="20"/>
          <w:szCs w:val="20"/>
          <w:lang w:val="en-US"/>
        </w:rPr>
        <w:t>int</w:t>
      </w:r>
      <w:r w:rsidRPr="00AF414A">
        <w:rPr>
          <w:rFonts w:ascii="Consolas" w:eastAsia="Times New Roman" w:hAnsi="Consolas" w:cs="Consolas"/>
          <w:color w:val="313131"/>
          <w:sz w:val="20"/>
          <w:szCs w:val="20"/>
          <w:lang w:val="en-US"/>
        </w:rPr>
        <w:t xml:space="preserve"> main </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666600"/>
          <w:sz w:val="20"/>
          <w:szCs w:val="20"/>
          <w:lang w:val="en-US"/>
        </w:rPr>
        <w:t>{</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880000"/>
          <w:sz w:val="20"/>
          <w:szCs w:val="20"/>
          <w:lang w:val="en-US"/>
        </w:rPr>
        <w:t>/* local variable definition */</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0088"/>
          <w:sz w:val="20"/>
          <w:szCs w:val="20"/>
          <w:lang w:val="en-US"/>
        </w:rPr>
        <w:t>int</w:t>
      </w:r>
      <w:r w:rsidRPr="00AF414A">
        <w:rPr>
          <w:rFonts w:ascii="Consolas" w:eastAsia="Times New Roman" w:hAnsi="Consolas" w:cs="Consolas"/>
          <w:color w:val="313131"/>
          <w:sz w:val="20"/>
          <w:szCs w:val="20"/>
          <w:lang w:val="en-US"/>
        </w:rPr>
        <w:t xml:space="preserve"> a </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6666"/>
          <w:sz w:val="20"/>
          <w:szCs w:val="20"/>
          <w:lang w:val="en-US"/>
        </w:rPr>
        <w:t>10</w:t>
      </w:r>
      <w:r w:rsidRPr="00AF414A">
        <w:rPr>
          <w:rFonts w:ascii="Consolas" w:eastAsia="Times New Roman" w:hAnsi="Consolas" w:cs="Consolas"/>
          <w:color w:val="666600"/>
          <w:sz w:val="20"/>
          <w:szCs w:val="20"/>
          <w:lang w:val="en-US"/>
        </w:rPr>
        <w:t>;</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880000"/>
          <w:sz w:val="20"/>
          <w:szCs w:val="20"/>
          <w:lang w:val="en-US"/>
        </w:rPr>
        <w:t>/* while loop execution */</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0088"/>
          <w:sz w:val="20"/>
          <w:szCs w:val="20"/>
          <w:lang w:val="en-US"/>
        </w:rPr>
        <w:t>while</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a </w:t>
      </w:r>
      <w:r w:rsidRPr="00AF414A">
        <w:rPr>
          <w:rFonts w:ascii="Consolas" w:eastAsia="Times New Roman" w:hAnsi="Consolas" w:cs="Consolas"/>
          <w:color w:val="666600"/>
          <w:sz w:val="20"/>
          <w:szCs w:val="20"/>
          <w:lang w:val="en-US"/>
        </w:rPr>
        <w:t>&lt;</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6666"/>
          <w:sz w:val="20"/>
          <w:szCs w:val="20"/>
          <w:lang w:val="en-US"/>
        </w:rPr>
        <w:t>20</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666600"/>
          <w:sz w:val="20"/>
          <w:szCs w:val="20"/>
          <w:lang w:val="en-US"/>
        </w:rPr>
        <w:t>{</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printf</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008800"/>
          <w:sz w:val="20"/>
          <w:szCs w:val="20"/>
          <w:lang w:val="en-US"/>
        </w:rPr>
        <w:t>"value of a: %d\n"</w:t>
      </w:r>
      <w:r w:rsidRPr="00AF414A">
        <w:rPr>
          <w:rFonts w:ascii="Consolas" w:eastAsia="Times New Roman" w:hAnsi="Consolas" w:cs="Consolas"/>
          <w:color w:val="666600"/>
          <w:sz w:val="20"/>
          <w:szCs w:val="20"/>
          <w:lang w:val="en-US"/>
        </w:rPr>
        <w:t>,</w:t>
      </w:r>
      <w:r w:rsidRPr="00AF414A">
        <w:rPr>
          <w:rFonts w:ascii="Consolas" w:eastAsia="Times New Roman" w:hAnsi="Consolas" w:cs="Consolas"/>
          <w:color w:val="313131"/>
          <w:sz w:val="20"/>
          <w:szCs w:val="20"/>
          <w:lang w:val="en-US"/>
        </w:rPr>
        <w:t xml:space="preserve"> a</w:t>
      </w:r>
      <w:r w:rsidRPr="00AF414A">
        <w:rPr>
          <w:rFonts w:ascii="Consolas" w:eastAsia="Times New Roman" w:hAnsi="Consolas" w:cs="Consolas"/>
          <w:color w:val="666600"/>
          <w:sz w:val="20"/>
          <w:szCs w:val="20"/>
          <w:lang w:val="en-US"/>
        </w:rPr>
        <w:t>);</w:t>
      </w:r>
    </w:p>
    <w:p w:rsidR="00040BED" w:rsidRPr="00040BED"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040BED">
        <w:rPr>
          <w:rFonts w:ascii="Consolas" w:eastAsia="Times New Roman" w:hAnsi="Consolas" w:cs="Consolas"/>
          <w:color w:val="313131"/>
          <w:sz w:val="20"/>
          <w:szCs w:val="20"/>
          <w:lang w:val="en-US"/>
        </w:rPr>
        <w:t>a</w:t>
      </w:r>
      <w:r w:rsidRPr="00040BED">
        <w:rPr>
          <w:rFonts w:ascii="Consolas" w:eastAsia="Times New Roman" w:hAnsi="Consolas" w:cs="Consolas"/>
          <w:color w:val="666600"/>
          <w:sz w:val="20"/>
          <w:szCs w:val="20"/>
          <w:lang w:val="en-US"/>
        </w:rPr>
        <w:t>++;</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666600"/>
          <w:sz w:val="20"/>
          <w:szCs w:val="20"/>
          <w:lang w:val="en-US"/>
        </w:rPr>
        <w:t>}</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0088"/>
          <w:sz w:val="20"/>
          <w:szCs w:val="20"/>
          <w:lang w:val="en-US"/>
        </w:rPr>
        <w:t>return</w:t>
      </w:r>
      <w:r w:rsidRPr="00AF414A">
        <w:rPr>
          <w:rFonts w:ascii="Consolas" w:eastAsia="Times New Roman" w:hAnsi="Consolas" w:cs="Consolas"/>
          <w:color w:val="313131"/>
          <w:sz w:val="20"/>
          <w:szCs w:val="20"/>
          <w:lang w:val="en-US"/>
        </w:rPr>
        <w:t xml:space="preserve"> </w:t>
      </w:r>
      <w:r w:rsidRPr="00AF414A">
        <w:rPr>
          <w:rFonts w:ascii="Consolas" w:eastAsia="Times New Roman" w:hAnsi="Consolas" w:cs="Consolas"/>
          <w:color w:val="006666"/>
          <w:sz w:val="20"/>
          <w:szCs w:val="20"/>
          <w:lang w:val="en-US"/>
        </w:rPr>
        <w:t>0</w:t>
      </w:r>
      <w:r w:rsidRPr="00AF414A">
        <w:rPr>
          <w:rFonts w:ascii="Consolas" w:eastAsia="Times New Roman" w:hAnsi="Consolas" w:cs="Consolas"/>
          <w:color w:val="666600"/>
          <w:sz w:val="20"/>
          <w:szCs w:val="20"/>
          <w:lang w:val="en-US"/>
        </w:rPr>
        <w:t>;</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AF414A">
        <w:rPr>
          <w:rFonts w:ascii="Consolas" w:eastAsia="Times New Roman" w:hAnsi="Consolas" w:cs="Consolas"/>
          <w:color w:val="666600"/>
          <w:sz w:val="20"/>
          <w:szCs w:val="20"/>
          <w:lang w:val="en-US"/>
        </w:rPr>
        <w:t>}</w:t>
      </w:r>
    </w:p>
    <w:p w:rsidR="00040BED" w:rsidRPr="00AF414A"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AF414A">
        <w:rPr>
          <w:rFonts w:ascii="Verdana" w:eastAsia="Times New Roman" w:hAnsi="Verdana" w:cs="Times New Roman"/>
          <w:color w:val="000000"/>
          <w:sz w:val="24"/>
          <w:szCs w:val="24"/>
          <w:lang w:val="en-US"/>
        </w:rPr>
        <w:t>When the above code is compiled and executed, it produces the following result −</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10</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11</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12</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13</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14</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15</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16</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17</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18</w:t>
      </w:r>
    </w:p>
    <w:p w:rsidR="00040BED" w:rsidRPr="00AF414A"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F414A">
        <w:rPr>
          <w:rFonts w:ascii="Consolas" w:eastAsia="Times New Roman" w:hAnsi="Consolas" w:cs="Consolas"/>
          <w:color w:val="313131"/>
          <w:sz w:val="18"/>
          <w:szCs w:val="18"/>
          <w:lang w:val="en-US"/>
        </w:rPr>
        <w:t>value of a: 19</w:t>
      </w:r>
    </w:p>
    <w:p w:rsidR="00040BED" w:rsidRDefault="00040BED" w:rsidP="00040BED">
      <w:pPr>
        <w:rPr>
          <w:lang w:val="en-US"/>
        </w:rPr>
      </w:pPr>
    </w:p>
    <w:p w:rsidR="00040BED" w:rsidRPr="000974EE"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0974EE">
        <w:rPr>
          <w:rFonts w:ascii="Verdana" w:eastAsia="Times New Roman" w:hAnsi="Verdana" w:cs="Times New Roman"/>
          <w:color w:val="000000"/>
          <w:sz w:val="24"/>
          <w:szCs w:val="24"/>
          <w:lang w:val="en-US"/>
        </w:rPr>
        <w:t>A </w:t>
      </w:r>
      <w:r w:rsidRPr="000974EE">
        <w:rPr>
          <w:rFonts w:ascii="Verdana" w:eastAsia="Times New Roman" w:hAnsi="Verdana" w:cs="Times New Roman"/>
          <w:b/>
          <w:bCs/>
          <w:color w:val="000000"/>
          <w:sz w:val="24"/>
          <w:szCs w:val="24"/>
          <w:lang w:val="en-US"/>
        </w:rPr>
        <w:t>for</w:t>
      </w:r>
      <w:r w:rsidRPr="000974EE">
        <w:rPr>
          <w:rFonts w:ascii="Verdana" w:eastAsia="Times New Roman" w:hAnsi="Verdana" w:cs="Times New Roman"/>
          <w:color w:val="000000"/>
          <w:sz w:val="24"/>
          <w:szCs w:val="24"/>
          <w:lang w:val="en-US"/>
        </w:rPr>
        <w:t> loop is a repetition control structure that allows you to efficiently write a loop that needs to execute a specific number of times.</w:t>
      </w:r>
    </w:p>
    <w:p w:rsidR="00040BED" w:rsidRPr="000974EE" w:rsidRDefault="00040BED" w:rsidP="00040BED">
      <w:pPr>
        <w:spacing w:before="48" w:after="48" w:line="360" w:lineRule="atLeast"/>
        <w:ind w:right="48"/>
        <w:outlineLvl w:val="1"/>
        <w:rPr>
          <w:rFonts w:ascii="Verdana" w:eastAsia="Times New Roman" w:hAnsi="Verdana" w:cs="Times New Roman"/>
          <w:color w:val="121214"/>
          <w:spacing w:val="-15"/>
          <w:sz w:val="41"/>
          <w:szCs w:val="41"/>
          <w:lang w:val="en-US"/>
        </w:rPr>
      </w:pPr>
      <w:r w:rsidRPr="000974EE">
        <w:rPr>
          <w:rFonts w:ascii="Verdana" w:eastAsia="Times New Roman" w:hAnsi="Verdana" w:cs="Times New Roman"/>
          <w:color w:val="121214"/>
          <w:spacing w:val="-15"/>
          <w:sz w:val="41"/>
          <w:szCs w:val="41"/>
          <w:lang w:val="en-US"/>
        </w:rPr>
        <w:t>Syntax</w:t>
      </w:r>
    </w:p>
    <w:p w:rsidR="00040BED" w:rsidRPr="000974EE"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0974EE">
        <w:rPr>
          <w:rFonts w:ascii="Verdana" w:eastAsia="Times New Roman" w:hAnsi="Verdana" w:cs="Times New Roman"/>
          <w:color w:val="000000"/>
          <w:sz w:val="24"/>
          <w:szCs w:val="24"/>
          <w:lang w:val="en-US"/>
        </w:rPr>
        <w:t>The syntax of a </w:t>
      </w:r>
      <w:r w:rsidRPr="000974EE">
        <w:rPr>
          <w:rFonts w:ascii="Verdana" w:eastAsia="Times New Roman" w:hAnsi="Verdana" w:cs="Times New Roman"/>
          <w:b/>
          <w:bCs/>
          <w:color w:val="000000"/>
          <w:sz w:val="24"/>
          <w:szCs w:val="24"/>
          <w:lang w:val="en-US"/>
        </w:rPr>
        <w:t>for</w:t>
      </w:r>
      <w:r w:rsidRPr="000974EE">
        <w:rPr>
          <w:rFonts w:ascii="Verdana" w:eastAsia="Times New Roman" w:hAnsi="Verdana" w:cs="Times New Roman"/>
          <w:color w:val="000000"/>
          <w:sz w:val="24"/>
          <w:szCs w:val="24"/>
          <w:lang w:val="en-US"/>
        </w:rPr>
        <w:t> loop in C programming language is −</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for ( init; condition; increment ) {</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 xml:space="preserve">   statement(s);</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lastRenderedPageBreak/>
        <w:t>}</w:t>
      </w:r>
    </w:p>
    <w:p w:rsidR="00040BED" w:rsidRPr="000974EE"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0974EE">
        <w:rPr>
          <w:rFonts w:ascii="Verdana" w:eastAsia="Times New Roman" w:hAnsi="Verdana" w:cs="Times New Roman"/>
          <w:color w:val="000000"/>
          <w:sz w:val="24"/>
          <w:szCs w:val="24"/>
          <w:lang w:val="en-US"/>
        </w:rPr>
        <w:t>Here is the flow of control in a 'for' loop −</w:t>
      </w:r>
    </w:p>
    <w:p w:rsidR="00040BED" w:rsidRPr="000974EE" w:rsidRDefault="00040BED" w:rsidP="003D0297">
      <w:pPr>
        <w:numPr>
          <w:ilvl w:val="0"/>
          <w:numId w:val="8"/>
        </w:numPr>
        <w:spacing w:after="144" w:line="360" w:lineRule="atLeast"/>
        <w:ind w:left="768" w:right="48"/>
        <w:jc w:val="both"/>
        <w:rPr>
          <w:rFonts w:ascii="Verdana" w:eastAsia="Times New Roman" w:hAnsi="Verdana" w:cs="Times New Roman"/>
          <w:color w:val="000000"/>
          <w:sz w:val="21"/>
          <w:szCs w:val="21"/>
          <w:lang w:val="en-US"/>
        </w:rPr>
      </w:pPr>
      <w:r w:rsidRPr="000974EE">
        <w:rPr>
          <w:rFonts w:ascii="Verdana" w:eastAsia="Times New Roman" w:hAnsi="Verdana" w:cs="Times New Roman"/>
          <w:color w:val="000000"/>
          <w:sz w:val="21"/>
          <w:szCs w:val="21"/>
          <w:lang w:val="en-US"/>
        </w:rPr>
        <w:t>The </w:t>
      </w:r>
      <w:r w:rsidRPr="000974EE">
        <w:rPr>
          <w:rFonts w:ascii="Verdana" w:eastAsia="Times New Roman" w:hAnsi="Verdana" w:cs="Times New Roman"/>
          <w:b/>
          <w:bCs/>
          <w:color w:val="000000"/>
          <w:sz w:val="21"/>
          <w:szCs w:val="21"/>
          <w:lang w:val="en-US"/>
        </w:rPr>
        <w:t>init</w:t>
      </w:r>
      <w:r w:rsidRPr="000974EE">
        <w:rPr>
          <w:rFonts w:ascii="Verdana" w:eastAsia="Times New Roman" w:hAnsi="Verdana" w:cs="Times New Roman"/>
          <w:color w:val="000000"/>
          <w:sz w:val="21"/>
          <w:szCs w:val="21"/>
          <w:lang w:val="en-US"/>
        </w:rPr>
        <w:t> step is executed first, and only once. This step allows you to declare and initialize any loop control variables. You are not required to put a statement here, as long as a semicolon appears.</w:t>
      </w:r>
    </w:p>
    <w:p w:rsidR="00040BED" w:rsidRPr="000974EE" w:rsidRDefault="00040BED" w:rsidP="003D0297">
      <w:pPr>
        <w:numPr>
          <w:ilvl w:val="0"/>
          <w:numId w:val="8"/>
        </w:numPr>
        <w:spacing w:after="144" w:line="360" w:lineRule="atLeast"/>
        <w:ind w:left="768" w:right="48"/>
        <w:jc w:val="both"/>
        <w:rPr>
          <w:rFonts w:ascii="Verdana" w:eastAsia="Times New Roman" w:hAnsi="Verdana" w:cs="Times New Roman"/>
          <w:color w:val="000000"/>
          <w:sz w:val="21"/>
          <w:szCs w:val="21"/>
          <w:lang w:val="en-US"/>
        </w:rPr>
      </w:pPr>
      <w:r w:rsidRPr="000974EE">
        <w:rPr>
          <w:rFonts w:ascii="Verdana" w:eastAsia="Times New Roman" w:hAnsi="Verdana" w:cs="Times New Roman"/>
          <w:color w:val="000000"/>
          <w:sz w:val="21"/>
          <w:szCs w:val="21"/>
          <w:lang w:val="en-US"/>
        </w:rPr>
        <w:t>Next, the </w:t>
      </w:r>
      <w:r w:rsidRPr="000974EE">
        <w:rPr>
          <w:rFonts w:ascii="Verdana" w:eastAsia="Times New Roman" w:hAnsi="Verdana" w:cs="Times New Roman"/>
          <w:b/>
          <w:bCs/>
          <w:color w:val="000000"/>
          <w:sz w:val="21"/>
          <w:szCs w:val="21"/>
          <w:lang w:val="en-US"/>
        </w:rPr>
        <w:t>condition</w:t>
      </w:r>
      <w:r w:rsidRPr="000974EE">
        <w:rPr>
          <w:rFonts w:ascii="Verdana" w:eastAsia="Times New Roman" w:hAnsi="Verdana" w:cs="Times New Roman"/>
          <w:color w:val="000000"/>
          <w:sz w:val="21"/>
          <w:szCs w:val="21"/>
          <w:lang w:val="en-US"/>
        </w:rPr>
        <w:t> is evaluated. If it is true, the body of the loop is executed. If it is false, the body of the loop does not execute and the flow of control jumps to the next statement just after the 'for' loop.</w:t>
      </w:r>
    </w:p>
    <w:p w:rsidR="00040BED" w:rsidRPr="000974EE" w:rsidRDefault="00040BED" w:rsidP="003D0297">
      <w:pPr>
        <w:numPr>
          <w:ilvl w:val="0"/>
          <w:numId w:val="8"/>
        </w:numPr>
        <w:spacing w:after="144" w:line="360" w:lineRule="atLeast"/>
        <w:ind w:left="768" w:right="48"/>
        <w:jc w:val="both"/>
        <w:rPr>
          <w:rFonts w:ascii="Verdana" w:eastAsia="Times New Roman" w:hAnsi="Verdana" w:cs="Times New Roman"/>
          <w:color w:val="000000"/>
          <w:sz w:val="21"/>
          <w:szCs w:val="21"/>
          <w:lang w:val="en-US"/>
        </w:rPr>
      </w:pPr>
      <w:r w:rsidRPr="000974EE">
        <w:rPr>
          <w:rFonts w:ascii="Verdana" w:eastAsia="Times New Roman" w:hAnsi="Verdana" w:cs="Times New Roman"/>
          <w:color w:val="000000"/>
          <w:sz w:val="21"/>
          <w:szCs w:val="21"/>
          <w:lang w:val="en-US"/>
        </w:rPr>
        <w:t>After the body of the 'for' loop executes, the flow of control jumps back up to the </w:t>
      </w:r>
      <w:r w:rsidRPr="000974EE">
        <w:rPr>
          <w:rFonts w:ascii="Verdana" w:eastAsia="Times New Roman" w:hAnsi="Verdana" w:cs="Times New Roman"/>
          <w:b/>
          <w:bCs/>
          <w:color w:val="000000"/>
          <w:sz w:val="21"/>
          <w:szCs w:val="21"/>
          <w:lang w:val="en-US"/>
        </w:rPr>
        <w:t>increment</w:t>
      </w:r>
      <w:r w:rsidRPr="000974EE">
        <w:rPr>
          <w:rFonts w:ascii="Verdana" w:eastAsia="Times New Roman" w:hAnsi="Verdana" w:cs="Times New Roman"/>
          <w:color w:val="000000"/>
          <w:sz w:val="21"/>
          <w:szCs w:val="21"/>
          <w:lang w:val="en-US"/>
        </w:rPr>
        <w:t> statement. This statement allows you to update any loop control variables. This statement can be left blank, as long as a semicolon appears after the condition.</w:t>
      </w:r>
    </w:p>
    <w:p w:rsidR="00040BED" w:rsidRPr="000974EE" w:rsidRDefault="00040BED" w:rsidP="003D0297">
      <w:pPr>
        <w:numPr>
          <w:ilvl w:val="0"/>
          <w:numId w:val="8"/>
        </w:numPr>
        <w:spacing w:after="144" w:line="360" w:lineRule="atLeast"/>
        <w:ind w:left="768" w:right="48"/>
        <w:jc w:val="both"/>
        <w:rPr>
          <w:rFonts w:ascii="Verdana" w:eastAsia="Times New Roman" w:hAnsi="Verdana" w:cs="Times New Roman"/>
          <w:color w:val="000000"/>
          <w:sz w:val="21"/>
          <w:szCs w:val="21"/>
        </w:rPr>
      </w:pPr>
      <w:r w:rsidRPr="000974EE">
        <w:rPr>
          <w:rFonts w:ascii="Verdana" w:eastAsia="Times New Roman" w:hAnsi="Verdana" w:cs="Times New Roman"/>
          <w:color w:val="000000"/>
          <w:sz w:val="21"/>
          <w:szCs w:val="21"/>
          <w:lang w:val="en-US"/>
        </w:rPr>
        <w:t xml:space="preserve">The condition is now evaluated again. If it is true, the loop executes and the process repeats itself (body of loop, then increment step, and then again condition). </w:t>
      </w:r>
      <w:r w:rsidRPr="000974EE">
        <w:rPr>
          <w:rFonts w:ascii="Verdana" w:eastAsia="Times New Roman" w:hAnsi="Verdana" w:cs="Times New Roman"/>
          <w:color w:val="000000"/>
          <w:sz w:val="21"/>
          <w:szCs w:val="21"/>
        </w:rPr>
        <w:t>After the condition becomes false, the 'for' loop terminates.</w:t>
      </w:r>
    </w:p>
    <w:p w:rsidR="00040BED" w:rsidRPr="000974EE" w:rsidRDefault="00040BED" w:rsidP="00040BED">
      <w:pPr>
        <w:spacing w:before="48" w:after="48" w:line="360" w:lineRule="atLeast"/>
        <w:ind w:right="48"/>
        <w:outlineLvl w:val="1"/>
        <w:rPr>
          <w:rFonts w:ascii="Verdana" w:eastAsia="Times New Roman" w:hAnsi="Verdana" w:cs="Times New Roman"/>
          <w:color w:val="121214"/>
          <w:spacing w:val="-15"/>
          <w:sz w:val="41"/>
          <w:szCs w:val="41"/>
        </w:rPr>
      </w:pPr>
      <w:r w:rsidRPr="000974EE">
        <w:rPr>
          <w:rFonts w:ascii="Verdana" w:eastAsia="Times New Roman" w:hAnsi="Verdana" w:cs="Times New Roman"/>
          <w:color w:val="121214"/>
          <w:spacing w:val="-15"/>
          <w:sz w:val="41"/>
          <w:szCs w:val="41"/>
        </w:rPr>
        <w:t>Flow Diagram</w:t>
      </w:r>
    </w:p>
    <w:p w:rsidR="00040BED" w:rsidRPr="000974EE" w:rsidRDefault="00040BED" w:rsidP="00040B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19475" cy="4800600"/>
            <wp:effectExtent l="19050" t="0" r="9525" b="0"/>
            <wp:docPr id="8" name="Рисунок 5"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 loop in C"/>
                    <pic:cNvPicPr>
                      <a:picLocks noChangeAspect="1" noChangeArrowheads="1"/>
                    </pic:cNvPicPr>
                  </pic:nvPicPr>
                  <pic:blipFill>
                    <a:blip r:embed="rId40"/>
                    <a:srcRect/>
                    <a:stretch>
                      <a:fillRect/>
                    </a:stretch>
                  </pic:blipFill>
                  <pic:spPr bwMode="auto">
                    <a:xfrm>
                      <a:off x="0" y="0"/>
                      <a:ext cx="3419475" cy="4800600"/>
                    </a:xfrm>
                    <a:prstGeom prst="rect">
                      <a:avLst/>
                    </a:prstGeom>
                    <a:noFill/>
                    <a:ln w="9525">
                      <a:noFill/>
                      <a:miter lim="800000"/>
                      <a:headEnd/>
                      <a:tailEnd/>
                    </a:ln>
                  </pic:spPr>
                </pic:pic>
              </a:graphicData>
            </a:graphic>
          </wp:inline>
        </w:drawing>
      </w:r>
    </w:p>
    <w:p w:rsidR="00040BED" w:rsidRPr="000974EE" w:rsidRDefault="00040BED" w:rsidP="00040BED">
      <w:pPr>
        <w:spacing w:before="48" w:after="48" w:line="360" w:lineRule="atLeast"/>
        <w:ind w:right="48"/>
        <w:outlineLvl w:val="1"/>
        <w:rPr>
          <w:rFonts w:ascii="Verdana" w:eastAsia="Times New Roman" w:hAnsi="Verdana" w:cs="Times New Roman"/>
          <w:color w:val="121214"/>
          <w:spacing w:val="-15"/>
          <w:sz w:val="41"/>
          <w:szCs w:val="41"/>
          <w:lang w:val="en-US"/>
        </w:rPr>
      </w:pPr>
      <w:r w:rsidRPr="000974EE">
        <w:rPr>
          <w:rFonts w:ascii="Verdana" w:eastAsia="Times New Roman" w:hAnsi="Verdana" w:cs="Times New Roman"/>
          <w:color w:val="121214"/>
          <w:spacing w:val="-15"/>
          <w:sz w:val="41"/>
          <w:szCs w:val="41"/>
          <w:lang w:val="en-US"/>
        </w:rPr>
        <w:lastRenderedPageBreak/>
        <w:t>Example</w:t>
      </w:r>
    </w:p>
    <w:p w:rsidR="00040BED" w:rsidRPr="000974EE" w:rsidRDefault="00FE76FE" w:rsidP="00040BED">
      <w:pPr>
        <w:spacing w:after="0" w:line="240" w:lineRule="auto"/>
        <w:rPr>
          <w:rFonts w:ascii="Times New Roman" w:eastAsia="Times New Roman" w:hAnsi="Times New Roman" w:cs="Times New Roman"/>
          <w:sz w:val="24"/>
          <w:szCs w:val="24"/>
          <w:lang w:val="en-US"/>
        </w:rPr>
      </w:pPr>
      <w:hyperlink r:id="rId41" w:tgtFrame="_blank" w:history="1">
        <w:r w:rsidR="00040BED" w:rsidRPr="000974EE">
          <w:rPr>
            <w:rFonts w:ascii="Arial" w:eastAsia="Times New Roman" w:hAnsi="Arial" w:cs="Arial"/>
            <w:color w:val="FFFFFF"/>
            <w:sz w:val="20"/>
            <w:szCs w:val="20"/>
            <w:lang w:val="en-US"/>
          </w:rPr>
          <w:t> Live Demo</w:t>
        </w:r>
      </w:hyperlink>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880000"/>
          <w:sz w:val="20"/>
          <w:szCs w:val="20"/>
          <w:lang w:val="en-US"/>
        </w:rPr>
        <w:t>#include</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8800"/>
          <w:sz w:val="20"/>
          <w:szCs w:val="20"/>
          <w:lang w:val="en-US"/>
        </w:rPr>
        <w:t>&lt;stdio.h&gt;</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000088"/>
          <w:sz w:val="20"/>
          <w:szCs w:val="20"/>
          <w:lang w:val="en-US"/>
        </w:rPr>
        <w:t>int</w:t>
      </w:r>
      <w:r w:rsidRPr="000974EE">
        <w:rPr>
          <w:rFonts w:ascii="Consolas" w:eastAsia="Times New Roman" w:hAnsi="Consolas" w:cs="Consolas"/>
          <w:color w:val="313131"/>
          <w:sz w:val="20"/>
          <w:szCs w:val="20"/>
          <w:lang w:val="en-US"/>
        </w:rPr>
        <w:t xml:space="preserve"> main </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666600"/>
          <w:sz w:val="20"/>
          <w:szCs w:val="20"/>
          <w:lang w:val="en-US"/>
        </w:rPr>
        <w:t>{</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0088"/>
          <w:sz w:val="20"/>
          <w:szCs w:val="20"/>
          <w:lang w:val="en-US"/>
        </w:rPr>
        <w:t>int</w:t>
      </w:r>
      <w:r w:rsidRPr="000974EE">
        <w:rPr>
          <w:rFonts w:ascii="Consolas" w:eastAsia="Times New Roman" w:hAnsi="Consolas" w:cs="Consolas"/>
          <w:color w:val="313131"/>
          <w:sz w:val="20"/>
          <w:szCs w:val="20"/>
          <w:lang w:val="en-US"/>
        </w:rPr>
        <w:t xml:space="preserve"> a</w:t>
      </w:r>
      <w:r w:rsidRPr="000974EE">
        <w:rPr>
          <w:rFonts w:ascii="Consolas" w:eastAsia="Times New Roman" w:hAnsi="Consolas" w:cs="Consolas"/>
          <w:color w:val="666600"/>
          <w:sz w:val="20"/>
          <w:szCs w:val="20"/>
          <w:lang w:val="en-US"/>
        </w:rPr>
        <w:t>;</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ab/>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880000"/>
          <w:sz w:val="20"/>
          <w:szCs w:val="20"/>
          <w:lang w:val="en-US"/>
        </w:rPr>
        <w:t>/* for loop execution */</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0088"/>
          <w:sz w:val="20"/>
          <w:szCs w:val="20"/>
          <w:lang w:val="en-US"/>
        </w:rPr>
        <w:t>for</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 </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6666"/>
          <w:sz w:val="20"/>
          <w:szCs w:val="20"/>
          <w:lang w:val="en-US"/>
        </w:rPr>
        <w:t>10</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 </w:t>
      </w:r>
      <w:r w:rsidRPr="000974EE">
        <w:rPr>
          <w:rFonts w:ascii="Consolas" w:eastAsia="Times New Roman" w:hAnsi="Consolas" w:cs="Consolas"/>
          <w:color w:val="666600"/>
          <w:sz w:val="20"/>
          <w:szCs w:val="20"/>
          <w:lang w:val="en-US"/>
        </w:rPr>
        <w:t>&lt;</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6666"/>
          <w:sz w:val="20"/>
          <w:szCs w:val="20"/>
          <w:lang w:val="en-US"/>
        </w:rPr>
        <w:t>20</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 </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 </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6666"/>
          <w:sz w:val="20"/>
          <w:szCs w:val="20"/>
          <w:lang w:val="en-US"/>
        </w:rPr>
        <w:t>1</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666600"/>
          <w:sz w:val="20"/>
          <w:szCs w:val="20"/>
          <w:lang w:val="en-US"/>
        </w:rPr>
        <w:t>){</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printf</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008800"/>
          <w:sz w:val="20"/>
          <w:szCs w:val="20"/>
          <w:lang w:val="en-US"/>
        </w:rPr>
        <w:t>"value of a: %d\n"</w:t>
      </w:r>
      <w:r w:rsidRPr="000974EE">
        <w:rPr>
          <w:rFonts w:ascii="Consolas" w:eastAsia="Times New Roman" w:hAnsi="Consolas" w:cs="Consolas"/>
          <w:color w:val="666600"/>
          <w:sz w:val="20"/>
          <w:szCs w:val="20"/>
          <w:lang w:val="en-US"/>
        </w:rPr>
        <w:t>,</w:t>
      </w:r>
      <w:r w:rsidRPr="000974EE">
        <w:rPr>
          <w:rFonts w:ascii="Consolas" w:eastAsia="Times New Roman" w:hAnsi="Consolas" w:cs="Consolas"/>
          <w:color w:val="313131"/>
          <w:sz w:val="20"/>
          <w:szCs w:val="20"/>
          <w:lang w:val="en-US"/>
        </w:rPr>
        <w:t xml:space="preserve"> a</w:t>
      </w:r>
      <w:r w:rsidRPr="000974EE">
        <w:rPr>
          <w:rFonts w:ascii="Consolas" w:eastAsia="Times New Roman" w:hAnsi="Consolas" w:cs="Consolas"/>
          <w:color w:val="666600"/>
          <w:sz w:val="20"/>
          <w:szCs w:val="20"/>
          <w:lang w:val="en-US"/>
        </w:rPr>
        <w:t>);</w:t>
      </w:r>
    </w:p>
    <w:p w:rsidR="00040BED" w:rsidRPr="00040BED"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040BED">
        <w:rPr>
          <w:rFonts w:ascii="Consolas" w:eastAsia="Times New Roman" w:hAnsi="Consolas" w:cs="Consolas"/>
          <w:color w:val="666600"/>
          <w:sz w:val="20"/>
          <w:szCs w:val="20"/>
          <w:lang w:val="en-US"/>
        </w:rPr>
        <w:t>}</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0088"/>
          <w:sz w:val="20"/>
          <w:szCs w:val="20"/>
          <w:lang w:val="en-US"/>
        </w:rPr>
        <w:t>return</w:t>
      </w:r>
      <w:r w:rsidRPr="000974EE">
        <w:rPr>
          <w:rFonts w:ascii="Consolas" w:eastAsia="Times New Roman" w:hAnsi="Consolas" w:cs="Consolas"/>
          <w:color w:val="313131"/>
          <w:sz w:val="20"/>
          <w:szCs w:val="20"/>
          <w:lang w:val="en-US"/>
        </w:rPr>
        <w:t xml:space="preserve"> </w:t>
      </w:r>
      <w:r w:rsidRPr="000974EE">
        <w:rPr>
          <w:rFonts w:ascii="Consolas" w:eastAsia="Times New Roman" w:hAnsi="Consolas" w:cs="Consolas"/>
          <w:color w:val="006666"/>
          <w:sz w:val="20"/>
          <w:szCs w:val="20"/>
          <w:lang w:val="en-US"/>
        </w:rPr>
        <w:t>0</w:t>
      </w:r>
      <w:r w:rsidRPr="000974EE">
        <w:rPr>
          <w:rFonts w:ascii="Consolas" w:eastAsia="Times New Roman" w:hAnsi="Consolas" w:cs="Consolas"/>
          <w:color w:val="666600"/>
          <w:sz w:val="20"/>
          <w:szCs w:val="20"/>
          <w:lang w:val="en-US"/>
        </w:rPr>
        <w:t>;</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0974EE">
        <w:rPr>
          <w:rFonts w:ascii="Consolas" w:eastAsia="Times New Roman" w:hAnsi="Consolas" w:cs="Consolas"/>
          <w:color w:val="666600"/>
          <w:sz w:val="20"/>
          <w:szCs w:val="20"/>
          <w:lang w:val="en-US"/>
        </w:rPr>
        <w:t>}</w:t>
      </w:r>
    </w:p>
    <w:p w:rsidR="00040BED" w:rsidRPr="000974EE"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0974EE">
        <w:rPr>
          <w:rFonts w:ascii="Verdana" w:eastAsia="Times New Roman" w:hAnsi="Verdana" w:cs="Times New Roman"/>
          <w:color w:val="000000"/>
          <w:sz w:val="24"/>
          <w:szCs w:val="24"/>
          <w:lang w:val="en-US"/>
        </w:rPr>
        <w:t>When the above code is compiled and executed, it produces the following result −</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10</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11</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12</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13</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14</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15</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16</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17</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18</w:t>
      </w:r>
    </w:p>
    <w:p w:rsidR="00040BED" w:rsidRPr="000974EE"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0974EE">
        <w:rPr>
          <w:rFonts w:ascii="Consolas" w:eastAsia="Times New Roman" w:hAnsi="Consolas" w:cs="Consolas"/>
          <w:color w:val="313131"/>
          <w:sz w:val="18"/>
          <w:szCs w:val="18"/>
          <w:lang w:val="en-US"/>
        </w:rPr>
        <w:t>value of a: 19</w:t>
      </w:r>
    </w:p>
    <w:p w:rsidR="00040BED" w:rsidRPr="00E80D39"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Unlike </w:t>
      </w:r>
      <w:r w:rsidRPr="00E80D39">
        <w:rPr>
          <w:rFonts w:ascii="Verdana" w:eastAsia="Times New Roman" w:hAnsi="Verdana" w:cs="Times New Roman"/>
          <w:b/>
          <w:bCs/>
          <w:color w:val="000000"/>
          <w:sz w:val="24"/>
          <w:szCs w:val="24"/>
          <w:lang w:val="en-US"/>
        </w:rPr>
        <w:t>for</w:t>
      </w:r>
      <w:r w:rsidRPr="00E80D39">
        <w:rPr>
          <w:rFonts w:ascii="Verdana" w:eastAsia="Times New Roman" w:hAnsi="Verdana" w:cs="Times New Roman"/>
          <w:color w:val="000000"/>
          <w:sz w:val="24"/>
          <w:szCs w:val="24"/>
          <w:lang w:val="en-US"/>
        </w:rPr>
        <w:t> and </w:t>
      </w:r>
      <w:r w:rsidRPr="00E80D39">
        <w:rPr>
          <w:rFonts w:ascii="Verdana" w:eastAsia="Times New Roman" w:hAnsi="Verdana" w:cs="Times New Roman"/>
          <w:b/>
          <w:bCs/>
          <w:color w:val="000000"/>
          <w:sz w:val="24"/>
          <w:szCs w:val="24"/>
          <w:lang w:val="en-US"/>
        </w:rPr>
        <w:t>while</w:t>
      </w:r>
      <w:r w:rsidRPr="00E80D39">
        <w:rPr>
          <w:rFonts w:ascii="Verdana" w:eastAsia="Times New Roman" w:hAnsi="Verdana" w:cs="Times New Roman"/>
          <w:color w:val="000000"/>
          <w:sz w:val="24"/>
          <w:szCs w:val="24"/>
          <w:lang w:val="en-US"/>
        </w:rPr>
        <w:t> loops, which test the loop condition at the top of the loop, the </w:t>
      </w:r>
      <w:r w:rsidRPr="00E80D39">
        <w:rPr>
          <w:rFonts w:ascii="Verdana" w:eastAsia="Times New Roman" w:hAnsi="Verdana" w:cs="Times New Roman"/>
          <w:b/>
          <w:bCs/>
          <w:color w:val="000000"/>
          <w:sz w:val="24"/>
          <w:szCs w:val="24"/>
          <w:lang w:val="en-US"/>
        </w:rPr>
        <w:t>do...while</w:t>
      </w:r>
      <w:r w:rsidRPr="00E80D39">
        <w:rPr>
          <w:rFonts w:ascii="Verdana" w:eastAsia="Times New Roman" w:hAnsi="Verdana" w:cs="Times New Roman"/>
          <w:color w:val="000000"/>
          <w:sz w:val="24"/>
          <w:szCs w:val="24"/>
          <w:lang w:val="en-US"/>
        </w:rPr>
        <w:t> loop in C programming checks its condition at the bottom of the loop.</w:t>
      </w:r>
    </w:p>
    <w:p w:rsidR="00040BED" w:rsidRPr="00E80D39"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A </w:t>
      </w:r>
      <w:r w:rsidRPr="00E80D39">
        <w:rPr>
          <w:rFonts w:ascii="Verdana" w:eastAsia="Times New Roman" w:hAnsi="Verdana" w:cs="Times New Roman"/>
          <w:b/>
          <w:bCs/>
          <w:color w:val="000000"/>
          <w:sz w:val="24"/>
          <w:szCs w:val="24"/>
          <w:lang w:val="en-US"/>
        </w:rPr>
        <w:t>do...while</w:t>
      </w:r>
      <w:r w:rsidRPr="00E80D39">
        <w:rPr>
          <w:rFonts w:ascii="Verdana" w:eastAsia="Times New Roman" w:hAnsi="Verdana" w:cs="Times New Roman"/>
          <w:color w:val="000000"/>
          <w:sz w:val="24"/>
          <w:szCs w:val="24"/>
          <w:lang w:val="en-US"/>
        </w:rPr>
        <w:t> loop is similar to a while loop, except the fact that it is guaranteed to execute at least one time.</w:t>
      </w:r>
    </w:p>
    <w:p w:rsidR="00040BED" w:rsidRPr="00E80D39" w:rsidRDefault="00040BED" w:rsidP="00040BED">
      <w:pPr>
        <w:spacing w:before="48" w:after="48" w:line="360" w:lineRule="atLeast"/>
        <w:ind w:right="48"/>
        <w:outlineLvl w:val="1"/>
        <w:rPr>
          <w:rFonts w:ascii="Verdana" w:eastAsia="Times New Roman" w:hAnsi="Verdana" w:cs="Times New Roman"/>
          <w:color w:val="121214"/>
          <w:spacing w:val="-15"/>
          <w:sz w:val="41"/>
          <w:szCs w:val="41"/>
          <w:lang w:val="en-US"/>
        </w:rPr>
      </w:pPr>
      <w:r w:rsidRPr="00E80D39">
        <w:rPr>
          <w:rFonts w:ascii="Verdana" w:eastAsia="Times New Roman" w:hAnsi="Verdana" w:cs="Times New Roman"/>
          <w:color w:val="121214"/>
          <w:spacing w:val="-15"/>
          <w:sz w:val="41"/>
          <w:szCs w:val="41"/>
          <w:lang w:val="en-US"/>
        </w:rPr>
        <w:t>Syntax</w:t>
      </w:r>
    </w:p>
    <w:p w:rsidR="00040BED" w:rsidRPr="00E80D39"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The syntax of a </w:t>
      </w:r>
      <w:r w:rsidRPr="00E80D39">
        <w:rPr>
          <w:rFonts w:ascii="Verdana" w:eastAsia="Times New Roman" w:hAnsi="Verdana" w:cs="Times New Roman"/>
          <w:b/>
          <w:bCs/>
          <w:color w:val="000000"/>
          <w:sz w:val="24"/>
          <w:szCs w:val="24"/>
          <w:lang w:val="en-US"/>
        </w:rPr>
        <w:t>do...while</w:t>
      </w:r>
      <w:r w:rsidRPr="00E80D39">
        <w:rPr>
          <w:rFonts w:ascii="Verdana" w:eastAsia="Times New Roman" w:hAnsi="Verdana" w:cs="Times New Roman"/>
          <w:color w:val="000000"/>
          <w:sz w:val="24"/>
          <w:szCs w:val="24"/>
          <w:lang w:val="en-US"/>
        </w:rPr>
        <w:t> loop in C programming language is −</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do {</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 xml:space="preserve">   statement(s);</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 while( condition );</w:t>
      </w:r>
    </w:p>
    <w:p w:rsidR="00040BED" w:rsidRPr="00E80D39"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lastRenderedPageBreak/>
        <w:t>Notice that the conditional expression appears at the end of the loop, so the statement(s) in the loop executes once before the condition is tested.</w:t>
      </w:r>
    </w:p>
    <w:p w:rsidR="00040BED" w:rsidRPr="00E80D39"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If the condition is true, the flow of control jumps back up to do, and the statement(s) in the loop executes again. This process repeats until the given condition becomes false.</w:t>
      </w:r>
    </w:p>
    <w:p w:rsidR="00040BED" w:rsidRPr="00E80D39" w:rsidRDefault="00040BED" w:rsidP="00040BED">
      <w:pPr>
        <w:spacing w:before="48" w:after="48" w:line="360" w:lineRule="atLeast"/>
        <w:ind w:right="48"/>
        <w:outlineLvl w:val="1"/>
        <w:rPr>
          <w:rFonts w:ascii="Verdana" w:eastAsia="Times New Roman" w:hAnsi="Verdana" w:cs="Times New Roman"/>
          <w:color w:val="121214"/>
          <w:spacing w:val="-15"/>
          <w:sz w:val="41"/>
          <w:szCs w:val="41"/>
          <w:lang w:val="en-US"/>
        </w:rPr>
      </w:pPr>
      <w:r w:rsidRPr="00E80D39">
        <w:rPr>
          <w:rFonts w:ascii="Verdana" w:eastAsia="Times New Roman" w:hAnsi="Verdana" w:cs="Times New Roman"/>
          <w:color w:val="121214"/>
          <w:spacing w:val="-15"/>
          <w:sz w:val="41"/>
          <w:szCs w:val="41"/>
          <w:lang w:val="en-US"/>
        </w:rPr>
        <w:t>Flow Diagram</w:t>
      </w:r>
    </w:p>
    <w:p w:rsidR="00040BED" w:rsidRPr="00E80D39" w:rsidRDefault="00040BED" w:rsidP="00040B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38425" cy="3152775"/>
            <wp:effectExtent l="19050" t="0" r="9525" b="0"/>
            <wp:docPr id="9" name="Рисунок 7"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hile loop in C"/>
                    <pic:cNvPicPr>
                      <a:picLocks noChangeAspect="1" noChangeArrowheads="1"/>
                    </pic:cNvPicPr>
                  </pic:nvPicPr>
                  <pic:blipFill>
                    <a:blip r:embed="rId42"/>
                    <a:srcRect/>
                    <a:stretch>
                      <a:fillRect/>
                    </a:stretch>
                  </pic:blipFill>
                  <pic:spPr bwMode="auto">
                    <a:xfrm>
                      <a:off x="0" y="0"/>
                      <a:ext cx="2638425" cy="3152775"/>
                    </a:xfrm>
                    <a:prstGeom prst="rect">
                      <a:avLst/>
                    </a:prstGeom>
                    <a:noFill/>
                    <a:ln w="9525">
                      <a:noFill/>
                      <a:miter lim="800000"/>
                      <a:headEnd/>
                      <a:tailEnd/>
                    </a:ln>
                  </pic:spPr>
                </pic:pic>
              </a:graphicData>
            </a:graphic>
          </wp:inline>
        </w:drawing>
      </w:r>
    </w:p>
    <w:p w:rsidR="00040BED" w:rsidRPr="00E80D39" w:rsidRDefault="00040BED" w:rsidP="00040BED">
      <w:pPr>
        <w:spacing w:before="48" w:after="48" w:line="360" w:lineRule="atLeast"/>
        <w:ind w:right="48"/>
        <w:outlineLvl w:val="1"/>
        <w:rPr>
          <w:rFonts w:ascii="Verdana" w:eastAsia="Times New Roman" w:hAnsi="Verdana" w:cs="Times New Roman"/>
          <w:color w:val="121214"/>
          <w:spacing w:val="-15"/>
          <w:sz w:val="41"/>
          <w:szCs w:val="41"/>
          <w:lang w:val="en-US"/>
        </w:rPr>
      </w:pPr>
      <w:r w:rsidRPr="00E80D39">
        <w:rPr>
          <w:rFonts w:ascii="Verdana" w:eastAsia="Times New Roman" w:hAnsi="Verdana" w:cs="Times New Roman"/>
          <w:color w:val="121214"/>
          <w:spacing w:val="-15"/>
          <w:sz w:val="41"/>
          <w:szCs w:val="41"/>
          <w:lang w:val="en-US"/>
        </w:rPr>
        <w:t>Example</w:t>
      </w:r>
    </w:p>
    <w:p w:rsidR="00040BED" w:rsidRPr="00E80D39" w:rsidRDefault="00FE76FE" w:rsidP="00040BED">
      <w:pPr>
        <w:spacing w:after="0" w:line="240" w:lineRule="auto"/>
        <w:rPr>
          <w:rFonts w:ascii="Times New Roman" w:eastAsia="Times New Roman" w:hAnsi="Times New Roman" w:cs="Times New Roman"/>
          <w:sz w:val="24"/>
          <w:szCs w:val="24"/>
          <w:lang w:val="en-US"/>
        </w:rPr>
      </w:pPr>
      <w:hyperlink r:id="rId43" w:tgtFrame="_blank" w:history="1">
        <w:r w:rsidR="00040BED" w:rsidRPr="00E80D39">
          <w:rPr>
            <w:rFonts w:ascii="Arial" w:eastAsia="Times New Roman" w:hAnsi="Arial" w:cs="Arial"/>
            <w:color w:val="FFFFFF"/>
            <w:sz w:val="20"/>
            <w:szCs w:val="20"/>
            <w:lang w:val="en-US"/>
          </w:rPr>
          <w:t> Live Demo</w:t>
        </w:r>
      </w:hyperlink>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880000"/>
          <w:sz w:val="20"/>
          <w:szCs w:val="20"/>
          <w:lang w:val="en-US"/>
        </w:rPr>
        <w:t>#include</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8800"/>
          <w:sz w:val="20"/>
          <w:szCs w:val="20"/>
          <w:lang w:val="en-US"/>
        </w:rPr>
        <w:t>&lt;stdio.h&gt;</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000088"/>
          <w:sz w:val="20"/>
          <w:szCs w:val="20"/>
          <w:lang w:val="en-US"/>
        </w:rPr>
        <w:t>int</w:t>
      </w:r>
      <w:r w:rsidRPr="00E80D39">
        <w:rPr>
          <w:rFonts w:ascii="Consolas" w:eastAsia="Times New Roman" w:hAnsi="Consolas" w:cs="Consolas"/>
          <w:color w:val="313131"/>
          <w:sz w:val="20"/>
          <w:szCs w:val="20"/>
          <w:lang w:val="en-US"/>
        </w:rPr>
        <w:t xml:space="preserve"> main </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666600"/>
          <w:sz w:val="20"/>
          <w:szCs w:val="20"/>
          <w:lang w:val="en-US"/>
        </w:rPr>
        <w:t>{</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880000"/>
          <w:sz w:val="20"/>
          <w:szCs w:val="20"/>
          <w:lang w:val="en-US"/>
        </w:rPr>
        <w:t>/* local variable definition */</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0088"/>
          <w:sz w:val="20"/>
          <w:szCs w:val="20"/>
          <w:lang w:val="en-US"/>
        </w:rPr>
        <w:t>int</w:t>
      </w:r>
      <w:r w:rsidRPr="00E80D39">
        <w:rPr>
          <w:rFonts w:ascii="Consolas" w:eastAsia="Times New Roman" w:hAnsi="Consolas" w:cs="Consolas"/>
          <w:color w:val="313131"/>
          <w:sz w:val="20"/>
          <w:szCs w:val="20"/>
          <w:lang w:val="en-US"/>
        </w:rPr>
        <w:t xml:space="preserve"> a </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6666"/>
          <w:sz w:val="20"/>
          <w:szCs w:val="20"/>
          <w:lang w:val="en-US"/>
        </w:rPr>
        <w:t>10</w:t>
      </w:r>
      <w:r w:rsidRPr="00E80D39">
        <w:rPr>
          <w:rFonts w:ascii="Consolas" w:eastAsia="Times New Roman" w:hAnsi="Consolas" w:cs="Consolas"/>
          <w:color w:val="666600"/>
          <w:sz w:val="20"/>
          <w:szCs w:val="20"/>
          <w:lang w:val="en-US"/>
        </w:rPr>
        <w:t>;</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880000"/>
          <w:sz w:val="20"/>
          <w:szCs w:val="20"/>
          <w:lang w:val="en-US"/>
        </w:rPr>
        <w:t>/* do loop execution */</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0088"/>
          <w:sz w:val="20"/>
          <w:szCs w:val="20"/>
          <w:lang w:val="en-US"/>
        </w:rPr>
        <w:t>do</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666600"/>
          <w:sz w:val="20"/>
          <w:szCs w:val="20"/>
          <w:lang w:val="en-US"/>
        </w:rPr>
        <w:t>{</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printf</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008800"/>
          <w:sz w:val="20"/>
          <w:szCs w:val="20"/>
          <w:lang w:val="en-US"/>
        </w:rPr>
        <w:t>"value of a: %d\n"</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313131"/>
          <w:sz w:val="20"/>
          <w:szCs w:val="20"/>
          <w:lang w:val="en-US"/>
        </w:rPr>
        <w:t xml:space="preserve"> a</w:t>
      </w:r>
      <w:r w:rsidRPr="00E80D39">
        <w:rPr>
          <w:rFonts w:ascii="Consolas" w:eastAsia="Times New Roman" w:hAnsi="Consolas" w:cs="Consolas"/>
          <w:color w:val="666600"/>
          <w:sz w:val="20"/>
          <w:szCs w:val="20"/>
          <w:lang w:val="en-US"/>
        </w:rPr>
        <w:t>);</w:t>
      </w:r>
    </w:p>
    <w:p w:rsidR="00040BED" w:rsidRPr="00A23A41"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A23A41">
        <w:rPr>
          <w:rFonts w:ascii="Consolas" w:eastAsia="Times New Roman" w:hAnsi="Consolas" w:cs="Consolas"/>
          <w:color w:val="313131"/>
          <w:sz w:val="20"/>
          <w:szCs w:val="20"/>
          <w:lang w:val="en-US"/>
        </w:rPr>
        <w:t xml:space="preserve">a </w:t>
      </w:r>
      <w:r w:rsidRPr="00A23A41">
        <w:rPr>
          <w:rFonts w:ascii="Consolas" w:eastAsia="Times New Roman" w:hAnsi="Consolas" w:cs="Consolas"/>
          <w:color w:val="666600"/>
          <w:sz w:val="20"/>
          <w:szCs w:val="20"/>
          <w:lang w:val="en-US"/>
        </w:rPr>
        <w:t>=</w:t>
      </w:r>
      <w:r w:rsidRPr="00A23A41">
        <w:rPr>
          <w:rFonts w:ascii="Consolas" w:eastAsia="Times New Roman" w:hAnsi="Consolas" w:cs="Consolas"/>
          <w:color w:val="313131"/>
          <w:sz w:val="20"/>
          <w:szCs w:val="20"/>
          <w:lang w:val="en-US"/>
        </w:rPr>
        <w:t xml:space="preserve"> a </w:t>
      </w:r>
      <w:r w:rsidRPr="00A23A41">
        <w:rPr>
          <w:rFonts w:ascii="Consolas" w:eastAsia="Times New Roman" w:hAnsi="Consolas" w:cs="Consolas"/>
          <w:color w:val="666600"/>
          <w:sz w:val="20"/>
          <w:szCs w:val="20"/>
          <w:lang w:val="en-US"/>
        </w:rPr>
        <w:t>+</w:t>
      </w:r>
      <w:r w:rsidRPr="00A23A41">
        <w:rPr>
          <w:rFonts w:ascii="Consolas" w:eastAsia="Times New Roman" w:hAnsi="Consolas" w:cs="Consolas"/>
          <w:color w:val="313131"/>
          <w:sz w:val="20"/>
          <w:szCs w:val="20"/>
          <w:lang w:val="en-US"/>
        </w:rPr>
        <w:t xml:space="preserve"> </w:t>
      </w:r>
      <w:r w:rsidRPr="00A23A41">
        <w:rPr>
          <w:rFonts w:ascii="Consolas" w:eastAsia="Times New Roman" w:hAnsi="Consolas" w:cs="Consolas"/>
          <w:color w:val="006666"/>
          <w:sz w:val="20"/>
          <w:szCs w:val="20"/>
          <w:lang w:val="en-US"/>
        </w:rPr>
        <w:t>1</w:t>
      </w:r>
      <w:r w:rsidRPr="00A23A41">
        <w:rPr>
          <w:rFonts w:ascii="Consolas" w:eastAsia="Times New Roman" w:hAnsi="Consolas" w:cs="Consolas"/>
          <w:color w:val="666600"/>
          <w:sz w:val="20"/>
          <w:szCs w:val="20"/>
          <w:lang w:val="en-US"/>
        </w:rPr>
        <w:t>;</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000088"/>
          <w:sz w:val="20"/>
          <w:szCs w:val="20"/>
          <w:lang w:val="en-US"/>
        </w:rPr>
        <w:t>while</w:t>
      </w:r>
      <w:r w:rsidRPr="00E80D39">
        <w:rPr>
          <w:rFonts w:ascii="Consolas" w:eastAsia="Times New Roman" w:hAnsi="Consolas" w:cs="Consolas"/>
          <w:color w:val="666600"/>
          <w:sz w:val="20"/>
          <w:szCs w:val="20"/>
          <w:lang w:val="en-US"/>
        </w:rPr>
        <w:t>(</w:t>
      </w:r>
      <w:r w:rsidRPr="00E80D39">
        <w:rPr>
          <w:rFonts w:ascii="Consolas" w:eastAsia="Times New Roman" w:hAnsi="Consolas" w:cs="Consolas"/>
          <w:color w:val="313131"/>
          <w:sz w:val="20"/>
          <w:szCs w:val="20"/>
          <w:lang w:val="en-US"/>
        </w:rPr>
        <w:t xml:space="preserve"> a </w:t>
      </w:r>
      <w:r w:rsidRPr="00E80D39">
        <w:rPr>
          <w:rFonts w:ascii="Consolas" w:eastAsia="Times New Roman" w:hAnsi="Consolas" w:cs="Consolas"/>
          <w:color w:val="666600"/>
          <w:sz w:val="20"/>
          <w:szCs w:val="20"/>
          <w:lang w:val="en-US"/>
        </w:rPr>
        <w:t>&lt;</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6666"/>
          <w:sz w:val="20"/>
          <w:szCs w:val="20"/>
          <w:lang w:val="en-US"/>
        </w:rPr>
        <w:t>20</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666600"/>
          <w:sz w:val="20"/>
          <w:szCs w:val="20"/>
          <w:lang w:val="en-US"/>
        </w:rPr>
        <w:t>);</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lastRenderedPageBreak/>
        <w:t xml:space="preserve"> </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0088"/>
          <w:sz w:val="20"/>
          <w:szCs w:val="20"/>
          <w:lang w:val="en-US"/>
        </w:rPr>
        <w:t>return</w:t>
      </w:r>
      <w:r w:rsidRPr="00E80D39">
        <w:rPr>
          <w:rFonts w:ascii="Consolas" w:eastAsia="Times New Roman" w:hAnsi="Consolas" w:cs="Consolas"/>
          <w:color w:val="313131"/>
          <w:sz w:val="20"/>
          <w:szCs w:val="20"/>
          <w:lang w:val="en-US"/>
        </w:rPr>
        <w:t xml:space="preserve"> </w:t>
      </w:r>
      <w:r w:rsidRPr="00E80D39">
        <w:rPr>
          <w:rFonts w:ascii="Consolas" w:eastAsia="Times New Roman" w:hAnsi="Consolas" w:cs="Consolas"/>
          <w:color w:val="006666"/>
          <w:sz w:val="20"/>
          <w:szCs w:val="20"/>
          <w:lang w:val="en-US"/>
        </w:rPr>
        <w:t>0</w:t>
      </w:r>
      <w:r w:rsidRPr="00E80D39">
        <w:rPr>
          <w:rFonts w:ascii="Consolas" w:eastAsia="Times New Roman" w:hAnsi="Consolas" w:cs="Consolas"/>
          <w:color w:val="666600"/>
          <w:sz w:val="20"/>
          <w:szCs w:val="20"/>
          <w:lang w:val="en-US"/>
        </w:rPr>
        <w:t>;</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80D39">
        <w:rPr>
          <w:rFonts w:ascii="Consolas" w:eastAsia="Times New Roman" w:hAnsi="Consolas" w:cs="Consolas"/>
          <w:color w:val="666600"/>
          <w:sz w:val="20"/>
          <w:szCs w:val="20"/>
          <w:lang w:val="en-US"/>
        </w:rPr>
        <w:t>}</w:t>
      </w:r>
    </w:p>
    <w:p w:rsidR="00040BED" w:rsidRPr="00E80D39" w:rsidRDefault="00040BED" w:rsidP="00040BED">
      <w:pPr>
        <w:spacing w:after="144" w:line="360" w:lineRule="atLeast"/>
        <w:ind w:left="48" w:right="48"/>
        <w:jc w:val="both"/>
        <w:rPr>
          <w:rFonts w:ascii="Verdana" w:eastAsia="Times New Roman" w:hAnsi="Verdana" w:cs="Times New Roman"/>
          <w:color w:val="000000"/>
          <w:sz w:val="24"/>
          <w:szCs w:val="24"/>
          <w:lang w:val="en-US"/>
        </w:rPr>
      </w:pPr>
      <w:r w:rsidRPr="00E80D39">
        <w:rPr>
          <w:rFonts w:ascii="Verdana" w:eastAsia="Times New Roman" w:hAnsi="Verdana" w:cs="Times New Roman"/>
          <w:color w:val="000000"/>
          <w:sz w:val="24"/>
          <w:szCs w:val="24"/>
          <w:lang w:val="en-US"/>
        </w:rPr>
        <w:t>When the above code is compiled and executed, it produces the following result −</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10</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11</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12</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13</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14</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15</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16</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17</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18</w:t>
      </w:r>
    </w:p>
    <w:p w:rsidR="00040BED" w:rsidRPr="00E80D39" w:rsidRDefault="00040BED" w:rsidP="00040B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E80D39">
        <w:rPr>
          <w:rFonts w:ascii="Consolas" w:eastAsia="Times New Roman" w:hAnsi="Consolas" w:cs="Consolas"/>
          <w:color w:val="313131"/>
          <w:sz w:val="18"/>
          <w:szCs w:val="18"/>
          <w:lang w:val="en-US"/>
        </w:rPr>
        <w:t>value of a: 19</w:t>
      </w:r>
    </w:p>
    <w:p w:rsidR="003921D5" w:rsidRDefault="003921D5" w:rsidP="00C532DC">
      <w:pPr>
        <w:pStyle w:val="a5"/>
        <w:spacing w:before="0" w:beforeAutospacing="0" w:after="144" w:afterAutospacing="0" w:line="360" w:lineRule="atLeast"/>
        <w:ind w:left="48" w:right="48"/>
        <w:jc w:val="both"/>
        <w:rPr>
          <w:b/>
          <w:lang w:val="en-US"/>
        </w:rPr>
      </w:pPr>
    </w:p>
    <w:p w:rsidR="003921D5" w:rsidRDefault="003921D5" w:rsidP="00C532DC">
      <w:pPr>
        <w:pStyle w:val="a5"/>
        <w:spacing w:before="0" w:beforeAutospacing="0" w:after="144" w:afterAutospacing="0" w:line="360" w:lineRule="atLeast"/>
        <w:ind w:left="48" w:right="48"/>
        <w:jc w:val="both"/>
        <w:rPr>
          <w:b/>
          <w:lang w:val="en-US"/>
        </w:rPr>
      </w:pPr>
    </w:p>
    <w:p w:rsidR="00C532DC" w:rsidRDefault="00C532DC" w:rsidP="00C532DC">
      <w:pPr>
        <w:pStyle w:val="a5"/>
        <w:spacing w:before="0" w:beforeAutospacing="0" w:after="144" w:afterAutospacing="0" w:line="360" w:lineRule="atLeast"/>
        <w:ind w:left="48" w:right="48"/>
        <w:jc w:val="both"/>
        <w:rPr>
          <w:b/>
          <w:lang w:val="en-US"/>
        </w:rPr>
      </w:pPr>
      <w:r w:rsidRPr="007231F6">
        <w:rPr>
          <w:b/>
          <w:lang w:val="en-US"/>
        </w:rPr>
        <w:t>TOPIC</w:t>
      </w:r>
      <w:r>
        <w:rPr>
          <w:b/>
          <w:lang w:val="en-US"/>
        </w:rPr>
        <w:t xml:space="preserve"> 2</w:t>
      </w:r>
    </w:p>
    <w:p w:rsidR="007F598B" w:rsidRPr="007F598B" w:rsidRDefault="007F598B" w:rsidP="007F598B">
      <w:pPr>
        <w:ind w:firstLine="57"/>
        <w:jc w:val="both"/>
        <w:rPr>
          <w:rFonts w:ascii="Times New Roman" w:hAnsi="Times New Roman" w:cs="Times New Roman"/>
          <w:b/>
          <w:bCs/>
          <w:noProof/>
          <w:sz w:val="24"/>
          <w:szCs w:val="24"/>
          <w:lang w:val="en-US"/>
        </w:rPr>
      </w:pPr>
      <w:r w:rsidRPr="007F598B">
        <w:rPr>
          <w:rFonts w:ascii="Times New Roman" w:hAnsi="Times New Roman" w:cs="Times New Roman"/>
          <w:b/>
          <w:bCs/>
          <w:noProof/>
          <w:sz w:val="24"/>
          <w:szCs w:val="24"/>
          <w:lang w:val="en-US"/>
        </w:rPr>
        <w:t>Pointers.</w:t>
      </w:r>
    </w:p>
    <w:p w:rsidR="007F598B" w:rsidRPr="00071846" w:rsidRDefault="007F598B" w:rsidP="007F598B">
      <w:pPr>
        <w:shd w:val="clear" w:color="auto" w:fill="FFFFFF"/>
        <w:outlineLvl w:val="0"/>
        <w:rPr>
          <w:rFonts w:ascii="Times New Roman" w:hAnsi="Times New Roman" w:cs="Times New Roman"/>
          <w:noProof/>
          <w:sz w:val="24"/>
          <w:szCs w:val="24"/>
          <w:lang w:val="en-US"/>
        </w:rPr>
      </w:pPr>
      <w:r w:rsidRPr="007F598B">
        <w:rPr>
          <w:noProof/>
          <w:lang w:val="en-US"/>
        </w:rPr>
        <w:t xml:space="preserve"> </w:t>
      </w:r>
      <w:r w:rsidRPr="007F598B">
        <w:rPr>
          <w:rFonts w:ascii="Times New Roman" w:hAnsi="Times New Roman" w:cs="Times New Roman"/>
          <w:noProof/>
          <w:sz w:val="24"/>
          <w:szCs w:val="24"/>
          <w:lang w:val="en-US"/>
        </w:rPr>
        <w:t xml:space="preserve">Addresses, &amp; operator, </w:t>
      </w:r>
      <w:r w:rsidRPr="007F598B">
        <w:rPr>
          <w:rFonts w:ascii="Times New Roman" w:hAnsi="Times New Roman" w:cs="Times New Roman"/>
          <w:b/>
          <w:i/>
          <w:noProof/>
          <w:sz w:val="24"/>
          <w:szCs w:val="24"/>
          <w:lang w:val="en-US"/>
        </w:rPr>
        <w:t>%p</w:t>
      </w:r>
      <w:r w:rsidRPr="007F598B">
        <w:rPr>
          <w:rFonts w:ascii="Times New Roman" w:hAnsi="Times New Roman" w:cs="Times New Roman"/>
          <w:noProof/>
          <w:sz w:val="24"/>
          <w:szCs w:val="24"/>
          <w:lang w:val="en-US"/>
        </w:rPr>
        <w:t xml:space="preserve"> format. Introducton to pointers. Pointers and arrays. </w:t>
      </w:r>
      <w:r w:rsidRPr="00071846">
        <w:rPr>
          <w:rFonts w:ascii="Times New Roman" w:hAnsi="Times New Roman" w:cs="Times New Roman"/>
          <w:noProof/>
          <w:sz w:val="24"/>
          <w:szCs w:val="24"/>
          <w:lang w:val="en-US"/>
        </w:rPr>
        <w:t xml:space="preserve">Pointer arithmetic. </w:t>
      </w:r>
    </w:p>
    <w:p w:rsidR="007F598B" w:rsidRDefault="007F598B" w:rsidP="007F598B">
      <w:pPr>
        <w:pStyle w:val="Default"/>
        <w:rPr>
          <w:rFonts w:ascii="Times New Roman" w:hAnsi="Times New Roman" w:cs="Times New Roman"/>
          <w:b/>
          <w:lang w:val="en-US"/>
        </w:rPr>
      </w:pPr>
      <w:r w:rsidRPr="00386C1B">
        <w:rPr>
          <w:rFonts w:ascii="Times New Roman" w:hAnsi="Times New Roman" w:cs="Times New Roman"/>
          <w:lang w:val="en-US"/>
        </w:rPr>
        <w:t>C/C++</w:t>
      </w:r>
      <w:r>
        <w:rPr>
          <w:rFonts w:ascii="Times New Roman" w:hAnsi="Times New Roman" w:cs="Times New Roman"/>
          <w:b/>
          <w:lang w:val="en-US"/>
        </w:rPr>
        <w:t xml:space="preserve"> </w:t>
      </w:r>
      <w:r w:rsidRPr="003A1BFC">
        <w:rPr>
          <w:rFonts w:ascii="Times New Roman" w:hAnsi="Times New Roman" w:cs="Times New Roman"/>
          <w:b/>
          <w:lang w:val="en-US"/>
        </w:rPr>
        <w:t xml:space="preserve"> memory management.</w:t>
      </w:r>
    </w:p>
    <w:p w:rsidR="00040BED" w:rsidRDefault="00040BED" w:rsidP="00040BED">
      <w:pPr>
        <w:rPr>
          <w:lang w:val="en-US"/>
        </w:rPr>
      </w:pPr>
    </w:p>
    <w:p w:rsidR="00317AAF" w:rsidRPr="0069147F" w:rsidRDefault="00317AAF" w:rsidP="00317AAF">
      <w:pPr>
        <w:ind w:firstLine="567"/>
        <w:jc w:val="both"/>
        <w:rPr>
          <w:b/>
          <w:noProof/>
          <w:lang w:val="en-US"/>
        </w:rPr>
      </w:pPr>
      <w:r w:rsidRPr="0069147F">
        <w:rPr>
          <w:b/>
          <w:noProof/>
          <w:lang w:val="en-US"/>
        </w:rPr>
        <w:t>Pointers</w:t>
      </w:r>
    </w:p>
    <w:p w:rsidR="00317AAF" w:rsidRPr="0069147F" w:rsidRDefault="00317AAF" w:rsidP="00317AAF">
      <w:pPr>
        <w:ind w:firstLine="567"/>
        <w:jc w:val="both"/>
        <w:rPr>
          <w:noProof/>
          <w:lang w:val="en-US"/>
        </w:rPr>
      </w:pPr>
      <w:r w:rsidRPr="0069147F">
        <w:rPr>
          <w:noProof/>
          <w:lang w:val="en-US"/>
        </w:rPr>
        <w:t xml:space="preserve">Every variable is a memory location and every memory location has its address defined which can be accessed using </w:t>
      </w:r>
      <w:r w:rsidRPr="0069147F">
        <w:rPr>
          <w:b/>
          <w:i/>
          <w:noProof/>
          <w:lang w:val="en-US"/>
        </w:rPr>
        <w:t>ampersand</w:t>
      </w:r>
      <w:r w:rsidRPr="0069147F">
        <w:rPr>
          <w:noProof/>
          <w:lang w:val="en-US"/>
        </w:rPr>
        <w:t xml:space="preserve"> (&amp;) operator which denotes </w:t>
      </w:r>
      <w:r w:rsidRPr="0069147F">
        <w:rPr>
          <w:b/>
          <w:i/>
          <w:noProof/>
          <w:lang w:val="en-US"/>
        </w:rPr>
        <w:t>an address</w:t>
      </w:r>
      <w:r w:rsidRPr="0069147F">
        <w:rPr>
          <w:noProof/>
          <w:lang w:val="en-US"/>
        </w:rPr>
        <w:t xml:space="preserve"> in memory. Consider the following code that prints the address of the integer variables:</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j, k, l;</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 %p %p %p\n"</w:t>
      </w:r>
      <w:r w:rsidRPr="0069147F">
        <w:rPr>
          <w:rFonts w:ascii="Courier New" w:hAnsi="Courier New" w:cs="Courier New"/>
          <w:noProof/>
          <w:sz w:val="20"/>
          <w:szCs w:val="20"/>
          <w:lang w:val="en-US"/>
        </w:rPr>
        <w:t>,&amp;i,&amp;j,&amp;k,&amp;l);</w:t>
      </w:r>
    </w:p>
    <w:p w:rsidR="00317AAF" w:rsidRPr="009137D3"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9137D3">
        <w:rPr>
          <w:rFonts w:ascii="Courier New" w:hAnsi="Courier New" w:cs="Courier New"/>
          <w:noProof/>
          <w:color w:val="0000FF"/>
          <w:sz w:val="20"/>
          <w:szCs w:val="20"/>
          <w:lang w:val="en-US"/>
        </w:rPr>
        <w:t>return</w:t>
      </w:r>
      <w:r w:rsidRPr="009137D3">
        <w:rPr>
          <w:rFonts w:ascii="Courier New" w:hAnsi="Courier New" w:cs="Courier New"/>
          <w:noProof/>
          <w:sz w:val="20"/>
          <w:szCs w:val="20"/>
          <w:lang w:val="en-US"/>
        </w:rPr>
        <w:t xml:space="preserve"> 0;</w:t>
      </w:r>
    </w:p>
    <w:p w:rsidR="00317AAF" w:rsidRPr="009137D3" w:rsidRDefault="00317AAF" w:rsidP="00317AAF">
      <w:pPr>
        <w:autoSpaceDE w:val="0"/>
        <w:autoSpaceDN w:val="0"/>
        <w:adjustRightInd w:val="0"/>
        <w:ind w:firstLine="567"/>
        <w:jc w:val="both"/>
        <w:rPr>
          <w:rFonts w:ascii="Courier New" w:hAnsi="Courier New" w:cs="Courier New"/>
          <w:noProof/>
          <w:sz w:val="20"/>
          <w:szCs w:val="20"/>
          <w:lang w:val="en-US"/>
        </w:rPr>
      </w:pPr>
      <w:r w:rsidRPr="009137D3">
        <w:rPr>
          <w:rFonts w:ascii="Courier New" w:hAnsi="Courier New" w:cs="Courier New"/>
          <w:noProof/>
          <w:sz w:val="20"/>
          <w:szCs w:val="20"/>
          <w:lang w:val="en-US"/>
        </w:rPr>
        <w:t>}</w:t>
      </w:r>
    </w:p>
    <w:p w:rsidR="00317AAF" w:rsidRPr="009137D3" w:rsidRDefault="00317AAF" w:rsidP="00317AAF">
      <w:pPr>
        <w:ind w:firstLine="567"/>
        <w:jc w:val="center"/>
        <w:rPr>
          <w:noProof/>
          <w:lang w:val="en-US"/>
        </w:rPr>
      </w:pPr>
    </w:p>
    <w:p w:rsidR="00317AAF" w:rsidRPr="009137D3"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The following code prints the address of the char variables:</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char</w:t>
      </w:r>
      <w:r w:rsidRPr="0069147F">
        <w:rPr>
          <w:rFonts w:ascii="Courier New" w:hAnsi="Courier New" w:cs="Courier New"/>
          <w:noProof/>
          <w:sz w:val="20"/>
          <w:szCs w:val="20"/>
          <w:lang w:val="en-US"/>
        </w:rPr>
        <w:t xml:space="preserve"> i, j, k, l;</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 %p %p %p\n"</w:t>
      </w:r>
      <w:r w:rsidRPr="0069147F">
        <w:rPr>
          <w:rFonts w:ascii="Courier New" w:hAnsi="Courier New" w:cs="Courier New"/>
          <w:noProof/>
          <w:sz w:val="20"/>
          <w:szCs w:val="20"/>
          <w:lang w:val="en-US"/>
        </w:rPr>
        <w:t>,&amp;i,&amp;j,&amp;k,&amp;l);</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 xml:space="preserve">A </w:t>
      </w:r>
      <w:r w:rsidRPr="0069147F">
        <w:rPr>
          <w:b/>
          <w:i/>
          <w:noProof/>
          <w:lang w:val="en-US"/>
        </w:rPr>
        <w:t>pointer</w:t>
      </w:r>
      <w:r w:rsidRPr="0069147F">
        <w:rPr>
          <w:noProof/>
          <w:lang w:val="en-US"/>
        </w:rPr>
        <w:t xml:space="preserve"> is a variable whose value is </w:t>
      </w:r>
      <w:r w:rsidRPr="0069147F">
        <w:rPr>
          <w:i/>
          <w:noProof/>
          <w:lang w:val="en-US"/>
        </w:rPr>
        <w:t>memory address</w:t>
      </w:r>
      <w:r w:rsidRPr="0069147F">
        <w:rPr>
          <w:noProof/>
          <w:lang w:val="en-US"/>
        </w:rPr>
        <w:t xml:space="preserve"> (or the </w:t>
      </w:r>
      <w:r w:rsidRPr="0069147F">
        <w:rPr>
          <w:i/>
          <w:noProof/>
          <w:lang w:val="en-US"/>
        </w:rPr>
        <w:t>address</w:t>
      </w:r>
      <w:r w:rsidRPr="0069147F">
        <w:rPr>
          <w:noProof/>
          <w:lang w:val="en-US"/>
        </w:rPr>
        <w:t xml:space="preserve"> of another variable). Pointers give you the ability to work directly and efficiently with computer memory. Like any variable or constant, you must declare a pointer before you can work with it. The general form of a pointer variable declaration is:</w:t>
      </w:r>
    </w:p>
    <w:p w:rsidR="00317AAF" w:rsidRPr="0069147F" w:rsidRDefault="00317AAF" w:rsidP="00317AAF">
      <w:pPr>
        <w:ind w:firstLine="567"/>
        <w:jc w:val="both"/>
        <w:rPr>
          <w:noProof/>
          <w:lang w:val="en-US"/>
        </w:rPr>
      </w:pPr>
    </w:p>
    <w:p w:rsidR="00317AAF" w:rsidRPr="0069147F" w:rsidRDefault="00317AAF" w:rsidP="00317AAF">
      <w:pPr>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type *var-name;</w:t>
      </w:r>
    </w:p>
    <w:p w:rsidR="00317AAF" w:rsidRPr="0069147F" w:rsidRDefault="00317AAF" w:rsidP="00317AAF">
      <w:pPr>
        <w:ind w:firstLine="567"/>
        <w:jc w:val="both"/>
        <w:rPr>
          <w:rFonts w:ascii="Courier New" w:hAnsi="Courier New" w:cs="Courier New"/>
          <w:noProof/>
          <w:sz w:val="20"/>
          <w:szCs w:val="20"/>
          <w:lang w:val="en-US"/>
        </w:rPr>
      </w:pPr>
    </w:p>
    <w:p w:rsidR="00317AAF" w:rsidRPr="0069147F" w:rsidRDefault="00317AAF" w:rsidP="00317AAF">
      <w:pPr>
        <w:ind w:firstLine="567"/>
        <w:jc w:val="both"/>
        <w:rPr>
          <w:noProof/>
          <w:lang w:val="en-US"/>
        </w:rPr>
      </w:pPr>
      <w:r w:rsidRPr="0069147F">
        <w:rPr>
          <w:noProof/>
          <w:lang w:val="en-US"/>
        </w:rPr>
        <w:t xml:space="preserve">Here, </w:t>
      </w:r>
      <w:r w:rsidRPr="0069147F">
        <w:rPr>
          <w:b/>
          <w:i/>
          <w:noProof/>
          <w:lang w:val="en-US"/>
        </w:rPr>
        <w:t>type</w:t>
      </w:r>
      <w:r w:rsidRPr="0069147F">
        <w:rPr>
          <w:noProof/>
          <w:lang w:val="en-US"/>
        </w:rPr>
        <w:t xml:space="preserve"> is the pointer's base type; it must be a valid C++ type and </w:t>
      </w:r>
      <w:r w:rsidRPr="0069147F">
        <w:rPr>
          <w:b/>
          <w:i/>
          <w:noProof/>
          <w:lang w:val="en-US"/>
        </w:rPr>
        <w:t>var-name</w:t>
      </w:r>
      <w:r w:rsidRPr="0069147F">
        <w:rPr>
          <w:noProof/>
          <w:lang w:val="en-US"/>
        </w:rPr>
        <w:t xml:space="preserve"> is the name of the pointer variable. The asterisk you used to declare a pointer is the same asterisk that you use for multiplication. However, in this statement the asterisk is being used to designate a variable as a pointer. Following are the valid pointer declaration:</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*j;</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double</w:t>
      </w:r>
      <w:r w:rsidRPr="0069147F">
        <w:rPr>
          <w:rFonts w:ascii="Courier New" w:hAnsi="Courier New" w:cs="Courier New"/>
          <w:noProof/>
          <w:sz w:val="20"/>
          <w:szCs w:val="20"/>
          <w:lang w:val="en-US"/>
        </w:rPr>
        <w:t xml:space="preserve"> *x, *y;</w:t>
      </w:r>
    </w:p>
    <w:p w:rsidR="00317AAF" w:rsidRPr="0069147F"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 xml:space="preserve">The actual data type of the value of all pointers, whether integer, float, character, or otherwise, is the same, a long hexadecimal number that represents </w:t>
      </w:r>
      <w:r w:rsidRPr="0069147F">
        <w:rPr>
          <w:b/>
          <w:i/>
          <w:noProof/>
          <w:lang w:val="en-US"/>
        </w:rPr>
        <w:t>a memory address</w:t>
      </w:r>
      <w:r w:rsidRPr="0069147F">
        <w:rPr>
          <w:noProof/>
          <w:lang w:val="en-US"/>
        </w:rPr>
        <w:t xml:space="preserve">. The </w:t>
      </w:r>
      <w:r w:rsidRPr="0069147F">
        <w:rPr>
          <w:i/>
          <w:noProof/>
          <w:lang w:val="en-US"/>
        </w:rPr>
        <w:t>size</w:t>
      </w:r>
      <w:r w:rsidRPr="0069147F">
        <w:rPr>
          <w:noProof/>
          <w:lang w:val="en-US"/>
        </w:rPr>
        <w:t xml:space="preserve"> of any memory address is usually 4 bytes because it has the form XXXX:XXXX. The only difference between pointers of different data types is the data type of the variable or constant that the pointer points to.</w:t>
      </w:r>
    </w:p>
    <w:p w:rsidR="00317AAF" w:rsidRPr="0069147F"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 xml:space="preserve">The </w:t>
      </w:r>
      <w:r w:rsidRPr="0069147F">
        <w:rPr>
          <w:i/>
          <w:noProof/>
          <w:lang w:val="en-US"/>
        </w:rPr>
        <w:t>size</w:t>
      </w:r>
      <w:r w:rsidRPr="0069147F">
        <w:rPr>
          <w:noProof/>
          <w:lang w:val="en-US"/>
        </w:rPr>
        <w:t xml:space="preserve"> of any pointer is usually 4 bytes:</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*j;</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double</w:t>
      </w:r>
      <w:r w:rsidRPr="0069147F">
        <w:rPr>
          <w:rFonts w:ascii="Courier New" w:hAnsi="Courier New" w:cs="Courier New"/>
          <w:noProof/>
          <w:sz w:val="20"/>
          <w:szCs w:val="20"/>
          <w:lang w:val="en-US"/>
        </w:rPr>
        <w:t xml:space="preserve"> *x, *y;</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 %d\n"</w:t>
      </w:r>
      <w:r w:rsidRPr="0069147F">
        <w:rPr>
          <w:rFonts w:ascii="Courier New" w:hAnsi="Courier New" w:cs="Courier New"/>
          <w:noProof/>
          <w:sz w:val="20"/>
          <w:szCs w:val="20"/>
          <w:lang w:val="en-US"/>
        </w:rPr>
        <w:t>,</w:t>
      </w:r>
      <w:r w:rsidRPr="0069147F">
        <w:rPr>
          <w:rFonts w:ascii="Courier New" w:hAnsi="Courier New" w:cs="Courier New"/>
          <w:noProof/>
          <w:color w:val="0000FF"/>
          <w:sz w:val="20"/>
          <w:szCs w:val="20"/>
          <w:lang w:val="en-US"/>
        </w:rPr>
        <w:t>sizeof</w:t>
      </w:r>
      <w:r w:rsidRPr="0069147F">
        <w:rPr>
          <w:rFonts w:ascii="Courier New" w:hAnsi="Courier New" w:cs="Courier New"/>
          <w:noProof/>
          <w:sz w:val="20"/>
          <w:szCs w:val="20"/>
          <w:lang w:val="en-US"/>
        </w:rPr>
        <w:t>(i),</w:t>
      </w:r>
      <w:r w:rsidRPr="0069147F">
        <w:rPr>
          <w:rFonts w:ascii="Courier New" w:hAnsi="Courier New" w:cs="Courier New"/>
          <w:noProof/>
          <w:color w:val="0000FF"/>
          <w:sz w:val="20"/>
          <w:szCs w:val="20"/>
          <w:lang w:val="en-US"/>
        </w:rPr>
        <w:t>sizeof</w:t>
      </w:r>
      <w:r w:rsidRPr="0069147F">
        <w:rPr>
          <w:rFonts w:ascii="Courier New" w:hAnsi="Courier New" w:cs="Courier New"/>
          <w:noProof/>
          <w:sz w:val="20"/>
          <w:szCs w:val="20"/>
          <w:lang w:val="en-US"/>
        </w:rPr>
        <w:t>(j));</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 %d\n"</w:t>
      </w:r>
      <w:r w:rsidRPr="0069147F">
        <w:rPr>
          <w:rFonts w:ascii="Courier New" w:hAnsi="Courier New" w:cs="Courier New"/>
          <w:noProof/>
          <w:sz w:val="20"/>
          <w:szCs w:val="20"/>
          <w:lang w:val="en-US"/>
        </w:rPr>
        <w:t>,</w:t>
      </w:r>
      <w:r w:rsidRPr="0069147F">
        <w:rPr>
          <w:rFonts w:ascii="Courier New" w:hAnsi="Courier New" w:cs="Courier New"/>
          <w:noProof/>
          <w:color w:val="0000FF"/>
          <w:sz w:val="20"/>
          <w:szCs w:val="20"/>
          <w:lang w:val="en-US"/>
        </w:rPr>
        <w:t>sizeof</w:t>
      </w:r>
      <w:r w:rsidRPr="0069147F">
        <w:rPr>
          <w:rFonts w:ascii="Courier New" w:hAnsi="Courier New" w:cs="Courier New"/>
          <w:noProof/>
          <w:sz w:val="20"/>
          <w:szCs w:val="20"/>
          <w:lang w:val="en-US"/>
        </w:rPr>
        <w:t>(x),</w:t>
      </w:r>
      <w:r w:rsidRPr="0069147F">
        <w:rPr>
          <w:rFonts w:ascii="Courier New" w:hAnsi="Courier New" w:cs="Courier New"/>
          <w:noProof/>
          <w:color w:val="0000FF"/>
          <w:sz w:val="20"/>
          <w:szCs w:val="20"/>
          <w:lang w:val="en-US"/>
        </w:rPr>
        <w:t>sizeof</w:t>
      </w:r>
      <w:r w:rsidRPr="0069147F">
        <w:rPr>
          <w:rFonts w:ascii="Courier New" w:hAnsi="Courier New" w:cs="Courier New"/>
          <w:noProof/>
          <w:sz w:val="20"/>
          <w:szCs w:val="20"/>
          <w:lang w:val="en-US"/>
        </w:rPr>
        <w:t>(y));</w:t>
      </w:r>
    </w:p>
    <w:p w:rsidR="00317AAF" w:rsidRPr="00CD0ECD"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CD0ECD">
        <w:rPr>
          <w:rFonts w:ascii="Courier New" w:hAnsi="Courier New" w:cs="Courier New"/>
          <w:noProof/>
          <w:color w:val="0000FF"/>
          <w:sz w:val="20"/>
          <w:szCs w:val="20"/>
          <w:lang w:val="en-US"/>
        </w:rPr>
        <w:t>return</w:t>
      </w:r>
      <w:r w:rsidRPr="00CD0ECD">
        <w:rPr>
          <w:rFonts w:ascii="Courier New" w:hAnsi="Courier New" w:cs="Courier New"/>
          <w:noProof/>
          <w:sz w:val="20"/>
          <w:szCs w:val="20"/>
          <w:lang w:val="en-US"/>
        </w:rPr>
        <w:t xml:space="preserve"> 0;</w:t>
      </w:r>
    </w:p>
    <w:p w:rsidR="00317AAF" w:rsidRPr="00CD0ECD" w:rsidRDefault="00317AAF" w:rsidP="00317AAF">
      <w:pPr>
        <w:autoSpaceDE w:val="0"/>
        <w:autoSpaceDN w:val="0"/>
        <w:adjustRightInd w:val="0"/>
        <w:ind w:firstLine="567"/>
        <w:rPr>
          <w:rFonts w:ascii="Courier New" w:hAnsi="Courier New" w:cs="Courier New"/>
          <w:noProof/>
          <w:sz w:val="20"/>
          <w:szCs w:val="20"/>
          <w:lang w:val="en-US"/>
        </w:rPr>
      </w:pPr>
      <w:r w:rsidRPr="00CD0ECD">
        <w:rPr>
          <w:rFonts w:ascii="Courier New" w:hAnsi="Courier New" w:cs="Courier New"/>
          <w:noProof/>
          <w:sz w:val="20"/>
          <w:szCs w:val="20"/>
          <w:lang w:val="en-US"/>
        </w:rPr>
        <w:t>}</w:t>
      </w:r>
    </w:p>
    <w:p w:rsidR="00317AAF" w:rsidRPr="00CD0ECD" w:rsidRDefault="00317AAF" w:rsidP="00317AAF">
      <w:pPr>
        <w:ind w:firstLine="567"/>
        <w:jc w:val="both"/>
        <w:rPr>
          <w:noProof/>
          <w:lang w:val="en-US"/>
        </w:rPr>
      </w:pPr>
    </w:p>
    <w:p w:rsidR="00317AAF" w:rsidRPr="00CD0ECD" w:rsidRDefault="00317AAF" w:rsidP="00317AAF">
      <w:pPr>
        <w:ind w:firstLine="567"/>
        <w:jc w:val="center"/>
        <w:rPr>
          <w:noProof/>
          <w:lang w:val="en-US"/>
        </w:rPr>
      </w:pP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j, k, l;</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*p;</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i = 11; j = 22; k = 33; l = 44;</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 %p %p %p\n"</w:t>
      </w:r>
      <w:r w:rsidRPr="0069147F">
        <w:rPr>
          <w:rFonts w:ascii="Courier New" w:hAnsi="Courier New" w:cs="Courier New"/>
          <w:noProof/>
          <w:sz w:val="20"/>
          <w:szCs w:val="20"/>
          <w:lang w:val="en-US"/>
        </w:rPr>
        <w:t>,&amp;i,&amp;j,&amp;k,&amp;l);</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 = &amp;j;</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 %p %d\n"</w:t>
      </w:r>
      <w:r w:rsidRPr="0069147F">
        <w:rPr>
          <w:rFonts w:ascii="Courier New" w:hAnsi="Courier New" w:cs="Courier New"/>
          <w:noProof/>
          <w:sz w:val="20"/>
          <w:szCs w:val="20"/>
          <w:lang w:val="en-US"/>
        </w:rPr>
        <w:t>,&amp;p,p,*p);</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noProof/>
          <w:lang w:val="en-US"/>
        </w:rPr>
      </w:pPr>
    </w:p>
    <w:p w:rsidR="00317AAF" w:rsidRPr="0069147F" w:rsidRDefault="00317AAF" w:rsidP="00317AAF">
      <w:pPr>
        <w:ind w:firstLine="567"/>
        <w:jc w:val="both"/>
        <w:rPr>
          <w:b/>
          <w:noProof/>
          <w:lang w:val="en-US"/>
        </w:rPr>
      </w:pPr>
      <w:r w:rsidRPr="0069147F">
        <w:rPr>
          <w:b/>
          <w:noProof/>
          <w:lang w:val="en-US"/>
        </w:rPr>
        <w:t>Using Pointers</w:t>
      </w:r>
    </w:p>
    <w:p w:rsidR="00317AAF" w:rsidRPr="0069147F" w:rsidRDefault="00317AAF" w:rsidP="00317AAF">
      <w:pPr>
        <w:ind w:firstLine="567"/>
        <w:jc w:val="both"/>
        <w:rPr>
          <w:noProof/>
          <w:lang w:val="en-US"/>
        </w:rPr>
      </w:pPr>
      <w:r w:rsidRPr="0069147F">
        <w:rPr>
          <w:noProof/>
          <w:lang w:val="en-US"/>
        </w:rPr>
        <w:lastRenderedPageBreak/>
        <w:t>There are few important operations, which we will do with the pointers:</w:t>
      </w:r>
    </w:p>
    <w:p w:rsidR="00317AAF" w:rsidRDefault="00317AAF" w:rsidP="003D0297">
      <w:pPr>
        <w:numPr>
          <w:ilvl w:val="0"/>
          <w:numId w:val="19"/>
        </w:numPr>
        <w:spacing w:after="0" w:line="240" w:lineRule="auto"/>
        <w:jc w:val="both"/>
        <w:rPr>
          <w:noProof/>
        </w:rPr>
      </w:pPr>
      <w:r w:rsidRPr="00875188">
        <w:rPr>
          <w:b/>
          <w:i/>
          <w:noProof/>
        </w:rPr>
        <w:t>Define</w:t>
      </w:r>
      <w:r w:rsidRPr="00640C2C">
        <w:rPr>
          <w:noProof/>
        </w:rPr>
        <w:t xml:space="preserve"> a pointer variables</w:t>
      </w:r>
    </w:p>
    <w:p w:rsidR="00317AAF" w:rsidRPr="0069147F" w:rsidRDefault="00317AAF" w:rsidP="003D0297">
      <w:pPr>
        <w:numPr>
          <w:ilvl w:val="0"/>
          <w:numId w:val="19"/>
        </w:numPr>
        <w:spacing w:after="0" w:line="240" w:lineRule="auto"/>
        <w:jc w:val="both"/>
        <w:rPr>
          <w:noProof/>
          <w:lang w:val="en-US"/>
        </w:rPr>
      </w:pPr>
      <w:r w:rsidRPr="0069147F">
        <w:rPr>
          <w:b/>
          <w:i/>
          <w:noProof/>
          <w:lang w:val="en-US"/>
        </w:rPr>
        <w:t>Assign</w:t>
      </w:r>
      <w:r w:rsidRPr="0069147F">
        <w:rPr>
          <w:noProof/>
          <w:lang w:val="en-US"/>
        </w:rPr>
        <w:t xml:space="preserve"> the address of a variable to a pointer</w:t>
      </w:r>
    </w:p>
    <w:p w:rsidR="00317AAF" w:rsidRPr="0069147F" w:rsidRDefault="00317AAF" w:rsidP="003D0297">
      <w:pPr>
        <w:numPr>
          <w:ilvl w:val="0"/>
          <w:numId w:val="19"/>
        </w:numPr>
        <w:spacing w:after="0" w:line="240" w:lineRule="auto"/>
        <w:jc w:val="both"/>
        <w:rPr>
          <w:noProof/>
          <w:lang w:val="en-US"/>
        </w:rPr>
      </w:pPr>
      <w:r w:rsidRPr="0069147F">
        <w:rPr>
          <w:b/>
          <w:i/>
          <w:noProof/>
          <w:lang w:val="en-US"/>
        </w:rPr>
        <w:t>Access</w:t>
      </w:r>
      <w:r w:rsidRPr="0069147F">
        <w:rPr>
          <w:noProof/>
          <w:lang w:val="en-US"/>
        </w:rPr>
        <w:t xml:space="preserve"> the value at the address available in the pointer variable. This is done by using unary operator * that returns the value of the variable located at the address specified by its operand. </w:t>
      </w:r>
    </w:p>
    <w:p w:rsidR="00317AAF" w:rsidRPr="0069147F" w:rsidRDefault="00317AAF" w:rsidP="00317AAF">
      <w:pPr>
        <w:ind w:firstLine="567"/>
        <w:jc w:val="both"/>
        <w:rPr>
          <w:noProof/>
          <w:lang w:val="en-US"/>
        </w:rPr>
      </w:pPr>
      <w:r w:rsidRPr="0069147F">
        <w:rPr>
          <w:noProof/>
          <w:lang w:val="en-US"/>
        </w:rPr>
        <w:t xml:space="preserve">Just as you dereference an iterator to access the object to which it refers, you dereference a pointer to access the object to which it points. You accomplish the dereferencing the same way – with * , the </w:t>
      </w:r>
      <w:r w:rsidRPr="0069147F">
        <w:rPr>
          <w:b/>
          <w:i/>
          <w:noProof/>
          <w:lang w:val="en-US"/>
        </w:rPr>
        <w:t>dereference operator</w:t>
      </w:r>
      <w:r w:rsidRPr="0069147F">
        <w:rPr>
          <w:noProof/>
          <w:lang w:val="en-US"/>
        </w:rPr>
        <w:t>.</w:t>
      </w:r>
    </w:p>
    <w:p w:rsidR="00317AAF" w:rsidRPr="0069147F" w:rsidRDefault="00317AAF" w:rsidP="00317AAF">
      <w:pPr>
        <w:ind w:firstLine="567"/>
        <w:jc w:val="both"/>
        <w:rPr>
          <w:noProof/>
          <w:lang w:val="en-US"/>
        </w:rPr>
      </w:pPr>
    </w:p>
    <w:p w:rsidR="00317AAF" w:rsidRPr="00CD0ECD" w:rsidRDefault="00317AAF" w:rsidP="00317AAF">
      <w:pPr>
        <w:ind w:firstLine="567"/>
        <w:jc w:val="center"/>
        <w:rPr>
          <w:noProof/>
          <w:lang w:val="en-US"/>
        </w:rPr>
      </w:pPr>
    </w:p>
    <w:p w:rsidR="00317AAF" w:rsidRPr="00CD0ECD" w:rsidRDefault="00317AAF" w:rsidP="00317AAF">
      <w:pPr>
        <w:autoSpaceDE w:val="0"/>
        <w:autoSpaceDN w:val="0"/>
        <w:adjustRightInd w:val="0"/>
        <w:ind w:firstLine="567"/>
        <w:jc w:val="both"/>
        <w:rPr>
          <w:rFonts w:ascii="Courier New" w:hAnsi="Courier New" w:cs="Courier New"/>
          <w:noProof/>
          <w:color w:val="0000F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*ptr;</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i = 11; </w:t>
      </w:r>
      <w:r w:rsidRPr="0069147F">
        <w:rPr>
          <w:rFonts w:ascii="Courier New" w:hAnsi="Courier New" w:cs="Courier New"/>
          <w:noProof/>
          <w:color w:val="008000"/>
          <w:sz w:val="20"/>
          <w:szCs w:val="20"/>
          <w:lang w:val="en-US"/>
        </w:rPr>
        <w:t>// Assign a variable</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"The address of the variable i is: %p\n"</w:t>
      </w:r>
      <w:r w:rsidRPr="0069147F">
        <w:rPr>
          <w:rFonts w:ascii="Courier New" w:hAnsi="Courier New" w:cs="Courier New"/>
          <w:noProof/>
          <w:sz w:val="20"/>
          <w:szCs w:val="20"/>
          <w:lang w:val="en-US"/>
        </w:rPr>
        <w:t>,&amp;i);</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"ptr is a NULL pointer: %p\n"</w:t>
      </w:r>
      <w:r w:rsidRPr="0069147F">
        <w:rPr>
          <w:rFonts w:ascii="Courier New" w:hAnsi="Courier New" w:cs="Courier New"/>
          <w:noProof/>
          <w:sz w:val="20"/>
          <w:szCs w:val="20"/>
          <w:lang w:val="en-US"/>
        </w:rPr>
        <w:t>,ptr);</w:t>
      </w:r>
    </w:p>
    <w:p w:rsidR="00317AAF" w:rsidRPr="0069147F" w:rsidRDefault="00317AAF" w:rsidP="00317AAF">
      <w:pPr>
        <w:autoSpaceDE w:val="0"/>
        <w:autoSpaceDN w:val="0"/>
        <w:adjustRightInd w:val="0"/>
        <w:ind w:firstLine="567"/>
        <w:jc w:val="both"/>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ptr = &amp;i; </w:t>
      </w:r>
      <w:r w:rsidRPr="0069147F">
        <w:rPr>
          <w:rFonts w:ascii="Courier New" w:hAnsi="Courier New" w:cs="Courier New"/>
          <w:noProof/>
          <w:color w:val="008000"/>
          <w:sz w:val="20"/>
          <w:szCs w:val="20"/>
          <w:lang w:val="en-US"/>
        </w:rPr>
        <w:t>// store address of i in pointer variable ptr</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"The address stored in ptr variable is: %p\n"</w:t>
      </w:r>
      <w:r w:rsidRPr="0069147F">
        <w:rPr>
          <w:rFonts w:ascii="Courier New" w:hAnsi="Courier New" w:cs="Courier New"/>
          <w:noProof/>
          <w:sz w:val="20"/>
          <w:szCs w:val="20"/>
          <w:lang w:val="en-US"/>
        </w:rPr>
        <w:t>,ptr);</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"i = %d, value of *ptr = %d\n"</w:t>
      </w:r>
      <w:r w:rsidRPr="0069147F">
        <w:rPr>
          <w:rFonts w:ascii="Courier New" w:hAnsi="Courier New" w:cs="Courier New"/>
          <w:noProof/>
          <w:sz w:val="20"/>
          <w:szCs w:val="20"/>
          <w:lang w:val="en-US"/>
        </w:rPr>
        <w:t>,i,*ptr);</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"The address where the pointer is located: %p\n"</w:t>
      </w:r>
      <w:r w:rsidRPr="0069147F">
        <w:rPr>
          <w:rFonts w:ascii="Courier New" w:hAnsi="Courier New" w:cs="Courier New"/>
          <w:noProof/>
          <w:sz w:val="20"/>
          <w:szCs w:val="20"/>
          <w:lang w:val="en-US"/>
        </w:rPr>
        <w:t>,&amp;ptr);</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Tricky program “Catch an Address of a variable”.</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 1234;</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lastRenderedPageBreak/>
        <w:t>int</w:t>
      </w:r>
      <w:r w:rsidRPr="0069147F">
        <w:rPr>
          <w:rFonts w:ascii="Courier New" w:hAnsi="Courier New" w:cs="Courier New"/>
          <w:noProof/>
          <w:sz w:val="20"/>
          <w:szCs w:val="20"/>
          <w:lang w:val="en-US"/>
        </w:rPr>
        <w:t xml:space="preserve"> *ptr;</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"%p\n"</w:t>
      </w:r>
      <w:r w:rsidRPr="0069147F">
        <w:rPr>
          <w:rFonts w:ascii="Courier New" w:hAnsi="Courier New" w:cs="Courier New"/>
          <w:noProof/>
          <w:sz w:val="20"/>
          <w:szCs w:val="20"/>
          <w:lang w:val="en-US"/>
        </w:rPr>
        <w:t>,&amp;i);</w:t>
      </w:r>
    </w:p>
    <w:p w:rsidR="00317AAF" w:rsidRPr="0069147F" w:rsidRDefault="00317AAF" w:rsidP="00317AAF">
      <w:pPr>
        <w:autoSpaceDE w:val="0"/>
        <w:autoSpaceDN w:val="0"/>
        <w:adjustRightInd w:val="0"/>
        <w:ind w:firstLine="567"/>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ptr = (</w:t>
      </w: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*)0x00405000;    </w:t>
      </w:r>
      <w:r w:rsidRPr="0069147F">
        <w:rPr>
          <w:rFonts w:ascii="Courier New" w:hAnsi="Courier New" w:cs="Courier New"/>
          <w:noProof/>
          <w:color w:val="008000"/>
          <w:sz w:val="20"/>
          <w:szCs w:val="20"/>
          <w:lang w:val="en-US"/>
        </w:rPr>
        <w:t>// put there the address of variable i</w:t>
      </w:r>
    </w:p>
    <w:p w:rsidR="00317AAF" w:rsidRPr="0069147F" w:rsidRDefault="00317AAF" w:rsidP="00317AAF">
      <w:pPr>
        <w:autoSpaceDE w:val="0"/>
        <w:autoSpaceDN w:val="0"/>
        <w:adjustRightInd w:val="0"/>
        <w:ind w:firstLine="567"/>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 %d\n"</w:t>
      </w:r>
      <w:r w:rsidRPr="0069147F">
        <w:rPr>
          <w:rFonts w:ascii="Courier New" w:hAnsi="Courier New" w:cs="Courier New"/>
          <w:noProof/>
          <w:sz w:val="20"/>
          <w:szCs w:val="20"/>
          <w:lang w:val="en-US"/>
        </w:rPr>
        <w:t>,ptr,*ptr);</w:t>
      </w:r>
      <w:r w:rsidRPr="0069147F">
        <w:rPr>
          <w:rFonts w:ascii="Courier New" w:hAnsi="Courier New" w:cs="Courier New"/>
          <w:noProof/>
          <w:color w:val="008000"/>
          <w:sz w:val="20"/>
          <w:szCs w:val="20"/>
          <w:lang w:val="en-US"/>
        </w:rPr>
        <w:t xml:space="preserve"> // so that *ptr = i</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noProof/>
          <w:lang w:val="en-US"/>
        </w:rPr>
      </w:pPr>
    </w:p>
    <w:p w:rsidR="00317AAF" w:rsidRPr="0069147F" w:rsidRDefault="00317AAF" w:rsidP="00317AAF">
      <w:pPr>
        <w:ind w:firstLine="567"/>
        <w:jc w:val="both"/>
        <w:rPr>
          <w:b/>
          <w:noProof/>
          <w:lang w:val="en-US"/>
        </w:rPr>
      </w:pPr>
      <w:r w:rsidRPr="0069147F">
        <w:rPr>
          <w:b/>
          <w:noProof/>
          <w:lang w:val="en-US"/>
        </w:rPr>
        <w:t>Reassigning Pointers</w:t>
      </w:r>
    </w:p>
    <w:p w:rsidR="00317AAF" w:rsidRPr="0069147F" w:rsidRDefault="00317AAF" w:rsidP="00317AAF">
      <w:pPr>
        <w:ind w:firstLine="567"/>
        <w:jc w:val="both"/>
        <w:rPr>
          <w:noProof/>
          <w:lang w:val="en-US"/>
        </w:rPr>
      </w:pPr>
      <w:r w:rsidRPr="0069147F">
        <w:rPr>
          <w:noProof/>
          <w:lang w:val="en-US"/>
        </w:rPr>
        <w:t xml:space="preserve">Pointers can point to different objects at different times during the life of a program. </w:t>
      </w:r>
      <w:r w:rsidRPr="0069147F">
        <w:rPr>
          <w:i/>
          <w:noProof/>
          <w:lang w:val="en-US"/>
        </w:rPr>
        <w:t>Reassigning</w:t>
      </w:r>
      <w:r w:rsidRPr="0069147F">
        <w:rPr>
          <w:noProof/>
          <w:lang w:val="en-US"/>
        </w:rPr>
        <w:t xml:space="preserve"> a pointer works like reassigning any other variable.</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 1234, j = 5678;</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*ptr;</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"i = %d, j = %d\n"</w:t>
      </w:r>
      <w:r w:rsidRPr="0069147F">
        <w:rPr>
          <w:rFonts w:ascii="Courier New" w:hAnsi="Courier New" w:cs="Courier New"/>
          <w:noProof/>
          <w:sz w:val="20"/>
          <w:szCs w:val="20"/>
          <w:lang w:val="en-US"/>
        </w:rPr>
        <w:t>,i,j);</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"&amp;i = %p, &amp;j = %p\n"</w:t>
      </w:r>
      <w:r w:rsidRPr="0069147F">
        <w:rPr>
          <w:rFonts w:ascii="Courier New" w:hAnsi="Courier New" w:cs="Courier New"/>
          <w:noProof/>
          <w:sz w:val="20"/>
          <w:szCs w:val="20"/>
          <w:lang w:val="en-US"/>
        </w:rPr>
        <w:t>,&amp;i,&amp;j);</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ptr = &amp;i;  printf(</w:t>
      </w:r>
      <w:r w:rsidRPr="0069147F">
        <w:rPr>
          <w:rFonts w:ascii="Courier New" w:hAnsi="Courier New" w:cs="Courier New"/>
          <w:noProof/>
          <w:color w:val="800000"/>
          <w:sz w:val="20"/>
          <w:szCs w:val="20"/>
          <w:lang w:val="en-US"/>
        </w:rPr>
        <w:t>"ptr = %p, *ptr = %d\n"</w:t>
      </w:r>
      <w:r w:rsidRPr="0069147F">
        <w:rPr>
          <w:rFonts w:ascii="Courier New" w:hAnsi="Courier New" w:cs="Courier New"/>
          <w:noProof/>
          <w:sz w:val="20"/>
          <w:szCs w:val="20"/>
          <w:lang w:val="en-US"/>
        </w:rPr>
        <w:t>,ptr,*ptr);</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ptr = &amp;j;  printf(</w:t>
      </w:r>
      <w:r w:rsidRPr="0069147F">
        <w:rPr>
          <w:rFonts w:ascii="Courier New" w:hAnsi="Courier New" w:cs="Courier New"/>
          <w:noProof/>
          <w:color w:val="800000"/>
          <w:sz w:val="20"/>
          <w:szCs w:val="20"/>
          <w:lang w:val="en-US"/>
        </w:rPr>
        <w:t>"ptr = %p, *ptr = %d\n"</w:t>
      </w:r>
      <w:r w:rsidRPr="0069147F">
        <w:rPr>
          <w:rFonts w:ascii="Courier New" w:hAnsi="Courier New" w:cs="Courier New"/>
          <w:noProof/>
          <w:sz w:val="20"/>
          <w:szCs w:val="20"/>
          <w:lang w:val="en-US"/>
        </w:rPr>
        <w:t>,ptr,*ptr);</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noProof/>
          <w:lang w:val="en-US"/>
        </w:rPr>
      </w:pPr>
    </w:p>
    <w:p w:rsidR="00317AAF" w:rsidRPr="0069147F" w:rsidRDefault="00317AAF" w:rsidP="00317AAF">
      <w:pPr>
        <w:ind w:firstLine="567"/>
        <w:jc w:val="both"/>
        <w:rPr>
          <w:b/>
          <w:noProof/>
          <w:lang w:val="en-US"/>
        </w:rPr>
      </w:pPr>
      <w:r w:rsidRPr="0069147F">
        <w:rPr>
          <w:b/>
          <w:noProof/>
          <w:lang w:val="en-US"/>
        </w:rPr>
        <w:t>Using Pointers to Objects</w:t>
      </w:r>
    </w:p>
    <w:p w:rsidR="00317AAF" w:rsidRPr="0069147F" w:rsidRDefault="00317AAF" w:rsidP="00317AAF">
      <w:pPr>
        <w:ind w:firstLine="567"/>
        <w:jc w:val="both"/>
        <w:rPr>
          <w:noProof/>
          <w:lang w:val="en-US"/>
        </w:rPr>
      </w:pPr>
      <w:r w:rsidRPr="0069147F">
        <w:rPr>
          <w:noProof/>
          <w:lang w:val="en-US"/>
        </w:rPr>
        <w:t xml:space="preserve">The previous program has worked only with values of a built-in type </w:t>
      </w:r>
      <w:r w:rsidRPr="0069147F">
        <w:rPr>
          <w:i/>
          <w:noProof/>
          <w:lang w:val="en-US"/>
        </w:rPr>
        <w:t>int</w:t>
      </w:r>
      <w:r w:rsidRPr="0069147F">
        <w:rPr>
          <w:noProof/>
          <w:lang w:val="en-US"/>
        </w:rPr>
        <w:t>. But you can use pointers with objects just as easily. You can access an object through a pointer using the dereference operator.</w:t>
      </w:r>
    </w:p>
    <w:p w:rsidR="00317AAF" w:rsidRPr="0069147F" w:rsidRDefault="00317AAF" w:rsidP="00317AAF">
      <w:pPr>
        <w:ind w:firstLine="567"/>
        <w:jc w:val="both"/>
        <w:rPr>
          <w:noProof/>
          <w:lang w:val="en-US"/>
        </w:rPr>
      </w:pPr>
      <w:r w:rsidRPr="0069147F">
        <w:rPr>
          <w:noProof/>
          <w:lang w:val="en-US"/>
        </w:rPr>
        <w:lastRenderedPageBreak/>
        <w:t xml:space="preserve">You can call the </w:t>
      </w:r>
      <w:r w:rsidRPr="0069147F">
        <w:rPr>
          <w:i/>
          <w:noProof/>
          <w:lang w:val="en-US"/>
        </w:rPr>
        <w:t>member functions</w:t>
      </w:r>
      <w:r w:rsidRPr="0069147F">
        <w:rPr>
          <w:noProof/>
          <w:lang w:val="en-US"/>
        </w:rPr>
        <w:t xml:space="preserve"> of an object through a pointer the same way you can call the member functions of an object through an iterator. One way to do this is by using the dereference operator and the member access operator.</w:t>
      </w:r>
    </w:p>
    <w:p w:rsidR="00317AAF" w:rsidRPr="0069147F" w:rsidRDefault="00317AAF" w:rsidP="00317AAF">
      <w:pPr>
        <w:ind w:firstLine="567"/>
        <w:jc w:val="both"/>
        <w:rPr>
          <w:noProof/>
          <w:lang w:val="en-US"/>
        </w:rPr>
      </w:pPr>
      <w:r w:rsidRPr="0069147F">
        <w:rPr>
          <w:noProof/>
          <w:lang w:val="en-US"/>
        </w:rPr>
        <w:t>Just as with iterators, you can use the -&gt; operator with pointers for a more readable way to access object members.</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&lt;cstdio&gt;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&lt;vector&gt;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using</w:t>
      </w: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namespace</w:t>
      </w:r>
      <w:r w:rsidRPr="0069147F">
        <w:rPr>
          <w:rFonts w:ascii="Courier New" w:hAnsi="Courier New" w:cs="Courier New"/>
          <w:noProof/>
          <w:sz w:val="20"/>
          <w:szCs w:val="20"/>
          <w:lang w:val="en-US"/>
        </w:rPr>
        <w:t xml:space="preserve"> std;</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vector&lt;</w:t>
      </w: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&gt; v(10000);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vector&lt;</w:t>
      </w: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&gt; *ptr;</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ptr = &amp;v;</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"%d\n"</w:t>
      </w:r>
      <w:r w:rsidRPr="0069147F">
        <w:rPr>
          <w:rFonts w:ascii="Courier New" w:hAnsi="Courier New" w:cs="Courier New"/>
          <w:noProof/>
          <w:sz w:val="20"/>
          <w:szCs w:val="20"/>
          <w:lang w:val="en-US"/>
        </w:rPr>
        <w:t>,(*ptr).size());</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"%d\n"</w:t>
      </w:r>
      <w:r w:rsidRPr="0069147F">
        <w:rPr>
          <w:rFonts w:ascii="Courier New" w:hAnsi="Courier New" w:cs="Courier New"/>
          <w:noProof/>
          <w:sz w:val="20"/>
          <w:szCs w:val="20"/>
          <w:lang w:val="en-US"/>
        </w:rPr>
        <w:t>,ptr-&gt;size());</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 xml:space="preserve">The code </w:t>
      </w:r>
      <w:r w:rsidRPr="0069147F">
        <w:rPr>
          <w:rFonts w:ascii="Courier New" w:hAnsi="Courier New" w:cs="Courier New"/>
          <w:noProof/>
          <w:sz w:val="20"/>
          <w:szCs w:val="20"/>
          <w:lang w:val="en-US"/>
        </w:rPr>
        <w:t>(*ptr).size()</w:t>
      </w:r>
      <w:r w:rsidRPr="0069147F">
        <w:rPr>
          <w:noProof/>
          <w:lang w:val="en-US"/>
        </w:rPr>
        <w:t xml:space="preserve"> says “Take the result of dereferencing </w:t>
      </w:r>
      <w:r w:rsidRPr="0069147F">
        <w:rPr>
          <w:i/>
          <w:noProof/>
          <w:lang w:val="en-US"/>
        </w:rPr>
        <w:t>ptr</w:t>
      </w:r>
      <w:r w:rsidRPr="0069147F">
        <w:rPr>
          <w:noProof/>
          <w:lang w:val="en-US"/>
        </w:rPr>
        <w:t xml:space="preserve"> and call that object’s </w:t>
      </w:r>
      <w:r w:rsidRPr="0069147F">
        <w:rPr>
          <w:rFonts w:ascii="Courier New" w:hAnsi="Courier New" w:cs="Courier New"/>
          <w:noProof/>
          <w:sz w:val="20"/>
          <w:szCs w:val="20"/>
          <w:lang w:val="en-US"/>
        </w:rPr>
        <w:t xml:space="preserve">size() </w:t>
      </w:r>
      <w:r w:rsidRPr="0069147F">
        <w:rPr>
          <w:noProof/>
          <w:lang w:val="en-US"/>
        </w:rPr>
        <w:t>member function”.</w:t>
      </w:r>
    </w:p>
    <w:p w:rsidR="00317AAF" w:rsidRPr="0069147F" w:rsidRDefault="00317AAF" w:rsidP="00317AAF">
      <w:pPr>
        <w:ind w:firstLine="567"/>
        <w:jc w:val="both"/>
        <w:rPr>
          <w:noProof/>
          <w:lang w:val="en-US"/>
        </w:rPr>
      </w:pPr>
    </w:p>
    <w:p w:rsidR="00317AAF" w:rsidRPr="0069147F" w:rsidRDefault="00317AAF" w:rsidP="00317AAF">
      <w:pPr>
        <w:ind w:firstLine="567"/>
        <w:jc w:val="both"/>
        <w:rPr>
          <w:b/>
          <w:noProof/>
          <w:lang w:val="en-US"/>
        </w:rPr>
      </w:pPr>
      <w:r w:rsidRPr="0069147F">
        <w:rPr>
          <w:b/>
          <w:noProof/>
          <w:lang w:val="en-US"/>
        </w:rPr>
        <w:t>NULL Pointer</w:t>
      </w:r>
    </w:p>
    <w:p w:rsidR="00317AAF" w:rsidRPr="0069147F" w:rsidRDefault="00317AAF" w:rsidP="00317AAF">
      <w:pPr>
        <w:ind w:firstLine="567"/>
        <w:jc w:val="both"/>
        <w:rPr>
          <w:noProof/>
          <w:lang w:val="en-US"/>
        </w:rPr>
      </w:pPr>
      <w:r w:rsidRPr="0069147F">
        <w:rPr>
          <w:noProof/>
          <w:lang w:val="en-US"/>
        </w:rPr>
        <w:t xml:space="preserve">It is always a good practice to assign the pointer NULL to a pointer variable in case you do not have exact address to be assigned. This is done at the time of variable declaration. A pointer that is assigned NULL is called a </w:t>
      </w:r>
      <w:r w:rsidRPr="0069147F">
        <w:rPr>
          <w:b/>
          <w:i/>
          <w:noProof/>
          <w:lang w:val="en-US"/>
        </w:rPr>
        <w:t>null pointer</w:t>
      </w:r>
      <w:r w:rsidRPr="0069147F">
        <w:rPr>
          <w:noProof/>
          <w:lang w:val="en-US"/>
        </w:rPr>
        <w:t>.</w:t>
      </w:r>
    </w:p>
    <w:p w:rsidR="00317AAF" w:rsidRPr="0069147F" w:rsidRDefault="00317AAF" w:rsidP="00317AAF">
      <w:pPr>
        <w:ind w:firstLine="567"/>
        <w:jc w:val="both"/>
        <w:rPr>
          <w:noProof/>
          <w:lang w:val="en-US"/>
        </w:rPr>
      </w:pPr>
      <w:r w:rsidRPr="0069147F">
        <w:rPr>
          <w:noProof/>
          <w:lang w:val="en-US"/>
        </w:rPr>
        <w:t xml:space="preserve">The NULL pointer is a </w:t>
      </w:r>
      <w:r w:rsidRPr="0069147F">
        <w:rPr>
          <w:b/>
          <w:i/>
          <w:noProof/>
          <w:lang w:val="en-US"/>
        </w:rPr>
        <w:t>constant</w:t>
      </w:r>
      <w:r w:rsidRPr="0069147F">
        <w:rPr>
          <w:noProof/>
          <w:lang w:val="en-US"/>
        </w:rPr>
        <w:t xml:space="preserve"> with a value of zero defined in several standard libraries. Consider the following program:</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lastRenderedPageBreak/>
        <w:t>int</w:t>
      </w:r>
      <w:r w:rsidRPr="0069147F">
        <w:rPr>
          <w:rFonts w:ascii="Courier New" w:hAnsi="Courier New" w:cs="Courier New"/>
          <w:noProof/>
          <w:sz w:val="20"/>
          <w:szCs w:val="20"/>
          <w:lang w:val="en-US"/>
        </w:rPr>
        <w:t xml:space="preserve"> *ptr = NULL;</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"ptr is a NULL pointer: %p\n"</w:t>
      </w:r>
      <w:r w:rsidRPr="0069147F">
        <w:rPr>
          <w:rFonts w:ascii="Courier New" w:hAnsi="Courier New" w:cs="Courier New"/>
          <w:noProof/>
          <w:sz w:val="20"/>
          <w:szCs w:val="20"/>
          <w:lang w:val="en-US"/>
        </w:rPr>
        <w:t>,ptr);</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"The address where the pointer is located: %p\n"</w:t>
      </w:r>
      <w:r w:rsidRPr="0069147F">
        <w:rPr>
          <w:rFonts w:ascii="Courier New" w:hAnsi="Courier New" w:cs="Courier New"/>
          <w:noProof/>
          <w:sz w:val="20"/>
          <w:szCs w:val="20"/>
          <w:lang w:val="en-US"/>
        </w:rPr>
        <w:t>,&amp;ptr);</w:t>
      </w:r>
    </w:p>
    <w:p w:rsidR="00317AAF" w:rsidRPr="00CD0ECD"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CD0ECD">
        <w:rPr>
          <w:rFonts w:ascii="Courier New" w:hAnsi="Courier New" w:cs="Courier New"/>
          <w:noProof/>
          <w:color w:val="0000FF"/>
          <w:sz w:val="20"/>
          <w:szCs w:val="20"/>
          <w:lang w:val="en-US"/>
        </w:rPr>
        <w:t>return</w:t>
      </w:r>
      <w:r w:rsidRPr="00CD0ECD">
        <w:rPr>
          <w:rFonts w:ascii="Courier New" w:hAnsi="Courier New" w:cs="Courier New"/>
          <w:noProof/>
          <w:sz w:val="20"/>
          <w:szCs w:val="20"/>
          <w:lang w:val="en-US"/>
        </w:rPr>
        <w:t xml:space="preserve"> 0;</w:t>
      </w:r>
    </w:p>
    <w:p w:rsidR="00317AAF" w:rsidRPr="00CD0ECD" w:rsidRDefault="00317AAF" w:rsidP="00317AAF">
      <w:pPr>
        <w:autoSpaceDE w:val="0"/>
        <w:autoSpaceDN w:val="0"/>
        <w:adjustRightInd w:val="0"/>
        <w:ind w:firstLine="567"/>
        <w:jc w:val="both"/>
        <w:rPr>
          <w:rFonts w:ascii="Courier New" w:hAnsi="Courier New" w:cs="Courier New"/>
          <w:noProof/>
          <w:sz w:val="20"/>
          <w:szCs w:val="20"/>
          <w:lang w:val="en-US"/>
        </w:rPr>
      </w:pPr>
      <w:r w:rsidRPr="00CD0ECD">
        <w:rPr>
          <w:rFonts w:ascii="Courier New" w:hAnsi="Courier New" w:cs="Courier New"/>
          <w:noProof/>
          <w:sz w:val="20"/>
          <w:szCs w:val="20"/>
          <w:lang w:val="en-US"/>
        </w:rPr>
        <w:t>}</w:t>
      </w:r>
    </w:p>
    <w:p w:rsidR="00317AAF" w:rsidRPr="00CD0ECD" w:rsidRDefault="00317AAF" w:rsidP="00317AAF">
      <w:pPr>
        <w:ind w:firstLine="567"/>
        <w:jc w:val="center"/>
        <w:rPr>
          <w:lang w:val="en-US"/>
        </w:rPr>
      </w:pPr>
    </w:p>
    <w:p w:rsidR="00317AAF" w:rsidRPr="00CD0ECD"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 xml:space="preserve">On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w:t>
      </w:r>
      <w:r w:rsidRPr="0069147F">
        <w:rPr>
          <w:b/>
          <w:i/>
          <w:noProof/>
          <w:lang w:val="en-US"/>
        </w:rPr>
        <w:t>point to nothing</w:t>
      </w:r>
      <w:r w:rsidRPr="0069147F">
        <w:rPr>
          <w:noProof/>
          <w:lang w:val="en-US"/>
        </w:rPr>
        <w:t>.</w:t>
      </w:r>
    </w:p>
    <w:p w:rsidR="00317AAF" w:rsidRPr="0069147F" w:rsidRDefault="00317AAF" w:rsidP="00317AAF">
      <w:pPr>
        <w:ind w:firstLine="567"/>
        <w:jc w:val="both"/>
        <w:rPr>
          <w:noProof/>
          <w:lang w:val="en-US"/>
        </w:rPr>
      </w:pPr>
    </w:p>
    <w:p w:rsidR="00317AAF" w:rsidRPr="0069147F" w:rsidRDefault="00317AAF" w:rsidP="00317AAF">
      <w:pPr>
        <w:ind w:firstLine="567"/>
        <w:jc w:val="both"/>
        <w:rPr>
          <w:b/>
          <w:noProof/>
          <w:lang w:val="en-US"/>
        </w:rPr>
      </w:pPr>
      <w:r w:rsidRPr="0069147F">
        <w:rPr>
          <w:b/>
          <w:noProof/>
          <w:lang w:val="en-US"/>
        </w:rPr>
        <w:t>Pointer Arithmetic</w:t>
      </w:r>
    </w:p>
    <w:p w:rsidR="00317AAF" w:rsidRPr="0069147F" w:rsidRDefault="00317AAF" w:rsidP="00317AAF">
      <w:pPr>
        <w:ind w:firstLine="567"/>
        <w:jc w:val="both"/>
        <w:rPr>
          <w:noProof/>
          <w:lang w:val="en-US"/>
        </w:rPr>
      </w:pPr>
      <w:r w:rsidRPr="0069147F">
        <w:rPr>
          <w:noProof/>
          <w:lang w:val="en-US"/>
        </w:rPr>
        <w:t>Pointer is an address which is a numeric value; therefore, you can perform arithmetic operations on a pointer just as you can a numeric value. There are four arithmetic operators that can be used on pointers: ++, --, +, and -.</w:t>
      </w:r>
    </w:p>
    <w:p w:rsidR="00317AAF" w:rsidRPr="0069147F"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 xml:space="preserve">To understand pointer arithmetic, let us consider that </w:t>
      </w:r>
      <w:r w:rsidRPr="0069147F">
        <w:rPr>
          <w:i/>
          <w:noProof/>
          <w:lang w:val="en-US"/>
        </w:rPr>
        <w:t>ptr</w:t>
      </w:r>
      <w:r w:rsidRPr="0069147F">
        <w:rPr>
          <w:noProof/>
          <w:lang w:val="en-US"/>
        </w:rPr>
        <w:t xml:space="preserve"> is an integer pointer which points to the address 0041:717C. Assuming 32-bit integers, let us perform the following arithmatic operation on the pointer:</w:t>
      </w:r>
    </w:p>
    <w:p w:rsidR="00317AAF" w:rsidRPr="0069147F" w:rsidRDefault="00317AAF" w:rsidP="00317AAF">
      <w:pPr>
        <w:ind w:firstLine="567"/>
        <w:jc w:val="both"/>
        <w:rPr>
          <w:rFonts w:ascii="Courier New" w:hAnsi="Courier New" w:cs="Courier New"/>
          <w:noProof/>
          <w:sz w:val="20"/>
          <w:szCs w:val="20"/>
          <w:lang w:val="en-US"/>
        </w:rPr>
      </w:pPr>
    </w:p>
    <w:p w:rsidR="00317AAF" w:rsidRPr="0069147F" w:rsidRDefault="00317AAF" w:rsidP="00317AAF">
      <w:pPr>
        <w:ind w:firstLine="567"/>
        <w:jc w:val="both"/>
        <w:rPr>
          <w:noProof/>
          <w:lang w:val="en-US"/>
        </w:rPr>
      </w:pPr>
      <w:r w:rsidRPr="0069147F">
        <w:rPr>
          <w:rFonts w:ascii="Courier New" w:hAnsi="Courier New" w:cs="Courier New"/>
          <w:noProof/>
          <w:sz w:val="20"/>
          <w:szCs w:val="20"/>
          <w:lang w:val="en-US"/>
        </w:rPr>
        <w:t>ptr++;</w:t>
      </w:r>
    </w:p>
    <w:p w:rsidR="00317AAF" w:rsidRPr="0069147F"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 xml:space="preserve">The </w:t>
      </w:r>
      <w:r w:rsidRPr="0069147F">
        <w:rPr>
          <w:i/>
          <w:noProof/>
          <w:lang w:val="en-US"/>
        </w:rPr>
        <w:t>ptr</w:t>
      </w:r>
      <w:r w:rsidRPr="0069147F">
        <w:rPr>
          <w:noProof/>
          <w:lang w:val="en-US"/>
        </w:rPr>
        <w:t xml:space="preserve"> will point to the location 0041:7180 because each time </w:t>
      </w:r>
      <w:r w:rsidRPr="0069147F">
        <w:rPr>
          <w:i/>
          <w:noProof/>
          <w:lang w:val="en-US"/>
        </w:rPr>
        <w:t>ptr</w:t>
      </w:r>
      <w:r w:rsidRPr="0069147F">
        <w:rPr>
          <w:noProof/>
          <w:lang w:val="en-US"/>
        </w:rPr>
        <w:t xml:space="preserve"> is incremented, it will point to the next integer. This operation will move the pointer to next memory location without impacting actual value at the memory location. </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j, k, l;</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lastRenderedPageBreak/>
        <w:t>int</w:t>
      </w:r>
      <w:r w:rsidRPr="0069147F">
        <w:rPr>
          <w:rFonts w:ascii="Courier New" w:hAnsi="Courier New" w:cs="Courier New"/>
          <w:noProof/>
          <w:sz w:val="20"/>
          <w:szCs w:val="20"/>
          <w:lang w:val="en-US"/>
        </w:rPr>
        <w:t xml:space="preserve"> *ptr = &amp;k;</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i = 11; j = 22; k = 33; l = 44;</w:t>
      </w:r>
    </w:p>
    <w:p w:rsidR="00317AAF" w:rsidRPr="0069147F" w:rsidRDefault="00317AAF" w:rsidP="00317AAF">
      <w:pPr>
        <w:autoSpaceDE w:val="0"/>
        <w:autoSpaceDN w:val="0"/>
        <w:adjustRightInd w:val="0"/>
        <w:ind w:firstLine="567"/>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"%d\n"</w:t>
      </w:r>
      <w:r w:rsidRPr="0069147F">
        <w:rPr>
          <w:rFonts w:ascii="Courier New" w:hAnsi="Courier New" w:cs="Courier New"/>
          <w:noProof/>
          <w:sz w:val="20"/>
          <w:szCs w:val="20"/>
          <w:lang w:val="en-US"/>
        </w:rPr>
        <w:t xml:space="preserve">,*ptr++); </w:t>
      </w:r>
      <w:r w:rsidRPr="0069147F">
        <w:rPr>
          <w:rFonts w:ascii="Courier New" w:hAnsi="Courier New" w:cs="Courier New"/>
          <w:noProof/>
          <w:color w:val="008000"/>
          <w:sz w:val="20"/>
          <w:szCs w:val="20"/>
          <w:lang w:val="en-US"/>
        </w:rPr>
        <w:t>// 33</w:t>
      </w:r>
    </w:p>
    <w:p w:rsidR="00317AAF" w:rsidRPr="0069147F" w:rsidRDefault="00317AAF" w:rsidP="00317AAF">
      <w:pPr>
        <w:autoSpaceDE w:val="0"/>
        <w:autoSpaceDN w:val="0"/>
        <w:adjustRightInd w:val="0"/>
        <w:ind w:firstLine="567"/>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"%d\n"</w:t>
      </w:r>
      <w:r w:rsidRPr="0069147F">
        <w:rPr>
          <w:rFonts w:ascii="Courier New" w:hAnsi="Courier New" w:cs="Courier New"/>
          <w:noProof/>
          <w:sz w:val="20"/>
          <w:szCs w:val="20"/>
          <w:lang w:val="en-US"/>
        </w:rPr>
        <w:t xml:space="preserve">,*ptr++); </w:t>
      </w:r>
      <w:r w:rsidRPr="0069147F">
        <w:rPr>
          <w:rFonts w:ascii="Courier New" w:hAnsi="Courier New" w:cs="Courier New"/>
          <w:noProof/>
          <w:color w:val="008000"/>
          <w:sz w:val="20"/>
          <w:szCs w:val="20"/>
          <w:lang w:val="en-US"/>
        </w:rPr>
        <w:t>// 22</w:t>
      </w:r>
    </w:p>
    <w:p w:rsidR="00317AAF" w:rsidRPr="0069147F" w:rsidRDefault="00317AAF" w:rsidP="00317AAF">
      <w:pPr>
        <w:autoSpaceDE w:val="0"/>
        <w:autoSpaceDN w:val="0"/>
        <w:adjustRightInd w:val="0"/>
        <w:ind w:firstLine="567"/>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"%d\n"</w:t>
      </w:r>
      <w:r w:rsidRPr="0069147F">
        <w:rPr>
          <w:rFonts w:ascii="Courier New" w:hAnsi="Courier New" w:cs="Courier New"/>
          <w:noProof/>
          <w:sz w:val="20"/>
          <w:szCs w:val="20"/>
          <w:lang w:val="en-US"/>
        </w:rPr>
        <w:t xml:space="preserve">,*ptr++); </w:t>
      </w:r>
      <w:r w:rsidRPr="0069147F">
        <w:rPr>
          <w:rFonts w:ascii="Courier New" w:hAnsi="Courier New" w:cs="Courier New"/>
          <w:noProof/>
          <w:color w:val="008000"/>
          <w:sz w:val="20"/>
          <w:szCs w:val="20"/>
          <w:lang w:val="en-US"/>
        </w:rPr>
        <w:t>// 11</w:t>
      </w:r>
    </w:p>
    <w:p w:rsidR="00317AAF" w:rsidRPr="0069147F" w:rsidRDefault="00317AAF" w:rsidP="00317AAF">
      <w:pPr>
        <w:autoSpaceDE w:val="0"/>
        <w:autoSpaceDN w:val="0"/>
        <w:adjustRightInd w:val="0"/>
        <w:ind w:firstLine="567"/>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"%d\n"</w:t>
      </w:r>
      <w:r w:rsidRPr="0069147F">
        <w:rPr>
          <w:rFonts w:ascii="Courier New" w:hAnsi="Courier New" w:cs="Courier New"/>
          <w:noProof/>
          <w:sz w:val="20"/>
          <w:szCs w:val="20"/>
          <w:lang w:val="en-US"/>
        </w:rPr>
        <w:t xml:space="preserve">,*ptr++); </w:t>
      </w:r>
      <w:r w:rsidRPr="0069147F">
        <w:rPr>
          <w:rFonts w:ascii="Courier New" w:hAnsi="Courier New" w:cs="Courier New"/>
          <w:noProof/>
          <w:color w:val="008000"/>
          <w:sz w:val="20"/>
          <w:szCs w:val="20"/>
          <w:lang w:val="en-US"/>
        </w:rPr>
        <w:t>// 44</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CD0ECD" w:rsidRDefault="00317AAF" w:rsidP="00317AAF">
      <w:pPr>
        <w:autoSpaceDE w:val="0"/>
        <w:autoSpaceDN w:val="0"/>
        <w:adjustRightInd w:val="0"/>
        <w:ind w:firstLine="567"/>
        <w:rPr>
          <w:rFonts w:ascii="Courier New" w:hAnsi="Courier New" w:cs="Courier New"/>
          <w:noProof/>
          <w:sz w:val="20"/>
          <w:szCs w:val="20"/>
          <w:lang w:val="en-US"/>
        </w:rPr>
      </w:pPr>
      <w:r w:rsidRPr="00CD0ECD">
        <w:rPr>
          <w:rFonts w:ascii="Courier New" w:hAnsi="Courier New" w:cs="Courier New"/>
          <w:noProof/>
          <w:sz w:val="20"/>
          <w:szCs w:val="20"/>
          <w:lang w:val="en-US"/>
        </w:rPr>
        <w:t>}</w:t>
      </w:r>
    </w:p>
    <w:p w:rsidR="00317AAF" w:rsidRPr="00CD0ECD" w:rsidRDefault="00317AAF" w:rsidP="00317AAF">
      <w:pPr>
        <w:autoSpaceDE w:val="0"/>
        <w:autoSpaceDN w:val="0"/>
        <w:adjustRightInd w:val="0"/>
        <w:ind w:firstLine="567"/>
        <w:rPr>
          <w:rFonts w:ascii="Courier New" w:hAnsi="Courier New" w:cs="Courier New"/>
          <w:noProof/>
          <w:sz w:val="20"/>
          <w:szCs w:val="20"/>
          <w:lang w:val="en-US"/>
        </w:rPr>
      </w:pPr>
    </w:p>
    <w:p w:rsidR="00317AAF" w:rsidRPr="00CD0ECD" w:rsidRDefault="00317AAF" w:rsidP="00317AAF">
      <w:pPr>
        <w:ind w:firstLine="567"/>
        <w:jc w:val="center"/>
        <w:rPr>
          <w:noProof/>
          <w:lang w:val="en-US"/>
        </w:rPr>
      </w:pPr>
    </w:p>
    <w:p w:rsidR="00317AAF" w:rsidRPr="00CD0ECD" w:rsidRDefault="00317AAF" w:rsidP="00317AAF">
      <w:pPr>
        <w:ind w:firstLine="567"/>
        <w:jc w:val="both"/>
        <w:rPr>
          <w:noProof/>
          <w:lang w:val="en-US"/>
        </w:rPr>
      </w:pPr>
    </w:p>
    <w:p w:rsidR="00317AAF" w:rsidRPr="0069147F" w:rsidRDefault="00317AAF" w:rsidP="00317AAF">
      <w:pPr>
        <w:ind w:firstLine="567"/>
        <w:jc w:val="both"/>
        <w:rPr>
          <w:noProof/>
          <w:lang w:val="en-US"/>
        </w:rPr>
      </w:pPr>
      <w:r w:rsidRPr="0069147F">
        <w:rPr>
          <w:noProof/>
          <w:lang w:val="en-US"/>
        </w:rPr>
        <w:t xml:space="preserve">If </w:t>
      </w:r>
      <w:r w:rsidRPr="0069147F">
        <w:rPr>
          <w:i/>
          <w:noProof/>
          <w:lang w:val="en-US"/>
        </w:rPr>
        <w:t>ptr</w:t>
      </w:r>
      <w:r w:rsidRPr="0069147F">
        <w:rPr>
          <w:noProof/>
          <w:lang w:val="en-US"/>
        </w:rPr>
        <w:t xml:space="preserve"> points to a character whose address is 0041:7178, then the operation </w:t>
      </w:r>
      <w:r w:rsidRPr="0069147F">
        <w:rPr>
          <w:i/>
          <w:noProof/>
          <w:lang w:val="en-US"/>
        </w:rPr>
        <w:t>ptr</w:t>
      </w:r>
      <w:r w:rsidRPr="0069147F">
        <w:rPr>
          <w:noProof/>
          <w:lang w:val="en-US"/>
        </w:rPr>
        <w:t xml:space="preserve">++ will point to the location 0041:7179 because next character will be available at 0041:7179. </w:t>
      </w:r>
    </w:p>
    <w:p w:rsidR="00317AAF" w:rsidRPr="0069147F" w:rsidRDefault="00317AAF" w:rsidP="00317AAF">
      <w:pPr>
        <w:ind w:firstLine="567"/>
        <w:jc w:val="both"/>
        <w:rPr>
          <w:noProof/>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char</w:t>
      </w:r>
      <w:r w:rsidRPr="0069147F">
        <w:rPr>
          <w:rFonts w:ascii="Courier New" w:hAnsi="Courier New" w:cs="Courier New"/>
          <w:noProof/>
          <w:sz w:val="20"/>
          <w:szCs w:val="20"/>
          <w:lang w:val="en-US"/>
        </w:rPr>
        <w:t xml:space="preserve"> i, j, k, l;</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char</w:t>
      </w:r>
      <w:r w:rsidRPr="0069147F">
        <w:rPr>
          <w:rFonts w:ascii="Courier New" w:hAnsi="Courier New" w:cs="Courier New"/>
          <w:noProof/>
          <w:sz w:val="20"/>
          <w:szCs w:val="20"/>
          <w:lang w:val="en-US"/>
        </w:rPr>
        <w:t xml:space="preserve"> *ptr = &amp;k;</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 %p %p %p\n"</w:t>
      </w:r>
      <w:r w:rsidRPr="0069147F">
        <w:rPr>
          <w:rFonts w:ascii="Courier New" w:hAnsi="Courier New" w:cs="Courier New"/>
          <w:noProof/>
          <w:sz w:val="20"/>
          <w:szCs w:val="20"/>
          <w:lang w:val="en-US"/>
        </w:rPr>
        <w:t>,&amp;i,&amp;j,&amp;k,&amp;l);</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i = </w:t>
      </w:r>
      <w:r w:rsidRPr="0069147F">
        <w:rPr>
          <w:rFonts w:ascii="Courier New" w:hAnsi="Courier New" w:cs="Courier New"/>
          <w:noProof/>
          <w:color w:val="800000"/>
          <w:sz w:val="20"/>
          <w:szCs w:val="20"/>
          <w:lang w:val="en-US"/>
        </w:rPr>
        <w:t>'A'</w:t>
      </w:r>
      <w:r w:rsidRPr="0069147F">
        <w:rPr>
          <w:rFonts w:ascii="Courier New" w:hAnsi="Courier New" w:cs="Courier New"/>
          <w:noProof/>
          <w:sz w:val="20"/>
          <w:szCs w:val="20"/>
          <w:lang w:val="en-US"/>
        </w:rPr>
        <w:t xml:space="preserve">; j = </w:t>
      </w:r>
      <w:r w:rsidRPr="0069147F">
        <w:rPr>
          <w:rFonts w:ascii="Courier New" w:hAnsi="Courier New" w:cs="Courier New"/>
          <w:noProof/>
          <w:color w:val="800000"/>
          <w:sz w:val="20"/>
          <w:szCs w:val="20"/>
          <w:lang w:val="en-US"/>
        </w:rPr>
        <w:t>'B'</w:t>
      </w:r>
      <w:r w:rsidRPr="0069147F">
        <w:rPr>
          <w:rFonts w:ascii="Courier New" w:hAnsi="Courier New" w:cs="Courier New"/>
          <w:noProof/>
          <w:sz w:val="20"/>
          <w:szCs w:val="20"/>
          <w:lang w:val="en-US"/>
        </w:rPr>
        <w:t xml:space="preserve">; k = </w:t>
      </w:r>
      <w:r w:rsidRPr="0069147F">
        <w:rPr>
          <w:rFonts w:ascii="Courier New" w:hAnsi="Courier New" w:cs="Courier New"/>
          <w:noProof/>
          <w:color w:val="800000"/>
          <w:sz w:val="20"/>
          <w:szCs w:val="20"/>
          <w:lang w:val="en-US"/>
        </w:rPr>
        <w:t>'C'</w:t>
      </w:r>
      <w:r w:rsidRPr="0069147F">
        <w:rPr>
          <w:rFonts w:ascii="Courier New" w:hAnsi="Courier New" w:cs="Courier New"/>
          <w:noProof/>
          <w:sz w:val="20"/>
          <w:szCs w:val="20"/>
          <w:lang w:val="en-US"/>
        </w:rPr>
        <w:t xml:space="preserve">; l = </w:t>
      </w:r>
      <w:r w:rsidRPr="0069147F">
        <w:rPr>
          <w:rFonts w:ascii="Courier New" w:hAnsi="Courier New" w:cs="Courier New"/>
          <w:noProof/>
          <w:color w:val="800000"/>
          <w:sz w:val="20"/>
          <w:szCs w:val="20"/>
          <w:lang w:val="en-US"/>
        </w:rPr>
        <w:t>'D'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"%c\n"</w:t>
      </w:r>
      <w:r w:rsidRPr="0069147F">
        <w:rPr>
          <w:rFonts w:ascii="Courier New" w:hAnsi="Courier New" w:cs="Courier New"/>
          <w:noProof/>
          <w:sz w:val="20"/>
          <w:szCs w:val="20"/>
          <w:lang w:val="en-US"/>
        </w:rPr>
        <w:t xml:space="preserve">,*ptr++); </w:t>
      </w:r>
      <w:r w:rsidRPr="0069147F">
        <w:rPr>
          <w:rFonts w:ascii="Courier New" w:hAnsi="Courier New" w:cs="Courier New"/>
          <w:noProof/>
          <w:color w:val="008000"/>
          <w:sz w:val="20"/>
          <w:szCs w:val="20"/>
          <w:lang w:val="en-US"/>
        </w:rPr>
        <w:t>// C</w:t>
      </w:r>
    </w:p>
    <w:p w:rsidR="00317AAF" w:rsidRPr="0069147F" w:rsidRDefault="00317AAF" w:rsidP="00317AAF">
      <w:pPr>
        <w:autoSpaceDE w:val="0"/>
        <w:autoSpaceDN w:val="0"/>
        <w:adjustRightInd w:val="0"/>
        <w:ind w:firstLine="567"/>
        <w:jc w:val="both"/>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"%c\n"</w:t>
      </w:r>
      <w:r w:rsidRPr="0069147F">
        <w:rPr>
          <w:rFonts w:ascii="Courier New" w:hAnsi="Courier New" w:cs="Courier New"/>
          <w:noProof/>
          <w:sz w:val="20"/>
          <w:szCs w:val="20"/>
          <w:lang w:val="en-US"/>
        </w:rPr>
        <w:t xml:space="preserve">,*ptr++); </w:t>
      </w:r>
      <w:r w:rsidRPr="0069147F">
        <w:rPr>
          <w:rFonts w:ascii="Courier New" w:hAnsi="Courier New" w:cs="Courier New"/>
          <w:noProof/>
          <w:color w:val="008000"/>
          <w:sz w:val="20"/>
          <w:szCs w:val="20"/>
          <w:lang w:val="en-US"/>
        </w:rPr>
        <w:t>// B</w:t>
      </w:r>
    </w:p>
    <w:p w:rsidR="00317AAF" w:rsidRPr="0069147F" w:rsidRDefault="00317AAF" w:rsidP="00317AAF">
      <w:pPr>
        <w:autoSpaceDE w:val="0"/>
        <w:autoSpaceDN w:val="0"/>
        <w:adjustRightInd w:val="0"/>
        <w:ind w:firstLine="567"/>
        <w:jc w:val="both"/>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"%c\n"</w:t>
      </w:r>
      <w:r w:rsidRPr="0069147F">
        <w:rPr>
          <w:rFonts w:ascii="Courier New" w:hAnsi="Courier New" w:cs="Courier New"/>
          <w:noProof/>
          <w:sz w:val="20"/>
          <w:szCs w:val="20"/>
          <w:lang w:val="en-US"/>
        </w:rPr>
        <w:t xml:space="preserve">,*ptr++); </w:t>
      </w:r>
      <w:r w:rsidRPr="0069147F">
        <w:rPr>
          <w:rFonts w:ascii="Courier New" w:hAnsi="Courier New" w:cs="Courier New"/>
          <w:noProof/>
          <w:color w:val="008000"/>
          <w:sz w:val="20"/>
          <w:szCs w:val="20"/>
          <w:lang w:val="en-US"/>
        </w:rPr>
        <w:t>// A</w:t>
      </w:r>
    </w:p>
    <w:p w:rsidR="00317AAF" w:rsidRPr="0069147F" w:rsidRDefault="00317AAF" w:rsidP="00317AAF">
      <w:pPr>
        <w:autoSpaceDE w:val="0"/>
        <w:autoSpaceDN w:val="0"/>
        <w:adjustRightInd w:val="0"/>
        <w:ind w:firstLine="567"/>
        <w:jc w:val="both"/>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"%c\n"</w:t>
      </w:r>
      <w:r w:rsidRPr="0069147F">
        <w:rPr>
          <w:rFonts w:ascii="Courier New" w:hAnsi="Courier New" w:cs="Courier New"/>
          <w:noProof/>
          <w:sz w:val="20"/>
          <w:szCs w:val="20"/>
          <w:lang w:val="en-US"/>
        </w:rPr>
        <w:t xml:space="preserve">,*ptr++); </w:t>
      </w:r>
      <w:r w:rsidRPr="0069147F">
        <w:rPr>
          <w:rFonts w:ascii="Courier New" w:hAnsi="Courier New" w:cs="Courier New"/>
          <w:noProof/>
          <w:color w:val="008000"/>
          <w:sz w:val="20"/>
          <w:szCs w:val="20"/>
          <w:lang w:val="en-US"/>
        </w:rPr>
        <w:t>// D</w:t>
      </w:r>
    </w:p>
    <w:p w:rsidR="00317AAF" w:rsidRPr="00CD0ECD"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CD0ECD">
        <w:rPr>
          <w:rFonts w:ascii="Courier New" w:hAnsi="Courier New" w:cs="Courier New"/>
          <w:noProof/>
          <w:color w:val="0000FF"/>
          <w:sz w:val="20"/>
          <w:szCs w:val="20"/>
          <w:lang w:val="en-US"/>
        </w:rPr>
        <w:t>return</w:t>
      </w:r>
      <w:r w:rsidRPr="00CD0ECD">
        <w:rPr>
          <w:rFonts w:ascii="Courier New" w:hAnsi="Courier New" w:cs="Courier New"/>
          <w:noProof/>
          <w:sz w:val="20"/>
          <w:szCs w:val="20"/>
          <w:lang w:val="en-US"/>
        </w:rPr>
        <w:t xml:space="preserve"> 0;</w:t>
      </w:r>
    </w:p>
    <w:p w:rsidR="00317AAF" w:rsidRPr="00CD0ECD" w:rsidRDefault="00317AAF" w:rsidP="00317AAF">
      <w:pPr>
        <w:autoSpaceDE w:val="0"/>
        <w:autoSpaceDN w:val="0"/>
        <w:adjustRightInd w:val="0"/>
        <w:ind w:firstLine="567"/>
        <w:jc w:val="both"/>
        <w:rPr>
          <w:rFonts w:ascii="Courier New" w:hAnsi="Courier New" w:cs="Courier New"/>
          <w:noProof/>
          <w:sz w:val="20"/>
          <w:szCs w:val="20"/>
          <w:lang w:val="en-US"/>
        </w:rPr>
      </w:pPr>
      <w:r w:rsidRPr="00CD0ECD">
        <w:rPr>
          <w:rFonts w:ascii="Courier New" w:hAnsi="Courier New" w:cs="Courier New"/>
          <w:noProof/>
          <w:sz w:val="20"/>
          <w:szCs w:val="20"/>
          <w:lang w:val="en-US"/>
        </w:rPr>
        <w:t>}</w:t>
      </w:r>
    </w:p>
    <w:p w:rsidR="00317AAF" w:rsidRPr="00CD0ECD"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CD0ECD" w:rsidRDefault="00317AAF" w:rsidP="00317AAF">
      <w:pPr>
        <w:ind w:firstLine="567"/>
        <w:jc w:val="center"/>
        <w:rPr>
          <w:noProof/>
          <w:lang w:val="en-US"/>
        </w:rPr>
      </w:pPr>
    </w:p>
    <w:p w:rsidR="00317AAF" w:rsidRPr="00CD0ECD" w:rsidRDefault="00317AAF" w:rsidP="00317AAF">
      <w:pPr>
        <w:ind w:firstLine="567"/>
        <w:jc w:val="both"/>
        <w:rPr>
          <w:b/>
          <w:noProof/>
          <w:lang w:val="en-US"/>
        </w:rPr>
      </w:pPr>
    </w:p>
    <w:p w:rsidR="00317AAF" w:rsidRPr="0069147F" w:rsidRDefault="00317AAF" w:rsidP="00317AAF">
      <w:pPr>
        <w:ind w:firstLine="567"/>
        <w:jc w:val="both"/>
        <w:rPr>
          <w:b/>
          <w:noProof/>
          <w:lang w:val="en-US"/>
        </w:rPr>
      </w:pPr>
      <w:r w:rsidRPr="0069147F">
        <w:rPr>
          <w:b/>
          <w:noProof/>
          <w:lang w:val="en-US"/>
        </w:rPr>
        <w:t>Pointers and arrays</w:t>
      </w:r>
    </w:p>
    <w:p w:rsidR="00317AAF" w:rsidRPr="0034369B" w:rsidRDefault="00317AAF" w:rsidP="00317AAF">
      <w:pPr>
        <w:ind w:firstLine="567"/>
        <w:jc w:val="both"/>
      </w:pPr>
      <w:r w:rsidRPr="0069147F">
        <w:rPr>
          <w:lang w:val="en-US"/>
        </w:rPr>
        <w:t xml:space="preserve">The </w:t>
      </w:r>
      <w:r w:rsidRPr="0069147F">
        <w:rPr>
          <w:b/>
          <w:i/>
          <w:lang w:val="en-US"/>
        </w:rPr>
        <w:t>name of the array</w:t>
      </w:r>
      <w:r w:rsidRPr="0069147F">
        <w:rPr>
          <w:lang w:val="en-US"/>
        </w:rPr>
        <w:t xml:space="preserve"> always points to the first element of an array. Address of first element of an array m is &amp;m[0]. </w:t>
      </w:r>
      <w:proofErr w:type="spellStart"/>
      <w:r w:rsidRPr="0034369B">
        <w:t>Hence</w:t>
      </w:r>
      <w:proofErr w:type="spellEnd"/>
      <w:r w:rsidRPr="0034369B">
        <w:t>, &amp;</w:t>
      </w:r>
      <w:proofErr w:type="spellStart"/>
      <w:r>
        <w:t>m</w:t>
      </w:r>
      <w:proofErr w:type="spellEnd"/>
      <w:r w:rsidRPr="0034369B">
        <w:t xml:space="preserve">[0] is </w:t>
      </w:r>
      <w:proofErr w:type="spellStart"/>
      <w:r w:rsidRPr="0034369B">
        <w:t>equivalent</w:t>
      </w:r>
      <w:proofErr w:type="spellEnd"/>
      <w:r w:rsidRPr="0034369B">
        <w:t xml:space="preserve"> to </w:t>
      </w:r>
      <w:proofErr w:type="spellStart"/>
      <w:r>
        <w:t>m</w:t>
      </w:r>
      <w:proofErr w:type="spellEnd"/>
      <w:r w:rsidRPr="0034369B">
        <w:t>.</w:t>
      </w:r>
    </w:p>
    <w:p w:rsidR="00317AAF" w:rsidRDefault="00317AAF" w:rsidP="00317AAF">
      <w:pPr>
        <w:ind w:firstLine="567"/>
        <w:jc w:val="center"/>
      </w:pPr>
      <w:r>
        <w:object w:dxaOrig="2059" w:dyaOrig="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3.3pt;height:31.95pt" o:ole="">
            <v:imagedata r:id="rId44" o:title=""/>
          </v:shape>
          <o:OLEObject Type="Embed" ProgID="Visio.Drawing.11" ShapeID="_x0000_i1039" DrawAspect="Content" ObjectID="_1642805200" r:id="rId45"/>
        </w:object>
      </w:r>
    </w:p>
    <w:p w:rsidR="00317AAF" w:rsidRPr="0069147F" w:rsidRDefault="00317AAF" w:rsidP="00317AAF">
      <w:pPr>
        <w:ind w:firstLine="567"/>
        <w:jc w:val="both"/>
        <w:rPr>
          <w:b/>
          <w:noProof/>
          <w:lang w:val="en-US"/>
        </w:rPr>
      </w:pPr>
      <w:r w:rsidRPr="0069147F">
        <w:rPr>
          <w:lang w:val="en-US"/>
        </w:rPr>
        <w:t>Also, &amp;m[</w:t>
      </w:r>
      <w:r w:rsidRPr="0069147F">
        <w:rPr>
          <w:i/>
          <w:lang w:val="en-US"/>
        </w:rPr>
        <w:t>i</w:t>
      </w:r>
      <w:r w:rsidRPr="0069147F">
        <w:rPr>
          <w:lang w:val="en-US"/>
        </w:rPr>
        <w:t xml:space="preserve">] is equivalent to m + </w:t>
      </w:r>
      <w:r w:rsidRPr="0069147F">
        <w:rPr>
          <w:i/>
          <w:lang w:val="en-US"/>
        </w:rPr>
        <w:t>i</w:t>
      </w:r>
      <w:r w:rsidRPr="0069147F">
        <w:rPr>
          <w:lang w:val="en-US"/>
        </w:rPr>
        <w:t>:</w:t>
      </w:r>
    </w:p>
    <w:p w:rsidR="00317AAF" w:rsidRDefault="00317AAF" w:rsidP="00317AAF">
      <w:pPr>
        <w:ind w:firstLine="567"/>
        <w:jc w:val="center"/>
      </w:pPr>
      <w:r>
        <w:object w:dxaOrig="2399" w:dyaOrig="641">
          <v:shape id="_x0000_i1040" type="#_x0000_t75" style="width:120.2pt;height:31.95pt" o:ole="">
            <v:imagedata r:id="rId46" o:title=""/>
          </v:shape>
          <o:OLEObject Type="Embed" ProgID="Visio.Drawing.11" ShapeID="_x0000_i1040" DrawAspect="Content" ObjectID="_1642805201" r:id="rId47"/>
        </w:object>
      </w:r>
    </w:p>
    <w:p w:rsidR="00317AAF" w:rsidRDefault="00317AAF" w:rsidP="00317AAF">
      <w:pPr>
        <w:ind w:firstLine="567"/>
        <w:jc w:val="both"/>
        <w:rPr>
          <w:b/>
          <w:noProof/>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m[5] = {1,2,3,4,5};</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 %p\n"</w:t>
      </w:r>
      <w:r w:rsidRPr="0069147F">
        <w:rPr>
          <w:rFonts w:ascii="Courier New" w:hAnsi="Courier New" w:cs="Courier New"/>
          <w:noProof/>
          <w:sz w:val="20"/>
          <w:szCs w:val="20"/>
          <w:lang w:val="en-US"/>
        </w:rPr>
        <w:t>,m,&amp;m[0]);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 %p\n"</w:t>
      </w:r>
      <w:r w:rsidRPr="0069147F">
        <w:rPr>
          <w:rFonts w:ascii="Courier New" w:hAnsi="Courier New" w:cs="Courier New"/>
          <w:noProof/>
          <w:sz w:val="20"/>
          <w:szCs w:val="20"/>
          <w:lang w:val="en-US"/>
        </w:rPr>
        <w:t>,m+2,&amp;m[2]);</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b/>
          <w:noProof/>
          <w:lang w:val="en-US"/>
        </w:rPr>
      </w:pPr>
    </w:p>
    <w:p w:rsidR="00317AAF" w:rsidRPr="0069147F" w:rsidRDefault="00317AAF" w:rsidP="00317AAF">
      <w:pPr>
        <w:ind w:firstLine="567"/>
        <w:jc w:val="both"/>
        <w:rPr>
          <w:lang w:val="en-US"/>
        </w:rPr>
      </w:pPr>
      <w:r w:rsidRPr="0069147F">
        <w:rPr>
          <w:lang w:val="en-US"/>
        </w:rPr>
        <w:t>Value in address &amp;m[0] is m[0] and value in address m is *m. Hence, m[0] is equivalent to *m.</w:t>
      </w:r>
    </w:p>
    <w:p w:rsidR="00317AAF" w:rsidRDefault="00317AAF" w:rsidP="00317AAF">
      <w:pPr>
        <w:ind w:firstLine="567"/>
        <w:jc w:val="center"/>
      </w:pPr>
      <w:r>
        <w:object w:dxaOrig="1888" w:dyaOrig="641">
          <v:shape id="_x0000_i1041" type="#_x0000_t75" style="width:94.55pt;height:31.95pt" o:ole="">
            <v:imagedata r:id="rId48" o:title=""/>
          </v:shape>
          <o:OLEObject Type="Embed" ProgID="Visio.Drawing.11" ShapeID="_x0000_i1041" DrawAspect="Content" ObjectID="_1642805202" r:id="rId49"/>
        </w:object>
      </w:r>
    </w:p>
    <w:p w:rsidR="00317AAF" w:rsidRPr="0069147F" w:rsidRDefault="00317AAF" w:rsidP="00317AAF">
      <w:pPr>
        <w:ind w:firstLine="567"/>
        <w:jc w:val="both"/>
        <w:rPr>
          <w:b/>
          <w:noProof/>
          <w:lang w:val="en-US"/>
        </w:rPr>
      </w:pPr>
      <w:r w:rsidRPr="0069147F">
        <w:rPr>
          <w:lang w:val="en-US"/>
        </w:rPr>
        <w:t>Also, m[</w:t>
      </w:r>
      <w:r w:rsidRPr="0069147F">
        <w:rPr>
          <w:i/>
          <w:lang w:val="en-US"/>
        </w:rPr>
        <w:t>i</w:t>
      </w:r>
      <w:r w:rsidRPr="0069147F">
        <w:rPr>
          <w:lang w:val="en-US"/>
        </w:rPr>
        <w:t xml:space="preserve">] is equivalent to *(m + </w:t>
      </w:r>
      <w:r w:rsidRPr="0069147F">
        <w:rPr>
          <w:i/>
          <w:lang w:val="en-US"/>
        </w:rPr>
        <w:t>i</w:t>
      </w:r>
      <w:r w:rsidRPr="0069147F">
        <w:rPr>
          <w:lang w:val="en-US"/>
        </w:rPr>
        <w:t>):</w:t>
      </w:r>
    </w:p>
    <w:p w:rsidR="00317AAF" w:rsidRDefault="00317AAF" w:rsidP="00317AAF">
      <w:pPr>
        <w:ind w:firstLine="567"/>
        <w:jc w:val="center"/>
      </w:pPr>
      <w:r>
        <w:object w:dxaOrig="2342" w:dyaOrig="641">
          <v:shape id="_x0000_i1042" type="#_x0000_t75" style="width:117.1pt;height:31.95pt" o:ole="">
            <v:imagedata r:id="rId50" o:title=""/>
          </v:shape>
          <o:OLEObject Type="Embed" ProgID="Visio.Drawing.11" ShapeID="_x0000_i1042" DrawAspect="Content" ObjectID="_1642805203" r:id="rId51"/>
        </w:object>
      </w:r>
    </w:p>
    <w:p w:rsidR="00317AAF" w:rsidRDefault="00317AAF" w:rsidP="00317AAF">
      <w:pPr>
        <w:ind w:firstLine="567"/>
        <w:jc w:val="both"/>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m[5] = {1,2,3,4,5};</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for</w:t>
      </w:r>
      <w:r w:rsidRPr="0069147F">
        <w:rPr>
          <w:rFonts w:ascii="Courier New" w:hAnsi="Courier New" w:cs="Courier New"/>
          <w:noProof/>
          <w:sz w:val="20"/>
          <w:szCs w:val="20"/>
          <w:lang w:val="en-US"/>
        </w:rPr>
        <w:t>(</w:t>
      </w: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 0; i &lt; 5; i++)</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 %d\n"</w:t>
      </w:r>
      <w:r w:rsidRPr="0069147F">
        <w:rPr>
          <w:rFonts w:ascii="Courier New" w:hAnsi="Courier New" w:cs="Courier New"/>
          <w:noProof/>
          <w:sz w:val="20"/>
          <w:szCs w:val="20"/>
          <w:lang w:val="en-US"/>
        </w:rPr>
        <w:t>,m[i],*(m+i));</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lang w:val="en-US"/>
        </w:rPr>
      </w:pPr>
    </w:p>
    <w:p w:rsidR="00317AAF" w:rsidRPr="0069147F" w:rsidRDefault="00317AAF" w:rsidP="00317AAF">
      <w:pPr>
        <w:ind w:firstLine="567"/>
        <w:jc w:val="both"/>
        <w:rPr>
          <w:noProof/>
          <w:lang w:val="en-US"/>
        </w:rPr>
      </w:pPr>
      <w:r w:rsidRPr="0069147F">
        <w:rPr>
          <w:noProof/>
          <w:lang w:val="en-US"/>
        </w:rPr>
        <w:t>You can use pointer to access the data in array. Print all elements of array in different ways:</w:t>
      </w:r>
    </w:p>
    <w:p w:rsidR="00317AAF" w:rsidRPr="0069147F" w:rsidRDefault="00317AAF" w:rsidP="00317AAF">
      <w:pPr>
        <w:ind w:firstLine="567"/>
        <w:jc w:val="both"/>
        <w:rPr>
          <w:b/>
          <w:noProof/>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m[5] = {1,2,3,4,5};</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*ptr = m, i;</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for</w:t>
      </w:r>
      <w:r w:rsidRPr="0069147F">
        <w:rPr>
          <w:rFonts w:ascii="Courier New" w:hAnsi="Courier New" w:cs="Courier New"/>
          <w:noProof/>
          <w:sz w:val="20"/>
          <w:szCs w:val="20"/>
          <w:lang w:val="en-US"/>
        </w:rPr>
        <w:t>(i = 0; i &lt; 5; i++)</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 %d %d\n"</w:t>
      </w:r>
      <w:r w:rsidRPr="0069147F">
        <w:rPr>
          <w:rFonts w:ascii="Courier New" w:hAnsi="Courier New" w:cs="Courier New"/>
          <w:noProof/>
          <w:sz w:val="20"/>
          <w:szCs w:val="20"/>
          <w:lang w:val="en-US"/>
        </w:rPr>
        <w:t>,*ptr++,*(m+i),m[i]);</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noProof/>
          <w:lang w:val="en-US"/>
        </w:rPr>
      </w:pPr>
    </w:p>
    <w:p w:rsidR="00317AAF" w:rsidRPr="0069147F" w:rsidRDefault="00317AAF" w:rsidP="00317AAF">
      <w:pPr>
        <w:ind w:firstLine="567"/>
        <w:jc w:val="both"/>
        <w:rPr>
          <w:b/>
          <w:lang w:val="en-US"/>
        </w:rPr>
      </w:pPr>
      <w:r w:rsidRPr="0069147F">
        <w:rPr>
          <w:b/>
          <w:lang w:val="en-US"/>
        </w:rPr>
        <w:t>Dynamic Memory Allocation for Objects</w:t>
      </w:r>
    </w:p>
    <w:p w:rsidR="00317AAF" w:rsidRPr="0069147F" w:rsidRDefault="00317AAF" w:rsidP="00317AAF">
      <w:pPr>
        <w:ind w:firstLine="567"/>
        <w:jc w:val="both"/>
        <w:rPr>
          <w:color w:val="000000"/>
          <w:shd w:val="clear" w:color="auto" w:fill="FFFFFF"/>
          <w:lang w:val="en-US"/>
        </w:rPr>
      </w:pPr>
      <w:r w:rsidRPr="0069147F">
        <w:rPr>
          <w:color w:val="000000"/>
          <w:shd w:val="clear" w:color="auto" w:fill="FFFFFF"/>
          <w:lang w:val="en-US"/>
        </w:rPr>
        <w:t>Allocate memory for integers.</w:t>
      </w:r>
    </w:p>
    <w:p w:rsidR="00317AAF" w:rsidRPr="0069147F" w:rsidRDefault="00317AAF" w:rsidP="00317AAF">
      <w:pPr>
        <w:ind w:firstLine="567"/>
        <w:jc w:val="both"/>
        <w:rPr>
          <w:color w:val="000000"/>
          <w:shd w:val="clear" w:color="auto" w:fill="FFFFFF"/>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*p, *q;</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lastRenderedPageBreak/>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 = </w:t>
      </w:r>
      <w:r w:rsidRPr="0069147F">
        <w:rPr>
          <w:rFonts w:ascii="Courier New" w:hAnsi="Courier New" w:cs="Courier New"/>
          <w:noProof/>
          <w:color w:val="0000FF"/>
          <w:sz w:val="20"/>
          <w:szCs w:val="20"/>
          <w:lang w:val="en-US"/>
        </w:rPr>
        <w:t>new</w:t>
      </w: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(22);</w:t>
      </w:r>
    </w:p>
    <w:p w:rsidR="00317AAF" w:rsidRPr="0069147F" w:rsidRDefault="00317AAF" w:rsidP="00317AAF">
      <w:pPr>
        <w:autoSpaceDE w:val="0"/>
        <w:autoSpaceDN w:val="0"/>
        <w:adjustRightInd w:val="0"/>
        <w:ind w:firstLine="567"/>
        <w:jc w:val="both"/>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q = </w:t>
      </w:r>
      <w:r w:rsidRPr="0069147F">
        <w:rPr>
          <w:rFonts w:ascii="Courier New" w:hAnsi="Courier New" w:cs="Courier New"/>
          <w:noProof/>
          <w:color w:val="0000FF"/>
          <w:sz w:val="20"/>
          <w:szCs w:val="20"/>
          <w:lang w:val="en-US"/>
        </w:rPr>
        <w:t>new</w:t>
      </w: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w:t>
      </w:r>
      <w:r w:rsidRPr="0069147F">
        <w:rPr>
          <w:rFonts w:ascii="Courier New" w:hAnsi="Courier New" w:cs="Courier New"/>
          <w:noProof/>
          <w:color w:val="008000"/>
          <w:sz w:val="20"/>
          <w:szCs w:val="20"/>
          <w:lang w:val="en-US"/>
        </w:rPr>
        <w:t>// memory allocated, but nothing assigned, garbage is here</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 %d\n"</w:t>
      </w:r>
      <w:r w:rsidRPr="0069147F">
        <w:rPr>
          <w:rFonts w:ascii="Courier New" w:hAnsi="Courier New" w:cs="Courier New"/>
          <w:noProof/>
          <w:sz w:val="20"/>
          <w:szCs w:val="20"/>
          <w:lang w:val="en-US"/>
        </w:rPr>
        <w:t>,*p,*q);</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*q = 55;</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 %d\n"</w:t>
      </w:r>
      <w:r w:rsidRPr="0069147F">
        <w:rPr>
          <w:rFonts w:ascii="Courier New" w:hAnsi="Courier New" w:cs="Courier New"/>
          <w:noProof/>
          <w:sz w:val="20"/>
          <w:szCs w:val="20"/>
          <w:lang w:val="en-US"/>
        </w:rPr>
        <w:t>,*p,*q);</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delete</w:t>
      </w:r>
      <w:r w:rsidRPr="0069147F">
        <w:rPr>
          <w:rFonts w:ascii="Courier New" w:hAnsi="Courier New" w:cs="Courier New"/>
          <w:noProof/>
          <w:sz w:val="20"/>
          <w:szCs w:val="20"/>
          <w:lang w:val="en-US"/>
        </w:rPr>
        <w:t xml:space="preserve"> p;</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delete</w:t>
      </w:r>
      <w:r w:rsidRPr="0069147F">
        <w:rPr>
          <w:rFonts w:ascii="Courier New" w:hAnsi="Courier New" w:cs="Courier New"/>
          <w:noProof/>
          <w:sz w:val="20"/>
          <w:szCs w:val="20"/>
          <w:lang w:val="en-US"/>
        </w:rPr>
        <w:t xml:space="preserve"> q;</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color w:val="000000"/>
          <w:shd w:val="clear" w:color="auto" w:fill="FFFFFF"/>
          <w:lang w:val="en-US"/>
        </w:rPr>
      </w:pPr>
    </w:p>
    <w:p w:rsidR="00317AAF" w:rsidRPr="0069147F" w:rsidRDefault="00317AAF" w:rsidP="00317AAF">
      <w:pPr>
        <w:ind w:firstLine="567"/>
        <w:jc w:val="both"/>
        <w:rPr>
          <w:color w:val="000000"/>
          <w:shd w:val="clear" w:color="auto" w:fill="FFFFFF"/>
          <w:lang w:val="en-US"/>
        </w:rPr>
      </w:pPr>
      <w:r w:rsidRPr="0069147F">
        <w:rPr>
          <w:color w:val="000000"/>
          <w:shd w:val="clear" w:color="auto" w:fill="FFFFFF"/>
          <w:lang w:val="en-US"/>
        </w:rPr>
        <w:t>Allocate memory for array of integers.</w:t>
      </w:r>
    </w:p>
    <w:p w:rsidR="00317AAF" w:rsidRPr="0069147F" w:rsidRDefault="00317AAF" w:rsidP="00317AAF">
      <w:pPr>
        <w:ind w:firstLine="567"/>
        <w:jc w:val="both"/>
        <w:rPr>
          <w:color w:val="000000"/>
          <w:shd w:val="clear" w:color="auto" w:fill="FFFFFF"/>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*p;</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 = </w:t>
      </w:r>
      <w:r w:rsidRPr="0069147F">
        <w:rPr>
          <w:rFonts w:ascii="Courier New" w:hAnsi="Courier New" w:cs="Courier New"/>
          <w:noProof/>
          <w:color w:val="0000FF"/>
          <w:sz w:val="20"/>
          <w:szCs w:val="20"/>
          <w:lang w:val="en-US"/>
        </w:rPr>
        <w:t>new</w:t>
      </w: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[10];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for</w:t>
      </w:r>
      <w:r w:rsidRPr="0069147F">
        <w:rPr>
          <w:rFonts w:ascii="Courier New" w:hAnsi="Courier New" w:cs="Courier New"/>
          <w:noProof/>
          <w:sz w:val="20"/>
          <w:szCs w:val="20"/>
          <w:lang w:val="en-US"/>
        </w:rPr>
        <w:t>(</w:t>
      </w: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 0; i &lt; 10; i++) </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p[i] = i*i;</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for</w:t>
      </w:r>
      <w:r w:rsidRPr="0069147F">
        <w:rPr>
          <w:rFonts w:ascii="Courier New" w:hAnsi="Courier New" w:cs="Courier New"/>
          <w:noProof/>
          <w:sz w:val="20"/>
          <w:szCs w:val="20"/>
          <w:lang w:val="en-US"/>
        </w:rPr>
        <w:t>(</w:t>
      </w: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i = 0; i &lt; 10; i++) </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"%d "</w:t>
      </w:r>
      <w:r w:rsidRPr="0069147F">
        <w:rPr>
          <w:rFonts w:ascii="Courier New" w:hAnsi="Courier New" w:cs="Courier New"/>
          <w:noProof/>
          <w:sz w:val="20"/>
          <w:szCs w:val="20"/>
          <w:lang w:val="en-US"/>
        </w:rPr>
        <w:t>,p[i]);</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"\n"</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delete</w:t>
      </w:r>
      <w:r w:rsidRPr="0069147F">
        <w:rPr>
          <w:rFonts w:ascii="Courier New" w:hAnsi="Courier New" w:cs="Courier New"/>
          <w:noProof/>
          <w:sz w:val="20"/>
          <w:szCs w:val="20"/>
          <w:lang w:val="en-US"/>
        </w:rPr>
        <w:t>[] p;</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color w:val="000000"/>
          <w:shd w:val="clear" w:color="auto" w:fill="FFFFFF"/>
          <w:lang w:val="en-US"/>
        </w:rPr>
      </w:pPr>
    </w:p>
    <w:p w:rsidR="00317AAF" w:rsidRPr="0069147F" w:rsidRDefault="00317AAF" w:rsidP="00317AAF">
      <w:pPr>
        <w:ind w:firstLine="567"/>
        <w:jc w:val="both"/>
        <w:rPr>
          <w:lang w:val="en-US"/>
        </w:rPr>
      </w:pPr>
      <w:r w:rsidRPr="0069147F">
        <w:rPr>
          <w:color w:val="000000"/>
          <w:shd w:val="clear" w:color="auto" w:fill="FFFFFF"/>
          <w:lang w:val="en-US"/>
        </w:rPr>
        <w:t>Objects are no different from simple data types. For example, consider the following code where we are going to use an array of objects to clarify the concept:</w:t>
      </w:r>
    </w:p>
    <w:p w:rsidR="00317AAF" w:rsidRPr="0069147F" w:rsidRDefault="00317AAF" w:rsidP="00317AAF">
      <w:pPr>
        <w:ind w:firstLine="567"/>
        <w:jc w:val="both"/>
        <w:rPr>
          <w:lang w:val="en-US"/>
        </w:rPr>
      </w:pP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rPr>
          <w:rFonts w:ascii="Courier New" w:hAnsi="Courier New" w:cs="Courier New"/>
          <w:noProof/>
          <w:color w:val="0000F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class</w:t>
      </w:r>
      <w:r w:rsidRPr="0069147F">
        <w:rPr>
          <w:rFonts w:ascii="Courier New" w:hAnsi="Courier New" w:cs="Courier New"/>
          <w:noProof/>
          <w:sz w:val="20"/>
          <w:szCs w:val="20"/>
          <w:lang w:val="en-US"/>
        </w:rPr>
        <w:t xml:space="preserve"> Point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public</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Point()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"Point Constructor\n"</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~Point()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"Point Destructor\n"</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Point p;</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lang w:val="en-US"/>
        </w:rPr>
      </w:pPr>
    </w:p>
    <w:p w:rsidR="00317AAF" w:rsidRPr="0069147F" w:rsidRDefault="00317AAF" w:rsidP="00317AAF">
      <w:pPr>
        <w:ind w:firstLine="567"/>
        <w:jc w:val="both"/>
        <w:rPr>
          <w:color w:val="000000"/>
          <w:shd w:val="clear" w:color="auto" w:fill="FFFFFF"/>
          <w:lang w:val="en-US"/>
        </w:rPr>
      </w:pPr>
      <w:r w:rsidRPr="0069147F">
        <w:rPr>
          <w:color w:val="000000"/>
          <w:shd w:val="clear" w:color="auto" w:fill="FFFFFF"/>
          <w:lang w:val="en-US"/>
        </w:rPr>
        <w:t>Define a pointer to the class:</w:t>
      </w:r>
    </w:p>
    <w:p w:rsidR="00317AAF" w:rsidRPr="0069147F" w:rsidRDefault="00317AAF" w:rsidP="00317AAF">
      <w:pPr>
        <w:ind w:firstLine="567"/>
        <w:jc w:val="both"/>
        <w:rPr>
          <w:lang w:val="en-US"/>
        </w:rPr>
      </w:pP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class</w:t>
      </w:r>
      <w:r w:rsidRPr="0069147F">
        <w:rPr>
          <w:rFonts w:ascii="Courier New" w:hAnsi="Courier New" w:cs="Courier New"/>
          <w:noProof/>
          <w:sz w:val="20"/>
          <w:szCs w:val="20"/>
          <w:lang w:val="en-US"/>
        </w:rPr>
        <w:t xml:space="preserve"> Point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lastRenderedPageBreak/>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public</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Point()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"Point Constructor\n"</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~Point()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"Point Destructor\n"</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Point *p = </w:t>
      </w:r>
      <w:r w:rsidRPr="0069147F">
        <w:rPr>
          <w:rFonts w:ascii="Courier New" w:hAnsi="Courier New" w:cs="Courier New"/>
          <w:noProof/>
          <w:color w:val="0000FF"/>
          <w:sz w:val="20"/>
          <w:szCs w:val="20"/>
          <w:lang w:val="en-US"/>
        </w:rPr>
        <w:t>new</w:t>
      </w:r>
      <w:r w:rsidRPr="0069147F">
        <w:rPr>
          <w:rFonts w:ascii="Courier New" w:hAnsi="Courier New" w:cs="Courier New"/>
          <w:noProof/>
          <w:sz w:val="20"/>
          <w:szCs w:val="20"/>
          <w:lang w:val="en-US"/>
        </w:rPr>
        <w:t xml:space="preserve"> Point;</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delete</w:t>
      </w:r>
      <w:r w:rsidRPr="0069147F">
        <w:rPr>
          <w:rFonts w:ascii="Courier New" w:hAnsi="Courier New" w:cs="Courier New"/>
          <w:noProof/>
          <w:sz w:val="20"/>
          <w:szCs w:val="20"/>
          <w:lang w:val="en-US"/>
        </w:rPr>
        <w:t xml:space="preserve"> p;</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00FF"/>
          <w:sz w:val="20"/>
          <w:szCs w:val="20"/>
          <w:lang w:val="en-US"/>
        </w:rPr>
        <w:t>return</w:t>
      </w:r>
      <w:r w:rsidRPr="0069147F">
        <w:rPr>
          <w:rFonts w:ascii="Courier New" w:hAnsi="Courier New" w:cs="Courier New"/>
          <w:noProof/>
          <w:sz w:val="20"/>
          <w:szCs w:val="20"/>
          <w:lang w:val="en-US"/>
        </w:rPr>
        <w:t xml:space="preserve"> 0;</w:t>
      </w:r>
    </w:p>
    <w:p w:rsidR="00317AAF" w:rsidRPr="0069147F" w:rsidRDefault="00317AAF" w:rsidP="00317AAF">
      <w:pPr>
        <w:autoSpaceDE w:val="0"/>
        <w:autoSpaceDN w:val="0"/>
        <w:adjustRightInd w:val="0"/>
        <w:ind w:firstLine="567"/>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ind w:firstLine="567"/>
        <w:jc w:val="both"/>
        <w:rPr>
          <w:lang w:val="en-US"/>
        </w:rPr>
      </w:pPr>
    </w:p>
    <w:p w:rsidR="00317AAF" w:rsidRPr="0069147F" w:rsidRDefault="00317AAF" w:rsidP="00317AAF">
      <w:pPr>
        <w:ind w:firstLine="567"/>
        <w:jc w:val="both"/>
        <w:rPr>
          <w:color w:val="000000"/>
          <w:shd w:val="clear" w:color="auto" w:fill="FFFFFF"/>
          <w:lang w:val="en-US"/>
        </w:rPr>
      </w:pPr>
      <w:r w:rsidRPr="0069147F">
        <w:rPr>
          <w:color w:val="000000"/>
          <w:shd w:val="clear" w:color="auto" w:fill="FFFFFF"/>
          <w:lang w:val="en-US"/>
        </w:rPr>
        <w:t>If you were to allocate an array of Point objects, the constructor would be called this number of times and similarly while deleting these objects, destructor will also be called same number of times:</w:t>
      </w:r>
    </w:p>
    <w:p w:rsidR="00317AAF" w:rsidRPr="0069147F" w:rsidRDefault="00317AAF" w:rsidP="00317AAF">
      <w:pPr>
        <w:ind w:firstLine="567"/>
        <w:jc w:val="both"/>
        <w:rPr>
          <w:lang w:val="en-US"/>
        </w:rPr>
      </w:pP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r w:rsidRPr="0069147F">
        <w:rPr>
          <w:rFonts w:ascii="Courier New" w:hAnsi="Courier New" w:cs="Courier New"/>
          <w:noProof/>
          <w:color w:val="0000FF"/>
          <w:sz w:val="20"/>
          <w:szCs w:val="20"/>
          <w:lang w:val="en-US"/>
        </w:rPr>
        <w:t>#include</w:t>
      </w:r>
      <w:r w:rsidRPr="0069147F">
        <w:rPr>
          <w:rFonts w:ascii="Courier New" w:hAnsi="Courier New" w:cs="Courier New"/>
          <w:noProof/>
          <w:sz w:val="20"/>
          <w:szCs w:val="20"/>
          <w:lang w:val="en-US"/>
        </w:rPr>
        <w:t xml:space="preserve"> </w:t>
      </w:r>
      <w:r w:rsidRPr="0069147F">
        <w:rPr>
          <w:rFonts w:ascii="Courier New" w:hAnsi="Courier New" w:cs="Courier New"/>
          <w:noProof/>
          <w:color w:val="800000"/>
          <w:sz w:val="20"/>
          <w:szCs w:val="20"/>
          <w:lang w:val="en-US"/>
        </w:rPr>
        <w:t>&lt;stdio.h&gt;</w:t>
      </w:r>
    </w:p>
    <w:p w:rsidR="00317AAF" w:rsidRPr="0069147F" w:rsidRDefault="00317AAF" w:rsidP="00317AAF">
      <w:pPr>
        <w:autoSpaceDE w:val="0"/>
        <w:autoSpaceDN w:val="0"/>
        <w:adjustRightInd w:val="0"/>
        <w:ind w:firstLine="567"/>
        <w:jc w:val="both"/>
        <w:rPr>
          <w:rFonts w:ascii="Courier New" w:hAnsi="Courier New" w:cs="Courier New"/>
          <w:noProof/>
          <w:color w:val="800000"/>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class</w:t>
      </w:r>
      <w:r w:rsidRPr="0069147F">
        <w:rPr>
          <w:rFonts w:ascii="Courier New" w:hAnsi="Courier New" w:cs="Courier New"/>
          <w:noProof/>
          <w:sz w:val="20"/>
          <w:szCs w:val="20"/>
          <w:lang w:val="en-US"/>
        </w:rPr>
        <w:t xml:space="preserve"> Point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9137D3" w:rsidRDefault="00317AAF" w:rsidP="00317AAF">
      <w:pPr>
        <w:autoSpaceDE w:val="0"/>
        <w:autoSpaceDN w:val="0"/>
        <w:adjustRightInd w:val="0"/>
        <w:ind w:firstLine="567"/>
        <w:jc w:val="both"/>
        <w:rPr>
          <w:rFonts w:ascii="Courier New" w:hAnsi="Courier New" w:cs="Courier New"/>
          <w:noProof/>
          <w:sz w:val="20"/>
          <w:szCs w:val="20"/>
          <w:lang w:val="en-US"/>
        </w:rPr>
      </w:pPr>
      <w:r w:rsidRPr="009137D3">
        <w:rPr>
          <w:rFonts w:ascii="Courier New" w:hAnsi="Courier New" w:cs="Courier New"/>
          <w:noProof/>
          <w:color w:val="0000FF"/>
          <w:sz w:val="20"/>
          <w:szCs w:val="20"/>
          <w:lang w:val="en-US"/>
        </w:rPr>
        <w:t>public</w:t>
      </w:r>
      <w:r w:rsidRPr="009137D3">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Point()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"Point Constructor\n"</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lastRenderedPageBreak/>
        <w:t xml:space="preserve">  ~Point()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printf(</w:t>
      </w:r>
      <w:r w:rsidRPr="0069147F">
        <w:rPr>
          <w:rFonts w:ascii="Courier New" w:hAnsi="Courier New" w:cs="Courier New"/>
          <w:noProof/>
          <w:color w:val="800000"/>
          <w:sz w:val="20"/>
          <w:szCs w:val="20"/>
          <w:lang w:val="en-US"/>
        </w:rPr>
        <w:t>"Point Destructor\n"</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color w:val="0000FF"/>
          <w:sz w:val="20"/>
          <w:szCs w:val="20"/>
          <w:lang w:val="en-US"/>
        </w:rPr>
        <w:t>int</w:t>
      </w:r>
      <w:r w:rsidRPr="0069147F">
        <w:rPr>
          <w:rFonts w:ascii="Courier New" w:hAnsi="Courier New" w:cs="Courier New"/>
          <w:noProof/>
          <w:sz w:val="20"/>
          <w:szCs w:val="20"/>
          <w:lang w:val="en-US"/>
        </w:rPr>
        <w:t xml:space="preserve"> main(</w:t>
      </w:r>
      <w:r w:rsidRPr="0069147F">
        <w:rPr>
          <w:rFonts w:ascii="Courier New" w:hAnsi="Courier New" w:cs="Courier New"/>
          <w:noProof/>
          <w:color w:val="0000FF"/>
          <w:sz w:val="20"/>
          <w:szCs w:val="20"/>
          <w:lang w:val="en-US"/>
        </w:rPr>
        <w:t>void</w:t>
      </w: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w:t>
      </w:r>
    </w:p>
    <w:p w:rsidR="00317AAF" w:rsidRPr="0069147F"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Point *p = </w:t>
      </w:r>
      <w:r w:rsidRPr="0069147F">
        <w:rPr>
          <w:rFonts w:ascii="Courier New" w:hAnsi="Courier New" w:cs="Courier New"/>
          <w:noProof/>
          <w:color w:val="0000FF"/>
          <w:sz w:val="20"/>
          <w:szCs w:val="20"/>
          <w:lang w:val="en-US"/>
        </w:rPr>
        <w:t>new</w:t>
      </w:r>
      <w:r w:rsidRPr="0069147F">
        <w:rPr>
          <w:rFonts w:ascii="Courier New" w:hAnsi="Courier New" w:cs="Courier New"/>
          <w:noProof/>
          <w:sz w:val="20"/>
          <w:szCs w:val="20"/>
          <w:lang w:val="en-US"/>
        </w:rPr>
        <w:t xml:space="preserve"> Point[5];</w:t>
      </w:r>
    </w:p>
    <w:p w:rsidR="00317AAF" w:rsidRPr="0069147F" w:rsidRDefault="00317AAF" w:rsidP="00317AAF">
      <w:pPr>
        <w:autoSpaceDE w:val="0"/>
        <w:autoSpaceDN w:val="0"/>
        <w:adjustRightInd w:val="0"/>
        <w:ind w:firstLine="567"/>
        <w:jc w:val="both"/>
        <w:rPr>
          <w:rFonts w:ascii="Courier New" w:hAnsi="Courier New" w:cs="Courier New"/>
          <w:noProof/>
          <w:color w:val="008000"/>
          <w:sz w:val="20"/>
          <w:szCs w:val="20"/>
          <w:lang w:val="en-US"/>
        </w:rPr>
      </w:pPr>
      <w:r w:rsidRPr="0069147F">
        <w:rPr>
          <w:rFonts w:ascii="Courier New" w:hAnsi="Courier New" w:cs="Courier New"/>
          <w:noProof/>
          <w:sz w:val="20"/>
          <w:szCs w:val="20"/>
          <w:lang w:val="en-US"/>
        </w:rPr>
        <w:t xml:space="preserve">  </w:t>
      </w:r>
      <w:r w:rsidRPr="0069147F">
        <w:rPr>
          <w:rFonts w:ascii="Courier New" w:hAnsi="Courier New" w:cs="Courier New"/>
          <w:noProof/>
          <w:color w:val="008000"/>
          <w:sz w:val="20"/>
          <w:szCs w:val="20"/>
          <w:lang w:val="en-US"/>
        </w:rPr>
        <w:t>// delete p; // wrong, p points to array!</w:t>
      </w:r>
    </w:p>
    <w:p w:rsidR="00317AAF" w:rsidRPr="00E13B18" w:rsidRDefault="00317AAF" w:rsidP="00317AAF">
      <w:pPr>
        <w:autoSpaceDE w:val="0"/>
        <w:autoSpaceDN w:val="0"/>
        <w:adjustRightInd w:val="0"/>
        <w:ind w:firstLine="567"/>
        <w:jc w:val="both"/>
        <w:rPr>
          <w:rFonts w:ascii="Courier New" w:hAnsi="Courier New" w:cs="Courier New"/>
          <w:noProof/>
          <w:sz w:val="20"/>
          <w:szCs w:val="20"/>
          <w:lang w:val="en-US"/>
        </w:rPr>
      </w:pPr>
      <w:r w:rsidRPr="0069147F">
        <w:rPr>
          <w:rFonts w:ascii="Courier New" w:hAnsi="Courier New" w:cs="Courier New"/>
          <w:noProof/>
          <w:sz w:val="20"/>
          <w:szCs w:val="20"/>
          <w:lang w:val="en-US"/>
        </w:rPr>
        <w:t xml:space="preserve">  </w:t>
      </w:r>
      <w:r w:rsidRPr="00E13B18">
        <w:rPr>
          <w:rFonts w:ascii="Courier New" w:hAnsi="Courier New" w:cs="Courier New"/>
          <w:noProof/>
          <w:color w:val="0000FF"/>
          <w:sz w:val="20"/>
          <w:szCs w:val="20"/>
          <w:lang w:val="en-US"/>
        </w:rPr>
        <w:t>delete</w:t>
      </w:r>
      <w:r w:rsidRPr="00E13B18">
        <w:rPr>
          <w:rFonts w:ascii="Courier New" w:hAnsi="Courier New" w:cs="Courier New"/>
          <w:noProof/>
          <w:sz w:val="20"/>
          <w:szCs w:val="20"/>
          <w:lang w:val="en-US"/>
        </w:rPr>
        <w:t>[] p;</w:t>
      </w:r>
    </w:p>
    <w:p w:rsidR="00317AAF" w:rsidRPr="00E13B18" w:rsidRDefault="00317AAF" w:rsidP="00317AAF">
      <w:pPr>
        <w:autoSpaceDE w:val="0"/>
        <w:autoSpaceDN w:val="0"/>
        <w:adjustRightInd w:val="0"/>
        <w:ind w:firstLine="567"/>
        <w:jc w:val="both"/>
        <w:rPr>
          <w:rFonts w:ascii="Courier New" w:hAnsi="Courier New" w:cs="Courier New"/>
          <w:noProof/>
          <w:sz w:val="20"/>
          <w:szCs w:val="20"/>
          <w:lang w:val="en-US"/>
        </w:rPr>
      </w:pPr>
    </w:p>
    <w:p w:rsidR="00317AAF" w:rsidRPr="00E13B18" w:rsidRDefault="00317AAF" w:rsidP="00317AAF">
      <w:pPr>
        <w:autoSpaceDE w:val="0"/>
        <w:autoSpaceDN w:val="0"/>
        <w:adjustRightInd w:val="0"/>
        <w:ind w:firstLine="567"/>
        <w:jc w:val="both"/>
        <w:rPr>
          <w:rFonts w:ascii="Courier New" w:hAnsi="Courier New" w:cs="Courier New"/>
          <w:noProof/>
          <w:sz w:val="20"/>
          <w:szCs w:val="20"/>
          <w:lang w:val="en-US"/>
        </w:rPr>
      </w:pPr>
      <w:r w:rsidRPr="00E13B18">
        <w:rPr>
          <w:rFonts w:ascii="Courier New" w:hAnsi="Courier New" w:cs="Courier New"/>
          <w:noProof/>
          <w:sz w:val="20"/>
          <w:szCs w:val="20"/>
          <w:lang w:val="en-US"/>
        </w:rPr>
        <w:t xml:space="preserve">  </w:t>
      </w:r>
      <w:r w:rsidRPr="00E13B18">
        <w:rPr>
          <w:rFonts w:ascii="Courier New" w:hAnsi="Courier New" w:cs="Courier New"/>
          <w:noProof/>
          <w:color w:val="0000FF"/>
          <w:sz w:val="20"/>
          <w:szCs w:val="20"/>
          <w:lang w:val="en-US"/>
        </w:rPr>
        <w:t>return</w:t>
      </w:r>
      <w:r w:rsidRPr="00E13B18">
        <w:rPr>
          <w:rFonts w:ascii="Courier New" w:hAnsi="Courier New" w:cs="Courier New"/>
          <w:noProof/>
          <w:sz w:val="20"/>
          <w:szCs w:val="20"/>
          <w:lang w:val="en-US"/>
        </w:rPr>
        <w:t xml:space="preserve"> 0;</w:t>
      </w:r>
    </w:p>
    <w:p w:rsidR="00317AAF" w:rsidRPr="00E13B18" w:rsidRDefault="00317AAF" w:rsidP="00317AAF">
      <w:pPr>
        <w:autoSpaceDE w:val="0"/>
        <w:autoSpaceDN w:val="0"/>
        <w:adjustRightInd w:val="0"/>
        <w:ind w:firstLine="567"/>
        <w:jc w:val="both"/>
        <w:rPr>
          <w:rFonts w:ascii="Courier New" w:hAnsi="Courier New" w:cs="Courier New"/>
          <w:noProof/>
          <w:sz w:val="20"/>
          <w:szCs w:val="20"/>
          <w:lang w:val="en-US"/>
        </w:rPr>
      </w:pPr>
      <w:r w:rsidRPr="00E13B18">
        <w:rPr>
          <w:rFonts w:ascii="Courier New" w:hAnsi="Courier New" w:cs="Courier New"/>
          <w:noProof/>
          <w:sz w:val="20"/>
          <w:szCs w:val="20"/>
          <w:lang w:val="en-US"/>
        </w:rPr>
        <w:t>}</w:t>
      </w:r>
    </w:p>
    <w:p w:rsidR="00317AAF" w:rsidRPr="00E13B18" w:rsidRDefault="00317AAF" w:rsidP="00317AAF">
      <w:pPr>
        <w:ind w:firstLine="567"/>
        <w:jc w:val="both"/>
        <w:rPr>
          <w:lang w:val="en-US"/>
        </w:rPr>
      </w:pPr>
    </w:p>
    <w:p w:rsidR="00317AAF" w:rsidRDefault="00317AAF" w:rsidP="00317AAF">
      <w:pPr>
        <w:spacing w:after="0" w:line="360" w:lineRule="auto"/>
        <w:ind w:firstLine="709"/>
        <w:rPr>
          <w:rFonts w:ascii="Times New Roman" w:hAnsi="Times New Roman" w:cs="Times New Roman"/>
          <w:b/>
          <w:sz w:val="28"/>
          <w:szCs w:val="28"/>
          <w:lang w:val="en-US"/>
        </w:rPr>
      </w:pPr>
    </w:p>
    <w:p w:rsidR="00317AAF" w:rsidRPr="007B6D77" w:rsidRDefault="00317AAF" w:rsidP="00040BED">
      <w:pPr>
        <w:rPr>
          <w:lang w:val="en-US"/>
        </w:rPr>
      </w:pPr>
    </w:p>
    <w:p w:rsidR="00040BED" w:rsidRPr="00520882" w:rsidRDefault="00040BED" w:rsidP="00040BED">
      <w:pPr>
        <w:rPr>
          <w:rFonts w:ascii="Times New Roman" w:hAnsi="Times New Roman" w:cs="Times New Roman"/>
          <w:sz w:val="24"/>
          <w:szCs w:val="24"/>
          <w:lang w:val="en-US"/>
        </w:rPr>
      </w:pPr>
    </w:p>
    <w:p w:rsidR="007231F6" w:rsidRDefault="007231F6" w:rsidP="007231F6">
      <w:pPr>
        <w:pStyle w:val="a5"/>
        <w:spacing w:before="0" w:beforeAutospacing="0" w:after="144" w:afterAutospacing="0" w:line="360" w:lineRule="atLeast"/>
        <w:ind w:left="48" w:right="48"/>
        <w:jc w:val="both"/>
        <w:rPr>
          <w:b/>
          <w:lang w:val="en-US"/>
        </w:rPr>
      </w:pPr>
      <w:r w:rsidRPr="007231F6">
        <w:rPr>
          <w:b/>
          <w:lang w:val="en-US"/>
        </w:rPr>
        <w:t>TOPIC</w:t>
      </w:r>
      <w:r w:rsidR="00744727">
        <w:rPr>
          <w:b/>
          <w:lang w:val="en-US"/>
        </w:rPr>
        <w:t xml:space="preserve">  </w:t>
      </w:r>
      <w:r w:rsidR="006945C1">
        <w:rPr>
          <w:b/>
          <w:lang w:val="en-US"/>
        </w:rPr>
        <w:t>3</w:t>
      </w:r>
    </w:p>
    <w:p w:rsidR="007231F6" w:rsidRDefault="007231F6" w:rsidP="007231F6">
      <w:pPr>
        <w:pStyle w:val="a5"/>
        <w:spacing w:before="0" w:beforeAutospacing="0" w:after="144" w:afterAutospacing="0" w:line="360" w:lineRule="atLeast"/>
        <w:ind w:left="48" w:right="48"/>
        <w:jc w:val="both"/>
        <w:rPr>
          <w:b/>
          <w:lang w:val="en-US"/>
        </w:rPr>
      </w:pPr>
      <w:r>
        <w:rPr>
          <w:b/>
          <w:lang w:val="en-US"/>
        </w:rPr>
        <w:t>Function.</w:t>
      </w:r>
    </w:p>
    <w:p w:rsidR="00924A40" w:rsidRPr="00924A40" w:rsidRDefault="00924A40" w:rsidP="00924A40">
      <w:pPr>
        <w:jc w:val="both"/>
        <w:rPr>
          <w:rFonts w:ascii="Times New Roman" w:hAnsi="Times New Roman" w:cs="Times New Roman"/>
          <w:b/>
          <w:bCs/>
          <w:color w:val="000000"/>
          <w:sz w:val="24"/>
          <w:szCs w:val="24"/>
          <w:shd w:val="clear" w:color="auto" w:fill="FFFFFF"/>
          <w:lang w:val="en-US"/>
        </w:rPr>
      </w:pPr>
      <w:r w:rsidRPr="00924A40">
        <w:rPr>
          <w:rFonts w:ascii="Times New Roman" w:hAnsi="Times New Roman" w:cs="Times New Roman"/>
          <w:b/>
          <w:bCs/>
          <w:noProof/>
          <w:sz w:val="24"/>
          <w:szCs w:val="24"/>
          <w:lang w:val="en-US"/>
        </w:rPr>
        <w:t>Functions,</w:t>
      </w:r>
      <w:r w:rsidRPr="00924A40">
        <w:rPr>
          <w:rFonts w:ascii="GoudySans-Bold--Identity-H" w:hAnsi="GoudySans-Bold--Identity-H" w:cs="GoudySans-Bold--Identity-H"/>
          <w:b/>
          <w:bCs/>
          <w:sz w:val="30"/>
          <w:szCs w:val="30"/>
          <w:lang w:val="en-US"/>
        </w:rPr>
        <w:t xml:space="preserve"> </w:t>
      </w:r>
      <w:r w:rsidRPr="00924A40">
        <w:rPr>
          <w:rFonts w:ascii="Times New Roman" w:hAnsi="Times New Roman" w:cs="Times New Roman"/>
          <w:color w:val="000000"/>
          <w:sz w:val="24"/>
          <w:szCs w:val="24"/>
          <w:shd w:val="clear" w:color="auto" w:fill="FFFFFF"/>
          <w:lang w:val="en-US"/>
        </w:rPr>
        <w:t>function </w:t>
      </w:r>
      <w:r w:rsidRPr="00924A40">
        <w:rPr>
          <w:rFonts w:ascii="Times New Roman" w:hAnsi="Times New Roman" w:cs="Times New Roman"/>
          <w:b/>
          <w:bCs/>
          <w:color w:val="000000"/>
          <w:sz w:val="24"/>
          <w:szCs w:val="24"/>
          <w:shd w:val="clear" w:color="auto" w:fill="FFFFFF"/>
          <w:lang w:val="en-US"/>
        </w:rPr>
        <w:t>declaration.</w:t>
      </w:r>
    </w:p>
    <w:p w:rsidR="00924A40" w:rsidRPr="00924A40" w:rsidRDefault="00924A40" w:rsidP="00924A40">
      <w:pPr>
        <w:jc w:val="both"/>
        <w:rPr>
          <w:rFonts w:ascii="Times New Roman" w:hAnsi="Times New Roman" w:cs="Times New Roman"/>
          <w:color w:val="000000"/>
          <w:sz w:val="24"/>
          <w:szCs w:val="24"/>
          <w:shd w:val="clear" w:color="auto" w:fill="FFFFFF"/>
          <w:lang w:val="en-US"/>
        </w:rPr>
      </w:pPr>
      <w:r w:rsidRPr="00924A40">
        <w:rPr>
          <w:rFonts w:ascii="Times New Roman" w:hAnsi="Times New Roman" w:cs="Times New Roman"/>
          <w:b/>
          <w:bCs/>
          <w:color w:val="000000"/>
          <w:sz w:val="24"/>
          <w:szCs w:val="24"/>
          <w:shd w:val="clear" w:color="auto" w:fill="FFFFFF"/>
          <w:lang w:val="en-US"/>
        </w:rPr>
        <w:t xml:space="preserve">Scope  rules. local </w:t>
      </w:r>
      <w:r w:rsidRPr="00924A40">
        <w:rPr>
          <w:rFonts w:ascii="Times New Roman" w:hAnsi="Times New Roman" w:cs="Times New Roman"/>
          <w:color w:val="000000"/>
          <w:sz w:val="24"/>
          <w:szCs w:val="24"/>
          <w:shd w:val="clear" w:color="auto" w:fill="FFFFFF"/>
          <w:lang w:val="en-US"/>
        </w:rPr>
        <w:t xml:space="preserve">variables. </w:t>
      </w:r>
      <w:r w:rsidRPr="00924A40">
        <w:rPr>
          <w:rFonts w:ascii="Times New Roman" w:hAnsi="Times New Roman" w:cs="Times New Roman"/>
          <w:b/>
          <w:bCs/>
          <w:color w:val="000000"/>
          <w:sz w:val="24"/>
          <w:szCs w:val="24"/>
          <w:shd w:val="clear" w:color="auto" w:fill="FFFFFF"/>
          <w:lang w:val="en-US"/>
        </w:rPr>
        <w:t>global</w:t>
      </w:r>
      <w:r w:rsidRPr="00924A40">
        <w:rPr>
          <w:rFonts w:ascii="Times New Roman" w:hAnsi="Times New Roman" w:cs="Times New Roman"/>
          <w:color w:val="000000"/>
          <w:sz w:val="24"/>
          <w:szCs w:val="24"/>
          <w:shd w:val="clear" w:color="auto" w:fill="FFFFFF"/>
          <w:lang w:val="en-US"/>
        </w:rPr>
        <w:t> variables.</w:t>
      </w:r>
    </w:p>
    <w:p w:rsidR="00924A40" w:rsidRPr="00924A40" w:rsidRDefault="00924A40" w:rsidP="00924A40">
      <w:pPr>
        <w:jc w:val="both"/>
        <w:rPr>
          <w:rFonts w:ascii="Times New Roman" w:hAnsi="Times New Roman" w:cs="Times New Roman"/>
          <w:b/>
          <w:bCs/>
          <w:color w:val="000000"/>
          <w:sz w:val="24"/>
          <w:szCs w:val="24"/>
          <w:shd w:val="clear" w:color="auto" w:fill="FFFFFF"/>
          <w:lang w:val="en-US"/>
        </w:rPr>
      </w:pPr>
      <w:r w:rsidRPr="00924A40">
        <w:rPr>
          <w:rFonts w:ascii="Times New Roman" w:hAnsi="Times New Roman" w:cs="Times New Roman"/>
          <w:b/>
          <w:bCs/>
          <w:color w:val="000000"/>
          <w:sz w:val="24"/>
          <w:szCs w:val="24"/>
          <w:shd w:val="clear" w:color="auto" w:fill="FFFFFF"/>
          <w:lang w:val="en-US"/>
        </w:rPr>
        <w:t>formal</w:t>
      </w:r>
      <w:r w:rsidRPr="00924A40">
        <w:rPr>
          <w:rFonts w:ascii="Times New Roman" w:hAnsi="Times New Roman" w:cs="Times New Roman"/>
          <w:color w:val="000000"/>
          <w:sz w:val="24"/>
          <w:szCs w:val="24"/>
          <w:shd w:val="clear" w:color="auto" w:fill="FFFFFF"/>
          <w:lang w:val="en-US"/>
        </w:rPr>
        <w:t xml:space="preserve">  </w:t>
      </w:r>
      <w:proofErr w:type="spellStart"/>
      <w:r w:rsidRPr="00924A40">
        <w:rPr>
          <w:rFonts w:ascii="Times New Roman" w:hAnsi="Times New Roman" w:cs="Times New Roman"/>
          <w:color w:val="000000"/>
          <w:sz w:val="24"/>
          <w:szCs w:val="24"/>
          <w:shd w:val="clear" w:color="auto" w:fill="FFFFFF"/>
          <w:lang w:val="en-US"/>
        </w:rPr>
        <w:t>parameters</w:t>
      </w:r>
      <w:r w:rsidRPr="00924A40">
        <w:rPr>
          <w:rFonts w:ascii="Verdana" w:hAnsi="Verdana"/>
          <w:color w:val="000000"/>
          <w:sz w:val="23"/>
          <w:szCs w:val="23"/>
          <w:shd w:val="clear" w:color="auto" w:fill="FFFFFF"/>
          <w:lang w:val="en-US"/>
        </w:rPr>
        <w:t>.</w:t>
      </w:r>
      <w:r w:rsidRPr="00924A40">
        <w:rPr>
          <w:rFonts w:ascii="Times New Roman" w:hAnsi="Times New Roman" w:cs="Times New Roman"/>
          <w:noProof/>
          <w:sz w:val="24"/>
          <w:szCs w:val="24"/>
          <w:lang w:val="en-US"/>
        </w:rPr>
        <w:t>Ways</w:t>
      </w:r>
      <w:proofErr w:type="spellEnd"/>
      <w:r w:rsidRPr="00924A40">
        <w:rPr>
          <w:rFonts w:ascii="Times New Roman" w:hAnsi="Times New Roman" w:cs="Times New Roman"/>
          <w:noProof/>
          <w:sz w:val="24"/>
          <w:szCs w:val="24"/>
          <w:lang w:val="en-US"/>
        </w:rPr>
        <w:t xml:space="preserve">  to pass arguments  in functions: pass by value and pass by reference.</w:t>
      </w:r>
    </w:p>
    <w:p w:rsidR="00924A40" w:rsidRDefault="00924A40" w:rsidP="007231F6">
      <w:pPr>
        <w:pStyle w:val="a5"/>
        <w:spacing w:before="0" w:beforeAutospacing="0" w:after="144" w:afterAutospacing="0" w:line="360" w:lineRule="atLeast"/>
        <w:ind w:left="48" w:right="48"/>
        <w:jc w:val="both"/>
        <w:rPr>
          <w:b/>
          <w:lang w:val="en-US"/>
        </w:rPr>
      </w:pPr>
    </w:p>
    <w:p w:rsidR="007231F6" w:rsidRPr="007231F6" w:rsidRDefault="00FE76FE" w:rsidP="007231F6">
      <w:pPr>
        <w:pStyle w:val="a5"/>
        <w:spacing w:before="0" w:beforeAutospacing="0" w:after="144" w:afterAutospacing="0" w:line="360" w:lineRule="atLeast"/>
        <w:ind w:left="48" w:right="48"/>
        <w:jc w:val="both"/>
        <w:rPr>
          <w:rFonts w:ascii="Verdana" w:hAnsi="Verdana"/>
          <w:color w:val="000000"/>
          <w:lang w:val="en-US"/>
        </w:rPr>
      </w:pPr>
      <w:hyperlink r:id="rId52" w:tooltip="Kurt Gödel (1906–1978) " w:history="1">
        <w:r w:rsidR="00844E6D" w:rsidRPr="007231F6">
          <w:rPr>
            <w:b/>
            <w:sz w:val="28"/>
            <w:szCs w:val="28"/>
            <w:lang w:val="en-US"/>
          </w:rPr>
          <w:br/>
        </w:r>
      </w:hyperlink>
      <w:r w:rsidR="007231F6" w:rsidRPr="007231F6">
        <w:rPr>
          <w:rFonts w:ascii="Verdana" w:hAnsi="Verdana"/>
          <w:color w:val="000000"/>
          <w:lang w:val="en-US"/>
        </w:rPr>
        <w:t>A function is a group of statements that together perform a task. Every C program has at least one function, which is </w:t>
      </w:r>
      <w:r w:rsidR="007231F6" w:rsidRPr="007231F6">
        <w:rPr>
          <w:rFonts w:ascii="Verdana" w:hAnsi="Verdana"/>
          <w:b/>
          <w:bCs/>
          <w:color w:val="000000"/>
          <w:lang w:val="en-US"/>
        </w:rPr>
        <w:t>main()</w:t>
      </w:r>
      <w:r w:rsidR="007231F6" w:rsidRPr="007231F6">
        <w:rPr>
          <w:rFonts w:ascii="Verdana" w:hAnsi="Verdana"/>
          <w:color w:val="000000"/>
          <w:lang w:val="en-US"/>
        </w:rPr>
        <w:t>, and all the most trivial programs can define additional functions.</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You can divide up your code into separate functions. How you divide up your code among different functions is up to you, but logically the division is such that each function performs a specific task.</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lastRenderedPageBreak/>
        <w:t>A function </w:t>
      </w:r>
      <w:r w:rsidRPr="007231F6">
        <w:rPr>
          <w:rFonts w:ascii="Verdana" w:hAnsi="Verdana"/>
          <w:b/>
          <w:bCs/>
          <w:color w:val="000000"/>
          <w:lang w:val="en-US"/>
        </w:rPr>
        <w:t>declaration</w:t>
      </w:r>
      <w:r w:rsidRPr="007231F6">
        <w:rPr>
          <w:rFonts w:ascii="Verdana" w:hAnsi="Verdana"/>
          <w:color w:val="000000"/>
          <w:lang w:val="en-US"/>
        </w:rPr>
        <w:t> tells the compiler about a function's name, return type, and parameters. A function </w:t>
      </w:r>
      <w:r w:rsidRPr="007231F6">
        <w:rPr>
          <w:rFonts w:ascii="Verdana" w:hAnsi="Verdana"/>
          <w:b/>
          <w:bCs/>
          <w:color w:val="000000"/>
          <w:lang w:val="en-US"/>
        </w:rPr>
        <w:t>definition</w:t>
      </w:r>
      <w:r w:rsidRPr="007231F6">
        <w:rPr>
          <w:rFonts w:ascii="Verdana" w:hAnsi="Verdana"/>
          <w:color w:val="000000"/>
          <w:lang w:val="en-US"/>
        </w:rPr>
        <w:t>provides the actual body of the function.</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The C standard library provides numerous built-in functions that your program can call. For example, </w:t>
      </w:r>
      <w:r w:rsidRPr="007231F6">
        <w:rPr>
          <w:rFonts w:ascii="Verdana" w:hAnsi="Verdana"/>
          <w:b/>
          <w:bCs/>
          <w:color w:val="000000"/>
          <w:lang w:val="en-US"/>
        </w:rPr>
        <w:t>strcat()</w:t>
      </w:r>
      <w:r w:rsidRPr="007231F6">
        <w:rPr>
          <w:rFonts w:ascii="Verdana" w:hAnsi="Verdana"/>
          <w:color w:val="000000"/>
          <w:lang w:val="en-US"/>
        </w:rPr>
        <w:t> to concatenate two strings, </w:t>
      </w:r>
      <w:r w:rsidRPr="007231F6">
        <w:rPr>
          <w:rFonts w:ascii="Verdana" w:hAnsi="Verdana"/>
          <w:b/>
          <w:bCs/>
          <w:color w:val="000000"/>
          <w:lang w:val="en-US"/>
        </w:rPr>
        <w:t>memcpy()</w:t>
      </w:r>
      <w:r w:rsidRPr="007231F6">
        <w:rPr>
          <w:rFonts w:ascii="Verdana" w:hAnsi="Verdana"/>
          <w:color w:val="000000"/>
          <w:lang w:val="en-US"/>
        </w:rPr>
        <w:t> to copy one memory location to another location, and many more functions.</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A function can also be referred as a method or a sub-routine or a procedure, etc.</w:t>
      </w:r>
    </w:p>
    <w:p w:rsidR="007231F6" w:rsidRPr="007231F6" w:rsidRDefault="007231F6" w:rsidP="007231F6">
      <w:pPr>
        <w:pStyle w:val="2"/>
        <w:spacing w:before="48" w:after="48" w:line="360" w:lineRule="atLeast"/>
        <w:ind w:right="48"/>
        <w:rPr>
          <w:rFonts w:ascii="Verdana" w:hAnsi="Verdana"/>
          <w:b w:val="0"/>
          <w:bCs w:val="0"/>
          <w:color w:val="121214"/>
          <w:spacing w:val="-15"/>
          <w:sz w:val="41"/>
          <w:szCs w:val="41"/>
          <w:lang w:val="en-US"/>
        </w:rPr>
      </w:pPr>
      <w:r w:rsidRPr="007231F6">
        <w:rPr>
          <w:rFonts w:ascii="Verdana" w:hAnsi="Verdana"/>
          <w:b w:val="0"/>
          <w:bCs w:val="0"/>
          <w:color w:val="121214"/>
          <w:spacing w:val="-15"/>
          <w:sz w:val="41"/>
          <w:szCs w:val="41"/>
          <w:lang w:val="en-US"/>
        </w:rPr>
        <w:t>Defining a Function</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The general form of a function definition in C programming language is as follows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return_type function_name</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parameter list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body of the </w:t>
      </w:r>
      <w:r w:rsidRPr="007231F6">
        <w:rPr>
          <w:rStyle w:val="kwd"/>
          <w:rFonts w:ascii="Consolas" w:hAnsi="Consolas" w:cs="Consolas"/>
          <w:color w:val="000088"/>
          <w:lang w:val="en-US"/>
        </w:rPr>
        <w:t>function</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7231F6">
        <w:rPr>
          <w:rStyle w:val="pun"/>
          <w:rFonts w:ascii="Consolas" w:hAnsi="Consolas" w:cs="Consolas"/>
          <w:color w:val="666600"/>
          <w:lang w:val="en-US"/>
        </w:rPr>
        <w:t>}</w:t>
      </w:r>
    </w:p>
    <w:p w:rsidR="007231F6" w:rsidRDefault="007231F6" w:rsidP="007231F6">
      <w:pPr>
        <w:pStyle w:val="a5"/>
        <w:spacing w:before="0" w:beforeAutospacing="0" w:after="144" w:afterAutospacing="0" w:line="360" w:lineRule="atLeast"/>
        <w:ind w:left="48" w:right="48"/>
        <w:jc w:val="both"/>
        <w:rPr>
          <w:rFonts w:ascii="Verdana" w:hAnsi="Verdana"/>
          <w:color w:val="000000"/>
        </w:rPr>
      </w:pPr>
      <w:r w:rsidRPr="007231F6">
        <w:rPr>
          <w:rFonts w:ascii="Verdana" w:hAnsi="Verdana"/>
          <w:color w:val="000000"/>
          <w:lang w:val="en-US"/>
        </w:rPr>
        <w:t>A function definition in C programming consists of a </w:t>
      </w:r>
      <w:r w:rsidRPr="007231F6">
        <w:rPr>
          <w:rFonts w:ascii="Verdana" w:hAnsi="Verdana"/>
          <w:i/>
          <w:iCs/>
          <w:color w:val="000000"/>
          <w:lang w:val="en-US"/>
        </w:rPr>
        <w:t>function header</w:t>
      </w:r>
      <w:r w:rsidRPr="007231F6">
        <w:rPr>
          <w:rFonts w:ascii="Verdana" w:hAnsi="Verdana"/>
          <w:color w:val="000000"/>
          <w:lang w:val="en-US"/>
        </w:rPr>
        <w:t> and a </w:t>
      </w:r>
      <w:r w:rsidRPr="007231F6">
        <w:rPr>
          <w:rFonts w:ascii="Verdana" w:hAnsi="Verdana"/>
          <w:i/>
          <w:iCs/>
          <w:color w:val="000000"/>
          <w:lang w:val="en-US"/>
        </w:rPr>
        <w:t>function body</w:t>
      </w:r>
      <w:r w:rsidRPr="007231F6">
        <w:rPr>
          <w:rFonts w:ascii="Verdana" w:hAnsi="Verdana"/>
          <w:color w:val="000000"/>
          <w:lang w:val="en-US"/>
        </w:rPr>
        <w:t xml:space="preserve">. </w:t>
      </w:r>
      <w:r>
        <w:rPr>
          <w:rFonts w:ascii="Verdana" w:hAnsi="Verdana"/>
          <w:color w:val="000000"/>
        </w:rPr>
        <w:t>Here are all the parts of a function −</w:t>
      </w:r>
    </w:p>
    <w:p w:rsidR="007231F6" w:rsidRPr="007231F6" w:rsidRDefault="007231F6" w:rsidP="003D0297">
      <w:pPr>
        <w:pStyle w:val="a5"/>
        <w:numPr>
          <w:ilvl w:val="0"/>
          <w:numId w:val="9"/>
        </w:numPr>
        <w:spacing w:before="0" w:beforeAutospacing="0" w:after="144" w:afterAutospacing="0" w:line="360" w:lineRule="atLeast"/>
        <w:ind w:left="768" w:right="48"/>
        <w:jc w:val="both"/>
        <w:rPr>
          <w:rFonts w:ascii="Verdana" w:hAnsi="Verdana"/>
          <w:color w:val="000000"/>
          <w:sz w:val="21"/>
          <w:szCs w:val="21"/>
          <w:lang w:val="en-US"/>
        </w:rPr>
      </w:pPr>
      <w:r w:rsidRPr="007231F6">
        <w:rPr>
          <w:rFonts w:ascii="Verdana" w:hAnsi="Verdana"/>
          <w:b/>
          <w:bCs/>
          <w:color w:val="000000"/>
          <w:sz w:val="21"/>
          <w:szCs w:val="21"/>
          <w:lang w:val="en-US"/>
        </w:rPr>
        <w:t>Return Type</w:t>
      </w:r>
      <w:r w:rsidRPr="007231F6">
        <w:rPr>
          <w:rFonts w:ascii="Verdana" w:hAnsi="Verdana"/>
          <w:color w:val="000000"/>
          <w:sz w:val="21"/>
          <w:szCs w:val="21"/>
          <w:lang w:val="en-US"/>
        </w:rPr>
        <w:t> − A function may return a value. The </w:t>
      </w:r>
      <w:r w:rsidRPr="007231F6">
        <w:rPr>
          <w:rFonts w:ascii="Verdana" w:hAnsi="Verdana"/>
          <w:b/>
          <w:bCs/>
          <w:color w:val="000000"/>
          <w:sz w:val="21"/>
          <w:szCs w:val="21"/>
          <w:lang w:val="en-US"/>
        </w:rPr>
        <w:t>return_type</w:t>
      </w:r>
      <w:r w:rsidRPr="007231F6">
        <w:rPr>
          <w:rFonts w:ascii="Verdana" w:hAnsi="Verdana"/>
          <w:color w:val="000000"/>
          <w:sz w:val="21"/>
          <w:szCs w:val="21"/>
          <w:lang w:val="en-US"/>
        </w:rPr>
        <w:t> is the data type of the value the function returns. Some functions perform the desired operations without returning a value. In this case, the return_type is the keyword </w:t>
      </w:r>
      <w:r w:rsidRPr="007231F6">
        <w:rPr>
          <w:rFonts w:ascii="Verdana" w:hAnsi="Verdana"/>
          <w:b/>
          <w:bCs/>
          <w:color w:val="000000"/>
          <w:sz w:val="21"/>
          <w:szCs w:val="21"/>
          <w:lang w:val="en-US"/>
        </w:rPr>
        <w:t>void</w:t>
      </w:r>
      <w:r w:rsidRPr="007231F6">
        <w:rPr>
          <w:rFonts w:ascii="Verdana" w:hAnsi="Verdana"/>
          <w:color w:val="000000"/>
          <w:sz w:val="21"/>
          <w:szCs w:val="21"/>
          <w:lang w:val="en-US"/>
        </w:rPr>
        <w:t>.</w:t>
      </w:r>
    </w:p>
    <w:p w:rsidR="007231F6" w:rsidRPr="007231F6" w:rsidRDefault="007231F6" w:rsidP="003D0297">
      <w:pPr>
        <w:pStyle w:val="a5"/>
        <w:numPr>
          <w:ilvl w:val="0"/>
          <w:numId w:val="9"/>
        </w:numPr>
        <w:spacing w:before="0" w:beforeAutospacing="0" w:after="144" w:afterAutospacing="0" w:line="360" w:lineRule="atLeast"/>
        <w:ind w:left="768" w:right="48"/>
        <w:jc w:val="both"/>
        <w:rPr>
          <w:rFonts w:ascii="Verdana" w:hAnsi="Verdana"/>
          <w:color w:val="000000"/>
          <w:sz w:val="21"/>
          <w:szCs w:val="21"/>
          <w:lang w:val="en-US"/>
        </w:rPr>
      </w:pPr>
      <w:r w:rsidRPr="007231F6">
        <w:rPr>
          <w:rFonts w:ascii="Verdana" w:hAnsi="Verdana"/>
          <w:b/>
          <w:bCs/>
          <w:color w:val="000000"/>
          <w:sz w:val="21"/>
          <w:szCs w:val="21"/>
          <w:lang w:val="en-US"/>
        </w:rPr>
        <w:t>Function Name</w:t>
      </w:r>
      <w:r w:rsidRPr="007231F6">
        <w:rPr>
          <w:rFonts w:ascii="Verdana" w:hAnsi="Verdana"/>
          <w:color w:val="000000"/>
          <w:sz w:val="21"/>
          <w:szCs w:val="21"/>
          <w:lang w:val="en-US"/>
        </w:rPr>
        <w:t> − This is the actual name of the function. The function name and the parameter list together constitute the function signature.</w:t>
      </w:r>
    </w:p>
    <w:p w:rsidR="007231F6" w:rsidRPr="007231F6" w:rsidRDefault="007231F6" w:rsidP="003D0297">
      <w:pPr>
        <w:pStyle w:val="a5"/>
        <w:numPr>
          <w:ilvl w:val="0"/>
          <w:numId w:val="9"/>
        </w:numPr>
        <w:spacing w:before="0" w:beforeAutospacing="0" w:after="144" w:afterAutospacing="0" w:line="360" w:lineRule="atLeast"/>
        <w:ind w:left="768" w:right="48"/>
        <w:jc w:val="both"/>
        <w:rPr>
          <w:rFonts w:ascii="Verdana" w:hAnsi="Verdana"/>
          <w:color w:val="000000"/>
          <w:sz w:val="21"/>
          <w:szCs w:val="21"/>
          <w:lang w:val="en-US"/>
        </w:rPr>
      </w:pPr>
      <w:r w:rsidRPr="007231F6">
        <w:rPr>
          <w:rFonts w:ascii="Verdana" w:hAnsi="Verdana"/>
          <w:b/>
          <w:bCs/>
          <w:color w:val="000000"/>
          <w:sz w:val="21"/>
          <w:szCs w:val="21"/>
          <w:lang w:val="en-US"/>
        </w:rPr>
        <w:t>Parameters</w:t>
      </w:r>
      <w:r w:rsidRPr="007231F6">
        <w:rPr>
          <w:rFonts w:ascii="Verdana" w:hAnsi="Verdana"/>
          <w:color w:val="000000"/>
          <w:sz w:val="21"/>
          <w:szCs w:val="21"/>
          <w:lang w:val="en-US"/>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7231F6" w:rsidRPr="007231F6" w:rsidRDefault="007231F6" w:rsidP="003D0297">
      <w:pPr>
        <w:pStyle w:val="a5"/>
        <w:numPr>
          <w:ilvl w:val="0"/>
          <w:numId w:val="9"/>
        </w:numPr>
        <w:spacing w:before="0" w:beforeAutospacing="0" w:after="144" w:afterAutospacing="0" w:line="360" w:lineRule="atLeast"/>
        <w:ind w:left="768" w:right="48"/>
        <w:jc w:val="both"/>
        <w:rPr>
          <w:rFonts w:ascii="Verdana" w:hAnsi="Verdana"/>
          <w:color w:val="000000"/>
          <w:sz w:val="21"/>
          <w:szCs w:val="21"/>
          <w:lang w:val="en-US"/>
        </w:rPr>
      </w:pPr>
      <w:r w:rsidRPr="007231F6">
        <w:rPr>
          <w:rFonts w:ascii="Verdana" w:hAnsi="Verdana"/>
          <w:b/>
          <w:bCs/>
          <w:color w:val="000000"/>
          <w:sz w:val="21"/>
          <w:szCs w:val="21"/>
          <w:lang w:val="en-US"/>
        </w:rPr>
        <w:t>Function Body</w:t>
      </w:r>
      <w:r w:rsidRPr="007231F6">
        <w:rPr>
          <w:rFonts w:ascii="Verdana" w:hAnsi="Verdana"/>
          <w:color w:val="000000"/>
          <w:sz w:val="21"/>
          <w:szCs w:val="21"/>
          <w:lang w:val="en-US"/>
        </w:rPr>
        <w:t> − The function body contains a collection of statements that define what the function does.</w:t>
      </w:r>
    </w:p>
    <w:p w:rsidR="007231F6" w:rsidRPr="007231F6" w:rsidRDefault="007231F6" w:rsidP="007231F6">
      <w:pPr>
        <w:pStyle w:val="2"/>
        <w:spacing w:before="48" w:after="48" w:line="360" w:lineRule="atLeast"/>
        <w:ind w:right="48"/>
        <w:rPr>
          <w:rFonts w:ascii="Verdana" w:hAnsi="Verdana"/>
          <w:b w:val="0"/>
          <w:bCs w:val="0"/>
          <w:color w:val="121214"/>
          <w:spacing w:val="-15"/>
          <w:sz w:val="41"/>
          <w:szCs w:val="41"/>
          <w:lang w:val="en-US"/>
        </w:rPr>
      </w:pPr>
      <w:r w:rsidRPr="007231F6">
        <w:rPr>
          <w:rFonts w:ascii="Verdana" w:hAnsi="Verdana"/>
          <w:b w:val="0"/>
          <w:bCs w:val="0"/>
          <w:color w:val="121214"/>
          <w:spacing w:val="-15"/>
          <w:sz w:val="41"/>
          <w:szCs w:val="41"/>
          <w:lang w:val="en-US"/>
        </w:rPr>
        <w:t>Example</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Given below is the source code for a function called </w:t>
      </w:r>
      <w:r w:rsidRPr="007231F6">
        <w:rPr>
          <w:rFonts w:ascii="Verdana" w:hAnsi="Verdana"/>
          <w:b/>
          <w:bCs/>
          <w:color w:val="000000"/>
          <w:lang w:val="en-US"/>
        </w:rPr>
        <w:t>max()</w:t>
      </w:r>
      <w:r w:rsidRPr="007231F6">
        <w:rPr>
          <w:rFonts w:ascii="Verdana" w:hAnsi="Verdana"/>
          <w:color w:val="000000"/>
          <w:lang w:val="en-US"/>
        </w:rPr>
        <w:t>. This function takes two parameters num1 and num2 and returns the maximum value between the two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com"/>
          <w:rFonts w:ascii="Consolas" w:hAnsi="Consolas" w:cs="Consolas"/>
          <w:color w:val="880000"/>
          <w:lang w:val="en-US"/>
        </w:rPr>
        <w:lastRenderedPageBreak/>
        <w:t>/* function returning the max between two numbers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max</w:t>
      </w:r>
      <w:r w:rsidRPr="007231F6">
        <w:rPr>
          <w:rStyle w:val="pun"/>
          <w:rFonts w:ascii="Consolas" w:hAnsi="Consolas" w:cs="Consolas"/>
          <w:color w:val="666600"/>
          <w:lang w:val="en-US"/>
        </w:rPr>
        <w:t>(</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num1</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num2</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com"/>
          <w:rFonts w:ascii="Consolas" w:hAnsi="Consolas" w:cs="Consolas"/>
          <w:color w:val="880000"/>
          <w:lang w:val="en-US"/>
        </w:rPr>
        <w:t>/* local variable declaration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result</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if</w:t>
      </w:r>
      <w:r w:rsidRPr="007231F6">
        <w:rPr>
          <w:rStyle w:val="pln"/>
          <w:rFonts w:ascii="Consolas" w:hAnsi="Consolas" w:cs="Consolas"/>
          <w:color w:val="313131"/>
          <w:lang w:val="en-US"/>
        </w:rPr>
        <w:t xml:space="preserve">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num1 </w:t>
      </w:r>
      <w:r w:rsidRPr="007231F6">
        <w:rPr>
          <w:rStyle w:val="pun"/>
          <w:rFonts w:ascii="Consolas" w:hAnsi="Consolas" w:cs="Consolas"/>
          <w:color w:val="666600"/>
          <w:lang w:val="en-US"/>
        </w:rPr>
        <w:t>&gt;</w:t>
      </w:r>
      <w:r w:rsidRPr="007231F6">
        <w:rPr>
          <w:rStyle w:val="pln"/>
          <w:rFonts w:ascii="Consolas" w:hAnsi="Consolas" w:cs="Consolas"/>
          <w:color w:val="313131"/>
          <w:lang w:val="en-US"/>
        </w:rPr>
        <w:t xml:space="preserve"> num2</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result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num1</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else</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result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num2</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return</w:t>
      </w:r>
      <w:r w:rsidRPr="007231F6">
        <w:rPr>
          <w:rStyle w:val="pln"/>
          <w:rFonts w:ascii="Consolas" w:hAnsi="Consolas" w:cs="Consolas"/>
          <w:color w:val="313131"/>
          <w:lang w:val="en-US"/>
        </w:rPr>
        <w:t xml:space="preserve"> result</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7231F6">
        <w:rPr>
          <w:rStyle w:val="pun"/>
          <w:rFonts w:ascii="Consolas" w:hAnsi="Consolas" w:cs="Consolas"/>
          <w:color w:val="666600"/>
          <w:lang w:val="en-US"/>
        </w:rPr>
        <w:t>}</w:t>
      </w:r>
    </w:p>
    <w:p w:rsidR="007231F6" w:rsidRPr="007231F6" w:rsidRDefault="007231F6" w:rsidP="007231F6">
      <w:pPr>
        <w:pStyle w:val="2"/>
        <w:spacing w:before="48" w:after="48" w:line="360" w:lineRule="atLeast"/>
        <w:ind w:right="48"/>
        <w:rPr>
          <w:rFonts w:ascii="Verdana" w:hAnsi="Verdana" w:cs="Times New Roman"/>
          <w:b w:val="0"/>
          <w:bCs w:val="0"/>
          <w:color w:val="121214"/>
          <w:spacing w:val="-15"/>
          <w:sz w:val="41"/>
          <w:szCs w:val="41"/>
          <w:lang w:val="en-US"/>
        </w:rPr>
      </w:pPr>
      <w:r w:rsidRPr="007231F6">
        <w:rPr>
          <w:rFonts w:ascii="Verdana" w:hAnsi="Verdana"/>
          <w:b w:val="0"/>
          <w:bCs w:val="0"/>
          <w:color w:val="121214"/>
          <w:spacing w:val="-15"/>
          <w:sz w:val="41"/>
          <w:szCs w:val="41"/>
          <w:lang w:val="en-US"/>
        </w:rPr>
        <w:t>Function Declarations</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A function </w:t>
      </w:r>
      <w:r w:rsidRPr="007231F6">
        <w:rPr>
          <w:rFonts w:ascii="Verdana" w:hAnsi="Verdana"/>
          <w:b/>
          <w:bCs/>
          <w:color w:val="000000"/>
          <w:lang w:val="en-US"/>
        </w:rPr>
        <w:t>declaration</w:t>
      </w:r>
      <w:r w:rsidRPr="007231F6">
        <w:rPr>
          <w:rFonts w:ascii="Verdana" w:hAnsi="Verdana"/>
          <w:color w:val="000000"/>
          <w:lang w:val="en-US"/>
        </w:rPr>
        <w:t> tells the compiler about a function name and how to call the function. The actual body of the function can be defined separately.</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A function declaration has the following parts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7231F6">
        <w:rPr>
          <w:rFonts w:ascii="Consolas" w:hAnsi="Consolas" w:cs="Consolas"/>
          <w:color w:val="313131"/>
          <w:sz w:val="18"/>
          <w:szCs w:val="18"/>
          <w:lang w:val="en-US"/>
        </w:rPr>
        <w:t>return_type function_name( parameter list );</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For the above defined function max(), the function declaration is as follows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7231F6">
        <w:rPr>
          <w:rFonts w:ascii="Consolas" w:hAnsi="Consolas" w:cs="Consolas"/>
          <w:color w:val="313131"/>
          <w:sz w:val="18"/>
          <w:szCs w:val="18"/>
          <w:lang w:val="en-US"/>
        </w:rPr>
        <w:t>int max(int num1, int num2);</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Parameter names are not important in function declaration only their type is required, so the following is also a valid declaration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7231F6">
        <w:rPr>
          <w:rFonts w:ascii="Consolas" w:hAnsi="Consolas" w:cs="Consolas"/>
          <w:color w:val="313131"/>
          <w:sz w:val="18"/>
          <w:szCs w:val="18"/>
          <w:lang w:val="en-US"/>
        </w:rPr>
        <w:t>int max(int, int);</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Function declaration is required when you define a function in one source file and you call that function in another file. In such case, you should declare the function at the top of the file calling the function.</w:t>
      </w:r>
    </w:p>
    <w:p w:rsidR="007231F6" w:rsidRPr="007231F6" w:rsidRDefault="007231F6" w:rsidP="007231F6">
      <w:pPr>
        <w:pStyle w:val="2"/>
        <w:spacing w:before="48" w:after="48" w:line="360" w:lineRule="atLeast"/>
        <w:ind w:right="48"/>
        <w:rPr>
          <w:rFonts w:ascii="Verdana" w:hAnsi="Verdana"/>
          <w:b w:val="0"/>
          <w:bCs w:val="0"/>
          <w:color w:val="121214"/>
          <w:spacing w:val="-15"/>
          <w:sz w:val="41"/>
          <w:szCs w:val="41"/>
          <w:lang w:val="en-US"/>
        </w:rPr>
      </w:pPr>
      <w:r w:rsidRPr="007231F6">
        <w:rPr>
          <w:rFonts w:ascii="Verdana" w:hAnsi="Verdana"/>
          <w:b w:val="0"/>
          <w:bCs w:val="0"/>
          <w:color w:val="121214"/>
          <w:spacing w:val="-15"/>
          <w:sz w:val="41"/>
          <w:szCs w:val="41"/>
          <w:lang w:val="en-US"/>
        </w:rPr>
        <w:t>Calling a Function</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While creating a C function, you give a definition of what the function has to do. To use a function, you will have to call that function to perform the defined task.</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lastRenderedPageBreak/>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To call a function, you simply need to pass the required parameters along with the function name, and if the function returns a value, then you can store the returned value. For example −</w:t>
      </w:r>
    </w:p>
    <w:p w:rsidR="007231F6" w:rsidRPr="007231F6" w:rsidRDefault="00FE76FE" w:rsidP="006D2405">
      <w:pPr>
        <w:pStyle w:val="a5"/>
        <w:spacing w:before="0" w:beforeAutospacing="0" w:after="144" w:afterAutospacing="0" w:line="360" w:lineRule="atLeast"/>
        <w:ind w:left="48" w:right="48"/>
        <w:jc w:val="both"/>
        <w:rPr>
          <w:lang w:val="en-US"/>
        </w:rPr>
      </w:pPr>
      <w:hyperlink r:id="rId53" w:tgtFrame="_blank" w:history="1">
        <w:r w:rsidR="007231F6" w:rsidRPr="006D2405">
          <w:rPr>
            <w:lang w:val="en-US"/>
          </w:rPr>
          <w:t> Live Demo</w:t>
        </w:r>
      </w:hyperlink>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com"/>
          <w:rFonts w:ascii="Consolas" w:hAnsi="Consolas" w:cs="Consolas"/>
          <w:color w:val="880000"/>
          <w:lang w:val="en-US"/>
        </w:rPr>
        <w:t>#include</w:t>
      </w:r>
      <w:r w:rsidRPr="007231F6">
        <w:rPr>
          <w:rStyle w:val="pln"/>
          <w:rFonts w:ascii="Consolas" w:hAnsi="Consolas" w:cs="Consolas"/>
          <w:color w:val="313131"/>
          <w:lang w:val="en-US"/>
        </w:rPr>
        <w:t xml:space="preserve"> </w:t>
      </w:r>
      <w:r w:rsidRPr="007231F6">
        <w:rPr>
          <w:rStyle w:val="str"/>
          <w:rFonts w:ascii="Consolas" w:hAnsi="Consolas" w:cs="Consolas"/>
          <w:color w:val="008800"/>
          <w:lang w:val="en-US"/>
        </w:rPr>
        <w:t>&lt;stdio.h&gt;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com"/>
          <w:rFonts w:ascii="Consolas" w:hAnsi="Consolas" w:cs="Consolas"/>
          <w:color w:val="880000"/>
          <w:lang w:val="en-US"/>
        </w:rPr>
        <w:t>/* function declaration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max</w:t>
      </w:r>
      <w:r w:rsidRPr="007231F6">
        <w:rPr>
          <w:rStyle w:val="pun"/>
          <w:rFonts w:ascii="Consolas" w:hAnsi="Consolas" w:cs="Consolas"/>
          <w:color w:val="666600"/>
          <w:lang w:val="en-US"/>
        </w:rPr>
        <w:t>(</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num1</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num2</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main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com"/>
          <w:rFonts w:ascii="Consolas" w:hAnsi="Consolas" w:cs="Consolas"/>
          <w:color w:val="880000"/>
          <w:lang w:val="en-US"/>
        </w:rPr>
        <w:t>/* local variable definition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a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lit"/>
          <w:rFonts w:ascii="Consolas" w:hAnsi="Consolas" w:cs="Consolas"/>
          <w:color w:val="006666"/>
          <w:lang w:val="en-US"/>
        </w:rPr>
        <w:t>100</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b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lit"/>
          <w:rFonts w:ascii="Consolas" w:hAnsi="Consolas" w:cs="Consolas"/>
          <w:color w:val="006666"/>
          <w:lang w:val="en-US"/>
        </w:rPr>
        <w:t>200</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ret</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com"/>
          <w:rFonts w:ascii="Consolas" w:hAnsi="Consolas" w:cs="Consolas"/>
          <w:color w:val="880000"/>
          <w:lang w:val="en-US"/>
        </w:rPr>
        <w:t>/* calling a function to get max value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ret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max</w:t>
      </w:r>
      <w:r w:rsidRPr="007231F6">
        <w:rPr>
          <w:rStyle w:val="pun"/>
          <w:rFonts w:ascii="Consolas" w:hAnsi="Consolas" w:cs="Consolas"/>
          <w:color w:val="666600"/>
          <w:lang w:val="en-US"/>
        </w:rPr>
        <w:t>(</w:t>
      </w:r>
      <w:r w:rsidRPr="007231F6">
        <w:rPr>
          <w:rStyle w:val="pln"/>
          <w:rFonts w:ascii="Consolas" w:hAnsi="Consolas" w:cs="Consolas"/>
          <w:color w:val="313131"/>
          <w:lang w:val="en-US"/>
        </w:rPr>
        <w:t>a</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b</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printf</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str"/>
          <w:rFonts w:ascii="Consolas" w:hAnsi="Consolas" w:cs="Consolas"/>
          <w:color w:val="008800"/>
          <w:lang w:val="en-US"/>
        </w:rPr>
        <w:t>"Max value is : %d\n"</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ret </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return</w:t>
      </w:r>
      <w:r w:rsidRPr="007231F6">
        <w:rPr>
          <w:rStyle w:val="pln"/>
          <w:rFonts w:ascii="Consolas" w:hAnsi="Consolas" w:cs="Consolas"/>
          <w:color w:val="313131"/>
          <w:lang w:val="en-US"/>
        </w:rPr>
        <w:t xml:space="preserve"> </w:t>
      </w:r>
      <w:r w:rsidRPr="007231F6">
        <w:rPr>
          <w:rStyle w:val="lit"/>
          <w:rFonts w:ascii="Consolas" w:hAnsi="Consolas" w:cs="Consolas"/>
          <w:color w:val="006666"/>
          <w:lang w:val="en-US"/>
        </w:rPr>
        <w:t>0</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com"/>
          <w:rFonts w:ascii="Consolas" w:hAnsi="Consolas" w:cs="Consolas"/>
          <w:color w:val="880000"/>
          <w:lang w:val="en-US"/>
        </w:rPr>
        <w:t>/* function returning the max between two numbers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max</w:t>
      </w:r>
      <w:r w:rsidRPr="007231F6">
        <w:rPr>
          <w:rStyle w:val="pun"/>
          <w:rFonts w:ascii="Consolas" w:hAnsi="Consolas" w:cs="Consolas"/>
          <w:color w:val="666600"/>
          <w:lang w:val="en-US"/>
        </w:rPr>
        <w:t>(</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num1</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num2</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lastRenderedPageBreak/>
        <w:t xml:space="preserve">   </w:t>
      </w:r>
      <w:r w:rsidRPr="007231F6">
        <w:rPr>
          <w:rStyle w:val="com"/>
          <w:rFonts w:ascii="Consolas" w:hAnsi="Consolas" w:cs="Consolas"/>
          <w:color w:val="880000"/>
          <w:lang w:val="en-US"/>
        </w:rPr>
        <w:t>/* local variable declaration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int</w:t>
      </w:r>
      <w:r w:rsidRPr="007231F6">
        <w:rPr>
          <w:rStyle w:val="pln"/>
          <w:rFonts w:ascii="Consolas" w:hAnsi="Consolas" w:cs="Consolas"/>
          <w:color w:val="313131"/>
          <w:lang w:val="en-US"/>
        </w:rPr>
        <w:t xml:space="preserve"> result</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if</w:t>
      </w:r>
      <w:r w:rsidRPr="007231F6">
        <w:rPr>
          <w:rStyle w:val="pln"/>
          <w:rFonts w:ascii="Consolas" w:hAnsi="Consolas" w:cs="Consolas"/>
          <w:color w:val="313131"/>
          <w:lang w:val="en-US"/>
        </w:rPr>
        <w:t xml:space="preserve">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num1 </w:t>
      </w:r>
      <w:r w:rsidRPr="007231F6">
        <w:rPr>
          <w:rStyle w:val="pun"/>
          <w:rFonts w:ascii="Consolas" w:hAnsi="Consolas" w:cs="Consolas"/>
          <w:color w:val="666600"/>
          <w:lang w:val="en-US"/>
        </w:rPr>
        <w:t>&gt;</w:t>
      </w:r>
      <w:r w:rsidRPr="007231F6">
        <w:rPr>
          <w:rStyle w:val="pln"/>
          <w:rFonts w:ascii="Consolas" w:hAnsi="Consolas" w:cs="Consolas"/>
          <w:color w:val="313131"/>
          <w:lang w:val="en-US"/>
        </w:rPr>
        <w:t xml:space="preserve"> num2</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result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num1</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else</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result </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num2</w:t>
      </w:r>
      <w:r w:rsidRPr="007231F6">
        <w:rPr>
          <w:rStyle w:val="pun"/>
          <w:rFonts w:ascii="Consolas" w:hAnsi="Consolas" w:cs="Consolas"/>
          <w:color w:val="666600"/>
          <w:lang w:val="en-US"/>
        </w:rPr>
        <w:t>;</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7231F6">
        <w:rPr>
          <w:rStyle w:val="pln"/>
          <w:rFonts w:ascii="Consolas" w:hAnsi="Consolas" w:cs="Consolas"/>
          <w:color w:val="313131"/>
          <w:lang w:val="en-US"/>
        </w:rPr>
        <w:t xml:space="preserve">   </w:t>
      </w:r>
      <w:r w:rsidRPr="007231F6">
        <w:rPr>
          <w:rStyle w:val="kwd"/>
          <w:rFonts w:ascii="Consolas" w:hAnsi="Consolas" w:cs="Consolas"/>
          <w:color w:val="000088"/>
          <w:lang w:val="en-US"/>
        </w:rPr>
        <w:t>return</w:t>
      </w:r>
      <w:r w:rsidRPr="007231F6">
        <w:rPr>
          <w:rStyle w:val="pln"/>
          <w:rFonts w:ascii="Consolas" w:hAnsi="Consolas" w:cs="Consolas"/>
          <w:color w:val="313131"/>
          <w:lang w:val="en-US"/>
        </w:rPr>
        <w:t xml:space="preserve"> result</w:t>
      </w:r>
      <w:r w:rsidRPr="007231F6">
        <w:rPr>
          <w:rStyle w:val="pun"/>
          <w:rFonts w:ascii="Consolas" w:hAnsi="Consolas" w:cs="Consolas"/>
          <w:color w:val="666600"/>
          <w:lang w:val="en-US"/>
        </w:rPr>
        <w:t>;</w:t>
      </w:r>
      <w:r w:rsidRPr="007231F6">
        <w:rPr>
          <w:rStyle w:val="pln"/>
          <w:rFonts w:ascii="Consolas" w:hAnsi="Consolas" w:cs="Consolas"/>
          <w:color w:val="313131"/>
          <w:lang w:val="en-US"/>
        </w:rPr>
        <w:t xml:space="preserve">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7231F6">
        <w:rPr>
          <w:rStyle w:val="pun"/>
          <w:rFonts w:ascii="Consolas" w:hAnsi="Consolas" w:cs="Consolas"/>
          <w:color w:val="666600"/>
          <w:lang w:val="en-US"/>
        </w:rPr>
        <w:t>}</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We have kept max() along with main() and compiled the source code. While running the final executable, it would produce the following result −</w:t>
      </w:r>
    </w:p>
    <w:p w:rsidR="007231F6" w:rsidRPr="007231F6" w:rsidRDefault="007231F6" w:rsidP="007231F6">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7231F6">
        <w:rPr>
          <w:rFonts w:ascii="Consolas" w:hAnsi="Consolas" w:cs="Consolas"/>
          <w:color w:val="313131"/>
          <w:sz w:val="18"/>
          <w:szCs w:val="18"/>
          <w:lang w:val="en-US"/>
        </w:rPr>
        <w:t>Max value is : 200</w:t>
      </w:r>
    </w:p>
    <w:p w:rsidR="00BC435C" w:rsidRDefault="00BC435C" w:rsidP="00BC435C">
      <w:pPr>
        <w:jc w:val="both"/>
        <w:rPr>
          <w:rFonts w:ascii="Times New Roman" w:hAnsi="Times New Roman" w:cs="Times New Roman"/>
          <w:b/>
          <w:sz w:val="24"/>
          <w:szCs w:val="28"/>
          <w:lang w:val="en-US"/>
        </w:rPr>
      </w:pPr>
    </w:p>
    <w:p w:rsidR="00BC435C" w:rsidRDefault="00BC435C" w:rsidP="00BC435C">
      <w:pPr>
        <w:jc w:val="both"/>
        <w:rPr>
          <w:rFonts w:ascii="Times New Roman" w:hAnsi="Times New Roman" w:cs="Times New Roman"/>
          <w:b/>
          <w:sz w:val="24"/>
          <w:szCs w:val="28"/>
          <w:lang w:val="en-US"/>
        </w:rPr>
      </w:pPr>
    </w:p>
    <w:p w:rsidR="00BC435C" w:rsidRDefault="00BC435C" w:rsidP="00BC435C">
      <w:pPr>
        <w:jc w:val="both"/>
        <w:rPr>
          <w:rFonts w:ascii="Times New Roman" w:hAnsi="Times New Roman" w:cs="Times New Roman"/>
          <w:b/>
          <w:sz w:val="24"/>
          <w:szCs w:val="28"/>
          <w:lang w:val="en-US"/>
        </w:rPr>
      </w:pPr>
    </w:p>
    <w:p w:rsidR="00BC435C" w:rsidRDefault="00BC435C" w:rsidP="00BC435C">
      <w:pPr>
        <w:jc w:val="both"/>
        <w:rPr>
          <w:rFonts w:ascii="Times New Roman" w:hAnsi="Times New Roman" w:cs="Times New Roman"/>
          <w:b/>
          <w:sz w:val="24"/>
          <w:szCs w:val="28"/>
          <w:lang w:val="en-US"/>
        </w:rPr>
      </w:pPr>
    </w:p>
    <w:p w:rsidR="00BC435C" w:rsidRDefault="00BC435C" w:rsidP="00BC435C">
      <w:pPr>
        <w:jc w:val="both"/>
        <w:rPr>
          <w:rFonts w:ascii="Times New Roman" w:hAnsi="Times New Roman" w:cs="Times New Roman"/>
          <w:b/>
          <w:sz w:val="24"/>
          <w:szCs w:val="28"/>
          <w:lang w:val="en-US"/>
        </w:rPr>
      </w:pPr>
    </w:p>
    <w:p w:rsidR="00BC435C" w:rsidRDefault="00BC435C" w:rsidP="007231F6">
      <w:pPr>
        <w:pStyle w:val="2"/>
        <w:spacing w:before="48" w:after="48" w:line="360" w:lineRule="atLeast"/>
        <w:ind w:right="48"/>
        <w:rPr>
          <w:rFonts w:ascii="Verdana" w:hAnsi="Verdana"/>
          <w:b w:val="0"/>
          <w:bCs w:val="0"/>
          <w:color w:val="121214"/>
          <w:spacing w:val="-15"/>
          <w:sz w:val="41"/>
          <w:szCs w:val="41"/>
          <w:lang w:val="en-US"/>
        </w:rPr>
      </w:pPr>
    </w:p>
    <w:p w:rsidR="00BC435C" w:rsidRDefault="00BC435C" w:rsidP="007231F6">
      <w:pPr>
        <w:pStyle w:val="2"/>
        <w:spacing w:before="48" w:after="48" w:line="360" w:lineRule="atLeast"/>
        <w:ind w:right="48"/>
        <w:rPr>
          <w:rFonts w:ascii="Verdana" w:hAnsi="Verdana"/>
          <w:b w:val="0"/>
          <w:bCs w:val="0"/>
          <w:color w:val="121214"/>
          <w:spacing w:val="-15"/>
          <w:sz w:val="41"/>
          <w:szCs w:val="41"/>
          <w:lang w:val="en-US"/>
        </w:rPr>
      </w:pPr>
    </w:p>
    <w:p w:rsidR="007231F6" w:rsidRPr="007231F6" w:rsidRDefault="007231F6" w:rsidP="007231F6">
      <w:pPr>
        <w:pStyle w:val="2"/>
        <w:spacing w:before="48" w:after="48" w:line="360" w:lineRule="atLeast"/>
        <w:ind w:right="48"/>
        <w:rPr>
          <w:rFonts w:ascii="Verdana" w:hAnsi="Verdana"/>
          <w:b w:val="0"/>
          <w:bCs w:val="0"/>
          <w:color w:val="121214"/>
          <w:spacing w:val="-15"/>
          <w:sz w:val="41"/>
          <w:szCs w:val="41"/>
          <w:lang w:val="en-US"/>
        </w:rPr>
      </w:pPr>
      <w:r w:rsidRPr="007231F6">
        <w:rPr>
          <w:rFonts w:ascii="Verdana" w:hAnsi="Verdana"/>
          <w:b w:val="0"/>
          <w:bCs w:val="0"/>
          <w:color w:val="121214"/>
          <w:spacing w:val="-15"/>
          <w:sz w:val="41"/>
          <w:szCs w:val="41"/>
          <w:lang w:val="en-US"/>
        </w:rPr>
        <w:t>Function Arguments</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If a function is to use arguments, it must declare variables that accept the values of the arguments. These variables are called the </w:t>
      </w:r>
      <w:r w:rsidRPr="007231F6">
        <w:rPr>
          <w:rFonts w:ascii="Verdana" w:hAnsi="Verdana"/>
          <w:b/>
          <w:bCs/>
          <w:color w:val="000000"/>
          <w:lang w:val="en-US"/>
        </w:rPr>
        <w:t>formal parameters</w:t>
      </w:r>
      <w:r w:rsidRPr="007231F6">
        <w:rPr>
          <w:rFonts w:ascii="Verdana" w:hAnsi="Verdana"/>
          <w:color w:val="000000"/>
          <w:lang w:val="en-US"/>
        </w:rPr>
        <w:t> of the function.</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Formal parameters behave like other local variables inside the function and are created upon entry into the function and destroyed upon exit.</w:t>
      </w:r>
    </w:p>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While calling a function, there are two ways in which arguments can be passed to a function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7231F6" w:rsidTr="007231F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31F6" w:rsidRDefault="007231F6">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31F6" w:rsidRDefault="007231F6">
            <w:pPr>
              <w:spacing w:after="300"/>
              <w:jc w:val="center"/>
              <w:rPr>
                <w:rFonts w:ascii="Verdana" w:hAnsi="Verdana"/>
                <w:b/>
                <w:bCs/>
                <w:color w:val="313131"/>
                <w:sz w:val="21"/>
                <w:szCs w:val="21"/>
              </w:rPr>
            </w:pPr>
            <w:r>
              <w:rPr>
                <w:rFonts w:ascii="Verdana" w:hAnsi="Verdana"/>
                <w:b/>
                <w:bCs/>
                <w:color w:val="313131"/>
                <w:sz w:val="21"/>
                <w:szCs w:val="21"/>
              </w:rPr>
              <w:t>Call Type &amp; Description</w:t>
            </w:r>
          </w:p>
        </w:tc>
      </w:tr>
      <w:tr w:rsidR="007231F6" w:rsidRPr="00493FE0" w:rsidTr="007231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31F6" w:rsidRDefault="007231F6">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31F6" w:rsidRPr="006D2405" w:rsidRDefault="00FE76FE" w:rsidP="006D2405">
            <w:pPr>
              <w:pStyle w:val="a5"/>
              <w:spacing w:before="0" w:beforeAutospacing="0" w:after="144" w:afterAutospacing="0" w:line="360" w:lineRule="atLeast"/>
              <w:ind w:left="48" w:right="48"/>
              <w:jc w:val="both"/>
              <w:rPr>
                <w:lang w:val="en-US"/>
              </w:rPr>
            </w:pPr>
            <w:hyperlink r:id="rId54" w:history="1">
              <w:r w:rsidR="007231F6" w:rsidRPr="006D2405">
                <w:rPr>
                  <w:lang w:val="en-US"/>
                </w:rPr>
                <w:t>Call by value</w:t>
              </w:r>
            </w:hyperlink>
          </w:p>
          <w:p w:rsidR="007231F6" w:rsidRPr="007231F6" w:rsidRDefault="007231F6">
            <w:pPr>
              <w:pStyle w:val="a5"/>
              <w:spacing w:before="0" w:beforeAutospacing="0" w:after="144" w:afterAutospacing="0" w:line="360" w:lineRule="atLeast"/>
              <w:ind w:left="48" w:right="48"/>
              <w:jc w:val="both"/>
              <w:rPr>
                <w:rFonts w:ascii="Verdana" w:hAnsi="Verdana"/>
                <w:color w:val="000000"/>
                <w:sz w:val="21"/>
                <w:szCs w:val="21"/>
                <w:lang w:val="en-US"/>
              </w:rPr>
            </w:pPr>
            <w:r w:rsidRPr="007231F6">
              <w:rPr>
                <w:rFonts w:ascii="Verdana" w:hAnsi="Verdana"/>
                <w:color w:val="000000"/>
                <w:sz w:val="21"/>
                <w:szCs w:val="21"/>
                <w:lang w:val="en-US"/>
              </w:rPr>
              <w:t>This method copies the actual value of an argument into the formal parameter of the function. In this case, changes made to the parameter inside the function have no effect on the argument.</w:t>
            </w:r>
          </w:p>
        </w:tc>
      </w:tr>
      <w:tr w:rsidR="007231F6" w:rsidRPr="00493FE0" w:rsidTr="007231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31F6" w:rsidRDefault="007231F6">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31F6" w:rsidRPr="006D2405" w:rsidRDefault="00FE76FE" w:rsidP="006D2405">
            <w:pPr>
              <w:pStyle w:val="a5"/>
              <w:spacing w:before="0" w:beforeAutospacing="0" w:after="144" w:afterAutospacing="0" w:line="360" w:lineRule="atLeast"/>
              <w:ind w:left="48" w:right="48"/>
              <w:jc w:val="both"/>
              <w:rPr>
                <w:lang w:val="en-US"/>
              </w:rPr>
            </w:pPr>
            <w:hyperlink r:id="rId55" w:history="1">
              <w:r w:rsidR="007231F6" w:rsidRPr="006D2405">
                <w:rPr>
                  <w:lang w:val="en-US"/>
                </w:rPr>
                <w:t>Call by reference</w:t>
              </w:r>
            </w:hyperlink>
          </w:p>
          <w:p w:rsidR="007231F6" w:rsidRPr="007231F6" w:rsidRDefault="007231F6">
            <w:pPr>
              <w:pStyle w:val="a5"/>
              <w:spacing w:before="0" w:beforeAutospacing="0" w:after="144" w:afterAutospacing="0" w:line="360" w:lineRule="atLeast"/>
              <w:ind w:left="48" w:right="48"/>
              <w:jc w:val="both"/>
              <w:rPr>
                <w:rFonts w:ascii="Verdana" w:hAnsi="Verdana"/>
                <w:color w:val="000000"/>
                <w:sz w:val="21"/>
                <w:szCs w:val="21"/>
                <w:lang w:val="en-US"/>
              </w:rPr>
            </w:pPr>
            <w:r w:rsidRPr="007231F6">
              <w:rPr>
                <w:rFonts w:ascii="Verdana" w:hAnsi="Verdana"/>
                <w:color w:val="000000"/>
                <w:sz w:val="21"/>
                <w:szCs w:val="21"/>
                <w:lang w:val="en-US"/>
              </w:rPr>
              <w:t>This method copies the address of an argument into the formal parameter. Inside the function, the address is used to access the actual argument used in the call. This means that changes made to the parameter affect the argument.</w:t>
            </w:r>
          </w:p>
        </w:tc>
      </w:tr>
    </w:tbl>
    <w:p w:rsidR="007231F6" w:rsidRPr="007231F6" w:rsidRDefault="007231F6" w:rsidP="007231F6">
      <w:pPr>
        <w:pStyle w:val="a5"/>
        <w:spacing w:before="0" w:beforeAutospacing="0" w:after="144" w:afterAutospacing="0" w:line="360" w:lineRule="atLeast"/>
        <w:ind w:left="48" w:right="48"/>
        <w:jc w:val="both"/>
        <w:rPr>
          <w:rFonts w:ascii="Verdana" w:hAnsi="Verdana"/>
          <w:color w:val="000000"/>
          <w:lang w:val="en-US"/>
        </w:rPr>
      </w:pPr>
      <w:r w:rsidRPr="007231F6">
        <w:rPr>
          <w:rFonts w:ascii="Verdana" w:hAnsi="Verdana"/>
          <w:color w:val="000000"/>
          <w:lang w:val="en-US"/>
        </w:rPr>
        <w:t>By default, C uses </w:t>
      </w:r>
      <w:r w:rsidRPr="007231F6">
        <w:rPr>
          <w:rFonts w:ascii="Verdana" w:hAnsi="Verdana"/>
          <w:b/>
          <w:bCs/>
          <w:color w:val="000000"/>
          <w:lang w:val="en-US"/>
        </w:rPr>
        <w:t>call by value</w:t>
      </w:r>
      <w:r w:rsidRPr="007231F6">
        <w:rPr>
          <w:rFonts w:ascii="Verdana" w:hAnsi="Verdana"/>
          <w:color w:val="000000"/>
          <w:lang w:val="en-US"/>
        </w:rPr>
        <w:t> to pass arguments. In general, it means the code within a function cannot alter the arguments used to call the function.</w:t>
      </w:r>
    </w:p>
    <w:p w:rsidR="00313BE2" w:rsidRPr="00313BE2" w:rsidRDefault="00313BE2" w:rsidP="00313BE2">
      <w:pPr>
        <w:pStyle w:val="a9"/>
        <w:rPr>
          <w:sz w:val="24"/>
          <w:u w:val="none"/>
          <w:lang w:val="en-US"/>
        </w:rPr>
      </w:pPr>
      <w:r>
        <w:rPr>
          <w:sz w:val="24"/>
          <w:u w:val="none"/>
          <w:lang w:val="en-US"/>
        </w:rPr>
        <w:t>FUNCTIONS</w:t>
      </w:r>
    </w:p>
    <w:p w:rsidR="00313BE2" w:rsidRPr="00313BE2" w:rsidRDefault="00313BE2" w:rsidP="00313BE2">
      <w:pPr>
        <w:ind w:firstLine="567"/>
        <w:jc w:val="both"/>
        <w:rPr>
          <w:noProof/>
          <w:lang w:val="en-US"/>
        </w:rPr>
      </w:pPr>
    </w:p>
    <w:p w:rsidR="00313BE2" w:rsidRPr="00313BE2" w:rsidRDefault="00313BE2" w:rsidP="00313BE2">
      <w:pPr>
        <w:ind w:firstLine="567"/>
        <w:jc w:val="both"/>
        <w:rPr>
          <w:lang w:val="en-US"/>
        </w:rPr>
      </w:pPr>
      <w:r w:rsidRPr="00313BE2">
        <w:rPr>
          <w:lang w:val="en-US"/>
        </w:rPr>
        <w:t xml:space="preserve">A </w:t>
      </w:r>
      <w:r w:rsidRPr="00313BE2">
        <w:rPr>
          <w:b/>
          <w:i/>
          <w:lang w:val="en-US"/>
        </w:rPr>
        <w:t>function</w:t>
      </w:r>
      <w:r w:rsidRPr="00313BE2">
        <w:rPr>
          <w:lang w:val="en-US"/>
        </w:rPr>
        <w:t xml:space="preserve"> is a group of statements that together perform a task. Every C program has at least one function, which is </w:t>
      </w:r>
      <w:r w:rsidRPr="00313BE2">
        <w:rPr>
          <w:b/>
          <w:lang w:val="en-US"/>
        </w:rPr>
        <w:t>main</w:t>
      </w:r>
      <w:r w:rsidRPr="00313BE2">
        <w:rPr>
          <w:lang w:val="en-US"/>
        </w:rPr>
        <w:t>(), and all the most trivial programs can define additional functions.</w:t>
      </w:r>
    </w:p>
    <w:p w:rsidR="00313BE2" w:rsidRPr="00313BE2" w:rsidRDefault="00313BE2" w:rsidP="00313BE2">
      <w:pPr>
        <w:ind w:firstLine="567"/>
        <w:jc w:val="both"/>
        <w:rPr>
          <w:lang w:val="en-US"/>
        </w:rPr>
      </w:pPr>
    </w:p>
    <w:p w:rsidR="00313BE2" w:rsidRPr="00313BE2" w:rsidRDefault="00313BE2" w:rsidP="00313BE2">
      <w:pPr>
        <w:ind w:firstLine="567"/>
        <w:jc w:val="both"/>
        <w:rPr>
          <w:lang w:val="en-US"/>
        </w:rPr>
      </w:pPr>
      <w:r w:rsidRPr="00313BE2">
        <w:rPr>
          <w:lang w:val="en-US"/>
        </w:rPr>
        <w:t>You can divide up your code into separate functions. How you divide up your code among different functions is up to you, but logically the division is such that each function performs a specific task.</w:t>
      </w:r>
    </w:p>
    <w:p w:rsidR="00313BE2" w:rsidRPr="00313BE2" w:rsidRDefault="00313BE2" w:rsidP="00313BE2">
      <w:pPr>
        <w:ind w:firstLine="567"/>
        <w:jc w:val="both"/>
        <w:rPr>
          <w:lang w:val="en-US"/>
        </w:rPr>
      </w:pPr>
    </w:p>
    <w:p w:rsidR="00313BE2" w:rsidRPr="00313BE2" w:rsidRDefault="00313BE2" w:rsidP="00313BE2">
      <w:pPr>
        <w:ind w:firstLine="567"/>
        <w:jc w:val="both"/>
        <w:rPr>
          <w:lang w:val="en-US"/>
        </w:rPr>
      </w:pPr>
      <w:r w:rsidRPr="00313BE2">
        <w:rPr>
          <w:lang w:val="en-US"/>
        </w:rPr>
        <w:t>A function declaration tells the compiler about a function's name, return type, and parameters. A function definition provides the actual body of the function.</w:t>
      </w:r>
    </w:p>
    <w:p w:rsidR="00313BE2" w:rsidRPr="00313BE2" w:rsidRDefault="00313BE2" w:rsidP="00313BE2">
      <w:pPr>
        <w:ind w:firstLine="567"/>
        <w:jc w:val="both"/>
        <w:rPr>
          <w:lang w:val="en-US"/>
        </w:rPr>
      </w:pPr>
    </w:p>
    <w:p w:rsidR="00313BE2" w:rsidRPr="0083043F" w:rsidRDefault="00313BE2" w:rsidP="00313BE2">
      <w:pPr>
        <w:ind w:firstLine="567"/>
        <w:jc w:val="both"/>
        <w:rPr>
          <w:b/>
        </w:rPr>
      </w:pPr>
      <w:r w:rsidRPr="0083043F">
        <w:rPr>
          <w:b/>
        </w:rPr>
        <w:t>Types of functions</w:t>
      </w:r>
    </w:p>
    <w:p w:rsidR="00313BE2" w:rsidRPr="00313BE2" w:rsidRDefault="00313BE2" w:rsidP="003D0297">
      <w:pPr>
        <w:numPr>
          <w:ilvl w:val="0"/>
          <w:numId w:val="12"/>
        </w:numPr>
        <w:spacing w:after="0" w:line="240" w:lineRule="auto"/>
        <w:jc w:val="both"/>
        <w:rPr>
          <w:lang w:val="en-US"/>
        </w:rPr>
      </w:pPr>
      <w:r w:rsidRPr="00313BE2">
        <w:rPr>
          <w:b/>
          <w:i/>
          <w:lang w:val="en-US"/>
        </w:rPr>
        <w:t>Predefined standard library functions</w:t>
      </w:r>
      <w:r w:rsidRPr="00313BE2">
        <w:rPr>
          <w:lang w:val="en-US"/>
        </w:rPr>
        <w:t> – such as </w:t>
      </w:r>
      <w:r w:rsidRPr="00313BE2">
        <w:rPr>
          <w:b/>
          <w:lang w:val="en-US"/>
        </w:rPr>
        <w:t>puts</w:t>
      </w:r>
      <w:r w:rsidRPr="00313BE2">
        <w:rPr>
          <w:lang w:val="en-US"/>
        </w:rPr>
        <w:t>(), </w:t>
      </w:r>
      <w:r w:rsidRPr="00313BE2">
        <w:rPr>
          <w:b/>
          <w:lang w:val="en-US"/>
        </w:rPr>
        <w:t>gets</w:t>
      </w:r>
      <w:r w:rsidRPr="00313BE2">
        <w:rPr>
          <w:lang w:val="en-US"/>
        </w:rPr>
        <w:t>(), </w:t>
      </w:r>
      <w:r w:rsidRPr="00313BE2">
        <w:rPr>
          <w:b/>
          <w:lang w:val="en-US"/>
        </w:rPr>
        <w:t>printf</w:t>
      </w:r>
      <w:r w:rsidRPr="00313BE2">
        <w:rPr>
          <w:lang w:val="en-US"/>
        </w:rPr>
        <w:t>(), </w:t>
      </w:r>
      <w:r w:rsidRPr="00313BE2">
        <w:rPr>
          <w:b/>
          <w:lang w:val="en-US"/>
        </w:rPr>
        <w:t>scanf</w:t>
      </w:r>
      <w:r w:rsidRPr="00313BE2">
        <w:rPr>
          <w:lang w:val="en-US"/>
        </w:rPr>
        <w:t>() etc – these are the functions which already have a definition in header files (.h files like stdio.h), so we just call them whenever there is a need to use them.</w:t>
      </w:r>
    </w:p>
    <w:p w:rsidR="00313BE2" w:rsidRPr="00313BE2" w:rsidRDefault="00313BE2" w:rsidP="003D0297">
      <w:pPr>
        <w:numPr>
          <w:ilvl w:val="0"/>
          <w:numId w:val="12"/>
        </w:numPr>
        <w:spacing w:after="0" w:line="240" w:lineRule="auto"/>
        <w:jc w:val="both"/>
        <w:rPr>
          <w:lang w:val="en-US"/>
        </w:rPr>
      </w:pPr>
      <w:r w:rsidRPr="00313BE2">
        <w:rPr>
          <w:b/>
          <w:i/>
          <w:lang w:val="en-US"/>
        </w:rPr>
        <w:t>User Defined functions</w:t>
      </w:r>
      <w:r w:rsidRPr="00313BE2">
        <w:rPr>
          <w:lang w:val="en-US"/>
        </w:rPr>
        <w:t xml:space="preserve"> – the functions which we can create by ourselves, for example we can create function </w:t>
      </w:r>
      <w:r w:rsidRPr="00313BE2">
        <w:rPr>
          <w:b/>
          <w:lang w:val="en-US"/>
        </w:rPr>
        <w:t>abc</w:t>
      </w:r>
      <w:r w:rsidRPr="00313BE2">
        <w:rPr>
          <w:lang w:val="en-US"/>
        </w:rPr>
        <w:t>() and call it in </w:t>
      </w:r>
      <w:r w:rsidRPr="00313BE2">
        <w:rPr>
          <w:b/>
          <w:lang w:val="en-US"/>
        </w:rPr>
        <w:t>main</w:t>
      </w:r>
      <w:r w:rsidRPr="00313BE2">
        <w:rPr>
          <w:lang w:val="en-US"/>
        </w:rPr>
        <w:t>() in order to use it.</w:t>
      </w:r>
    </w:p>
    <w:p w:rsidR="00313BE2" w:rsidRPr="00313BE2" w:rsidRDefault="00313BE2" w:rsidP="00313BE2">
      <w:pPr>
        <w:ind w:firstLine="567"/>
        <w:jc w:val="both"/>
        <w:rPr>
          <w:lang w:val="en-US"/>
        </w:rPr>
      </w:pPr>
    </w:p>
    <w:p w:rsidR="00313BE2" w:rsidRPr="00313BE2" w:rsidRDefault="00313BE2" w:rsidP="00313BE2">
      <w:pPr>
        <w:ind w:firstLine="567"/>
        <w:jc w:val="both"/>
        <w:rPr>
          <w:b/>
          <w:lang w:val="en-US"/>
        </w:rPr>
      </w:pPr>
      <w:r w:rsidRPr="00313BE2">
        <w:rPr>
          <w:b/>
          <w:lang w:val="en-US"/>
        </w:rPr>
        <w:t>Defining a Function</w:t>
      </w:r>
    </w:p>
    <w:p w:rsidR="00313BE2" w:rsidRPr="00313BE2" w:rsidRDefault="00313BE2" w:rsidP="00313BE2">
      <w:pPr>
        <w:ind w:firstLine="567"/>
        <w:jc w:val="both"/>
        <w:rPr>
          <w:lang w:val="en-US"/>
        </w:rPr>
      </w:pPr>
      <w:r w:rsidRPr="00313BE2">
        <w:rPr>
          <w:lang w:val="en-US"/>
        </w:rPr>
        <w:t>The general form of a function definition in C programming language is as follows:</w:t>
      </w:r>
    </w:p>
    <w:p w:rsidR="00313BE2" w:rsidRPr="00313BE2" w:rsidRDefault="00313BE2" w:rsidP="00313BE2">
      <w:pPr>
        <w:ind w:firstLine="567"/>
        <w:jc w:val="both"/>
        <w:rPr>
          <w:lang w:val="en-US"/>
        </w:rPr>
      </w:pP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 xml:space="preserve">return_type function_name( parameter list ) </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body of the function</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ind w:firstLine="567"/>
        <w:jc w:val="both"/>
        <w:rPr>
          <w:lang w:val="en-US"/>
        </w:rPr>
      </w:pPr>
    </w:p>
    <w:p w:rsidR="00313BE2" w:rsidRPr="00AD5E80" w:rsidRDefault="00313BE2" w:rsidP="00313BE2">
      <w:pPr>
        <w:ind w:firstLine="567"/>
        <w:jc w:val="both"/>
      </w:pPr>
      <w:r w:rsidRPr="00313BE2">
        <w:rPr>
          <w:lang w:val="en-US"/>
        </w:rPr>
        <w:t xml:space="preserve">A function definition in C programming consists of a function header and a function body. </w:t>
      </w:r>
      <w:r w:rsidRPr="00AD5E80">
        <w:t>Here are all the parts of a function</w:t>
      </w:r>
      <w:r>
        <w:t>:</w:t>
      </w:r>
    </w:p>
    <w:p w:rsidR="00313BE2" w:rsidRPr="00313BE2" w:rsidRDefault="00313BE2" w:rsidP="003D0297">
      <w:pPr>
        <w:numPr>
          <w:ilvl w:val="0"/>
          <w:numId w:val="10"/>
        </w:numPr>
        <w:spacing w:after="0" w:line="240" w:lineRule="auto"/>
        <w:jc w:val="both"/>
        <w:rPr>
          <w:lang w:val="en-US"/>
        </w:rPr>
      </w:pPr>
      <w:r w:rsidRPr="00313BE2">
        <w:rPr>
          <w:b/>
          <w:lang w:val="en-US"/>
        </w:rPr>
        <w:t>Return Type</w:t>
      </w:r>
      <w:r w:rsidRPr="00313BE2">
        <w:rPr>
          <w:lang w:val="en-US"/>
        </w:rPr>
        <w:t> − A function may return a value. The </w:t>
      </w:r>
      <w:r w:rsidRPr="00313BE2">
        <w:rPr>
          <w:b/>
          <w:lang w:val="en-US"/>
        </w:rPr>
        <w:t>return_type</w:t>
      </w:r>
      <w:r w:rsidRPr="00313BE2">
        <w:rPr>
          <w:lang w:val="en-US"/>
        </w:rPr>
        <w:t xml:space="preserve"> is the data type of the value the function returns. Some functions perform the desired operations without returning a value. In this case, the </w:t>
      </w:r>
      <w:r w:rsidRPr="00313BE2">
        <w:rPr>
          <w:b/>
          <w:lang w:val="en-US"/>
        </w:rPr>
        <w:t>return_type</w:t>
      </w:r>
      <w:r w:rsidRPr="00313BE2">
        <w:rPr>
          <w:lang w:val="en-US"/>
        </w:rPr>
        <w:t xml:space="preserve"> is the keyword </w:t>
      </w:r>
      <w:r w:rsidRPr="00313BE2">
        <w:rPr>
          <w:b/>
          <w:lang w:val="en-US"/>
        </w:rPr>
        <w:t>void</w:t>
      </w:r>
      <w:r w:rsidRPr="00313BE2">
        <w:rPr>
          <w:lang w:val="en-US"/>
        </w:rPr>
        <w:t>.</w:t>
      </w:r>
    </w:p>
    <w:p w:rsidR="00313BE2" w:rsidRPr="00313BE2" w:rsidRDefault="00313BE2" w:rsidP="003D0297">
      <w:pPr>
        <w:numPr>
          <w:ilvl w:val="0"/>
          <w:numId w:val="10"/>
        </w:numPr>
        <w:spacing w:after="0" w:line="240" w:lineRule="auto"/>
        <w:jc w:val="both"/>
        <w:rPr>
          <w:lang w:val="en-US"/>
        </w:rPr>
      </w:pPr>
      <w:r w:rsidRPr="00313BE2">
        <w:rPr>
          <w:b/>
          <w:lang w:val="en-US"/>
        </w:rPr>
        <w:t>Function Name</w:t>
      </w:r>
      <w:r w:rsidRPr="00313BE2">
        <w:rPr>
          <w:lang w:val="en-US"/>
        </w:rPr>
        <w:t> − This is the actual name of the function. The function name and the parameter list together constitute the function signature.</w:t>
      </w:r>
    </w:p>
    <w:p w:rsidR="00313BE2" w:rsidRPr="00313BE2" w:rsidRDefault="00313BE2" w:rsidP="003D0297">
      <w:pPr>
        <w:numPr>
          <w:ilvl w:val="0"/>
          <w:numId w:val="10"/>
        </w:numPr>
        <w:spacing w:after="0" w:line="240" w:lineRule="auto"/>
        <w:jc w:val="both"/>
        <w:rPr>
          <w:lang w:val="en-US"/>
        </w:rPr>
      </w:pPr>
      <w:r w:rsidRPr="00313BE2">
        <w:rPr>
          <w:b/>
          <w:lang w:val="en-US"/>
        </w:rPr>
        <w:t>Parameters</w:t>
      </w:r>
      <w:r w:rsidRPr="00313BE2">
        <w:rPr>
          <w:lang w:val="en-US"/>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313BE2" w:rsidRPr="00313BE2" w:rsidRDefault="00313BE2" w:rsidP="003D0297">
      <w:pPr>
        <w:numPr>
          <w:ilvl w:val="0"/>
          <w:numId w:val="10"/>
        </w:numPr>
        <w:spacing w:after="0" w:line="240" w:lineRule="auto"/>
        <w:jc w:val="both"/>
        <w:rPr>
          <w:lang w:val="en-US"/>
        </w:rPr>
      </w:pPr>
      <w:r w:rsidRPr="00313BE2">
        <w:rPr>
          <w:b/>
          <w:lang w:val="en-US"/>
        </w:rPr>
        <w:t>Function Body</w:t>
      </w:r>
      <w:r w:rsidRPr="00313BE2">
        <w:rPr>
          <w:lang w:val="en-US"/>
        </w:rPr>
        <w:t> − The function body contains a collection of statements that define what the function does.</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p>
    <w:p w:rsidR="00313BE2" w:rsidRPr="00313BE2" w:rsidRDefault="00313BE2" w:rsidP="00313BE2">
      <w:pPr>
        <w:ind w:firstLine="567"/>
        <w:jc w:val="both"/>
        <w:rPr>
          <w:b/>
          <w:lang w:val="en-US"/>
        </w:rPr>
      </w:pPr>
      <w:r w:rsidRPr="00313BE2">
        <w:rPr>
          <w:b/>
          <w:lang w:val="en-US"/>
        </w:rPr>
        <w:t>Example</w:t>
      </w:r>
    </w:p>
    <w:p w:rsidR="00313BE2" w:rsidRPr="00313BE2" w:rsidRDefault="00313BE2" w:rsidP="00313BE2">
      <w:pPr>
        <w:ind w:firstLine="567"/>
        <w:jc w:val="both"/>
        <w:rPr>
          <w:lang w:val="en-US"/>
        </w:rPr>
      </w:pPr>
      <w:r w:rsidRPr="00313BE2">
        <w:rPr>
          <w:lang w:val="en-US"/>
        </w:rPr>
        <w:t>Given below is the source code for a function called </w:t>
      </w:r>
      <w:r w:rsidRPr="00313BE2">
        <w:rPr>
          <w:b/>
          <w:lang w:val="en-US"/>
        </w:rPr>
        <w:t>max</w:t>
      </w:r>
      <w:r w:rsidRPr="00313BE2">
        <w:rPr>
          <w:lang w:val="en-US"/>
        </w:rPr>
        <w:t xml:space="preserve">(). This function takes two parameters </w:t>
      </w:r>
      <w:r w:rsidRPr="00313BE2">
        <w:rPr>
          <w:i/>
          <w:lang w:val="en-US"/>
        </w:rPr>
        <w:t>a</w:t>
      </w:r>
      <w:r w:rsidRPr="00313BE2">
        <w:rPr>
          <w:lang w:val="en-US"/>
        </w:rPr>
        <w:t xml:space="preserve"> and </w:t>
      </w:r>
      <w:r w:rsidRPr="00313BE2">
        <w:rPr>
          <w:i/>
          <w:lang w:val="en-US"/>
        </w:rPr>
        <w:t>b</w:t>
      </w:r>
      <w:r w:rsidRPr="00313BE2">
        <w:rPr>
          <w:lang w:val="en-US"/>
        </w:rPr>
        <w:t xml:space="preserve"> and returns the maximum value between them.</w:t>
      </w:r>
    </w:p>
    <w:p w:rsidR="00313BE2" w:rsidRPr="00313BE2" w:rsidRDefault="00313BE2" w:rsidP="00313BE2">
      <w:pPr>
        <w:autoSpaceDE w:val="0"/>
        <w:autoSpaceDN w:val="0"/>
        <w:adjustRightInd w:val="0"/>
        <w:ind w:firstLine="567"/>
        <w:jc w:val="both"/>
        <w:rPr>
          <w:rStyle w:val="com"/>
          <w:rFonts w:ascii="Consolas" w:hAnsi="Consolas" w:cs="Courier New"/>
          <w:color w:val="880000"/>
          <w:sz w:val="20"/>
          <w:szCs w:val="20"/>
          <w:lang w:val="en-US"/>
        </w:rPr>
      </w:pP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max(</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a, </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b) </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if</w:t>
      </w:r>
      <w:r w:rsidRPr="00313BE2">
        <w:rPr>
          <w:rFonts w:ascii="Courier New" w:hAnsi="Courier New" w:cs="Courier New"/>
          <w:noProof/>
          <w:sz w:val="20"/>
          <w:szCs w:val="20"/>
          <w:lang w:val="en-US"/>
        </w:rPr>
        <w:t xml:space="preserve"> (a &gt; b)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a; </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b;</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ind w:firstLine="567"/>
        <w:jc w:val="both"/>
        <w:rPr>
          <w:lang w:val="en-US"/>
        </w:rPr>
      </w:pPr>
    </w:p>
    <w:p w:rsidR="00313BE2" w:rsidRPr="00313BE2" w:rsidRDefault="00313BE2" w:rsidP="00313BE2">
      <w:pPr>
        <w:ind w:firstLine="567"/>
        <w:jc w:val="both"/>
        <w:rPr>
          <w:lang w:val="en-US"/>
        </w:rPr>
      </w:pPr>
      <w:r w:rsidRPr="00313BE2">
        <w:rPr>
          <w:lang w:val="en-US"/>
        </w:rPr>
        <w:t xml:space="preserve">Function </w:t>
      </w:r>
      <w:r w:rsidRPr="00313BE2">
        <w:rPr>
          <w:b/>
          <w:lang w:val="en-US"/>
        </w:rPr>
        <w:t>max()</w:t>
      </w:r>
      <w:r w:rsidRPr="00313BE2">
        <w:rPr>
          <w:lang w:val="en-US"/>
        </w:rPr>
        <w:t xml:space="preserve"> can be written using ternary operator:</w:t>
      </w:r>
    </w:p>
    <w:p w:rsidR="00313BE2" w:rsidRPr="00313BE2" w:rsidRDefault="00313BE2" w:rsidP="00313BE2">
      <w:pPr>
        <w:ind w:firstLine="567"/>
        <w:jc w:val="both"/>
        <w:rPr>
          <w:lang w:val="en-US"/>
        </w:rPr>
      </w:pP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max(</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a, </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b) </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(a &gt; b) ? a : b; </w:t>
      </w:r>
    </w:p>
    <w:p w:rsidR="00313BE2" w:rsidRPr="00313BE2" w:rsidRDefault="00313BE2" w:rsidP="00313BE2">
      <w:pPr>
        <w:ind w:firstLine="567"/>
        <w:jc w:val="both"/>
        <w:rPr>
          <w:lang w:val="en-US"/>
        </w:rPr>
      </w:pPr>
      <w:r w:rsidRPr="00313BE2">
        <w:rPr>
          <w:rFonts w:ascii="Courier New" w:hAnsi="Courier New" w:cs="Courier New"/>
          <w:noProof/>
          <w:sz w:val="20"/>
          <w:szCs w:val="20"/>
          <w:lang w:val="en-US"/>
        </w:rPr>
        <w:t>}</w:t>
      </w:r>
    </w:p>
    <w:p w:rsidR="00313BE2" w:rsidRPr="00313BE2" w:rsidRDefault="00313BE2" w:rsidP="00313BE2">
      <w:pPr>
        <w:ind w:firstLine="567"/>
        <w:jc w:val="both"/>
        <w:rPr>
          <w:lang w:val="en-US"/>
        </w:rPr>
      </w:pPr>
    </w:p>
    <w:p w:rsidR="00313BE2" w:rsidRPr="00313BE2" w:rsidRDefault="00313BE2" w:rsidP="00313BE2">
      <w:pPr>
        <w:ind w:firstLine="567"/>
        <w:jc w:val="both"/>
        <w:rPr>
          <w:lang w:val="en-US"/>
        </w:rPr>
      </w:pPr>
      <w:r w:rsidRPr="00313BE2">
        <w:rPr>
          <w:lang w:val="en-US"/>
        </w:rPr>
        <w:t xml:space="preserve">Function </w:t>
      </w:r>
      <w:r w:rsidRPr="00313BE2">
        <w:rPr>
          <w:b/>
          <w:lang w:val="en-US"/>
        </w:rPr>
        <w:t>sqr()</w:t>
      </w:r>
      <w:r w:rsidRPr="00313BE2">
        <w:rPr>
          <w:lang w:val="en-US"/>
        </w:rPr>
        <w:t xml:space="preserve"> returns square of a number.</w:t>
      </w:r>
    </w:p>
    <w:p w:rsidR="00313BE2" w:rsidRPr="00313BE2" w:rsidRDefault="00313BE2" w:rsidP="00313BE2">
      <w:pPr>
        <w:ind w:firstLine="567"/>
        <w:jc w:val="both"/>
        <w:rPr>
          <w:lang w:val="en-US"/>
        </w:rPr>
      </w:pP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sqr(</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n)</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n * n;</w:t>
      </w:r>
    </w:p>
    <w:p w:rsidR="00313BE2" w:rsidRPr="00313BE2" w:rsidRDefault="00313BE2" w:rsidP="00313BE2">
      <w:pPr>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ind w:firstLine="567"/>
        <w:jc w:val="both"/>
        <w:rPr>
          <w:lang w:val="en-US"/>
        </w:rPr>
      </w:pPr>
    </w:p>
    <w:p w:rsidR="00313BE2" w:rsidRPr="00313BE2" w:rsidRDefault="00313BE2" w:rsidP="00313BE2">
      <w:pPr>
        <w:ind w:firstLine="567"/>
        <w:jc w:val="both"/>
        <w:rPr>
          <w:b/>
          <w:lang w:val="en-US"/>
        </w:rPr>
      </w:pPr>
      <w:r w:rsidRPr="00313BE2">
        <w:rPr>
          <w:b/>
          <w:lang w:val="en-US"/>
        </w:rPr>
        <w:t>Calling a Function</w:t>
      </w:r>
    </w:p>
    <w:p w:rsidR="00313BE2" w:rsidRPr="00313BE2" w:rsidRDefault="00313BE2" w:rsidP="00313BE2">
      <w:pPr>
        <w:ind w:firstLine="567"/>
        <w:jc w:val="both"/>
        <w:rPr>
          <w:lang w:val="en-US"/>
        </w:rPr>
      </w:pPr>
      <w:r w:rsidRPr="00313BE2">
        <w:rPr>
          <w:lang w:val="en-US"/>
        </w:rPr>
        <w:t>While creating a C function, you give a definition of what the function has to do. To use a function, you will have to call that function to perform the defined task.</w:t>
      </w:r>
    </w:p>
    <w:p w:rsidR="00313BE2" w:rsidRPr="00313BE2" w:rsidRDefault="00313BE2" w:rsidP="00313BE2">
      <w:pPr>
        <w:ind w:firstLine="567"/>
        <w:jc w:val="both"/>
        <w:rPr>
          <w:lang w:val="en-US"/>
        </w:rPr>
      </w:pPr>
      <w:r w:rsidRPr="00313BE2">
        <w:rPr>
          <w:lang w:val="en-US"/>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313BE2" w:rsidRPr="00313BE2" w:rsidRDefault="00313BE2" w:rsidP="00313BE2">
      <w:pPr>
        <w:ind w:firstLine="567"/>
        <w:jc w:val="both"/>
        <w:rPr>
          <w:lang w:val="en-US"/>
        </w:rPr>
      </w:pPr>
      <w:r w:rsidRPr="00313BE2">
        <w:rPr>
          <w:lang w:val="en-US"/>
        </w:rPr>
        <w:t>To call a function, you simply need to pass the required parameters along with the function name, and if the function returns a value, then you can store the returned value. For example:</w:t>
      </w:r>
    </w:p>
    <w:p w:rsidR="00313BE2" w:rsidRPr="00313BE2" w:rsidRDefault="00313BE2" w:rsidP="00313BE2">
      <w:pPr>
        <w:ind w:firstLine="567"/>
        <w:jc w:val="both"/>
        <w:rPr>
          <w:lang w:val="en-US"/>
        </w:rPr>
      </w:pPr>
    </w:p>
    <w:p w:rsidR="00313BE2" w:rsidRPr="00313BE2" w:rsidRDefault="00313BE2" w:rsidP="00313BE2">
      <w:pPr>
        <w:autoSpaceDE w:val="0"/>
        <w:autoSpaceDN w:val="0"/>
        <w:adjustRightInd w:val="0"/>
        <w:ind w:firstLine="567"/>
        <w:jc w:val="both"/>
        <w:rPr>
          <w:rFonts w:ascii="Courier New" w:hAnsi="Courier New" w:cs="Courier New"/>
          <w:noProof/>
          <w:color w:val="800000"/>
          <w:sz w:val="20"/>
          <w:szCs w:val="20"/>
          <w:lang w:val="en-US"/>
        </w:rPr>
      </w:pPr>
      <w:r w:rsidRPr="00313BE2">
        <w:rPr>
          <w:rFonts w:ascii="Courier New" w:hAnsi="Courier New" w:cs="Courier New"/>
          <w:noProof/>
          <w:color w:val="0000FF"/>
          <w:sz w:val="20"/>
          <w:szCs w:val="20"/>
          <w:lang w:val="en-US"/>
        </w:rPr>
        <w:t>#include</w:t>
      </w:r>
      <w:r w:rsidRPr="00313BE2">
        <w:rPr>
          <w:rFonts w:ascii="Courier New" w:hAnsi="Courier New" w:cs="Courier New"/>
          <w:noProof/>
          <w:sz w:val="20"/>
          <w:szCs w:val="20"/>
          <w:lang w:val="en-US"/>
        </w:rPr>
        <w:t xml:space="preserve"> </w:t>
      </w:r>
      <w:r w:rsidRPr="00313BE2">
        <w:rPr>
          <w:rFonts w:ascii="Courier New" w:hAnsi="Courier New" w:cs="Courier New"/>
          <w:noProof/>
          <w:color w:val="800000"/>
          <w:sz w:val="20"/>
          <w:szCs w:val="20"/>
          <w:lang w:val="en-US"/>
        </w:rPr>
        <w:t>&lt;stdio.h&gt;</w:t>
      </w:r>
    </w:p>
    <w:p w:rsidR="00313BE2" w:rsidRPr="00313BE2" w:rsidRDefault="00313BE2" w:rsidP="00313BE2">
      <w:pPr>
        <w:autoSpaceDE w:val="0"/>
        <w:autoSpaceDN w:val="0"/>
        <w:adjustRightInd w:val="0"/>
        <w:ind w:firstLine="567"/>
        <w:jc w:val="both"/>
        <w:rPr>
          <w:rFonts w:ascii="Courier New" w:hAnsi="Courier New" w:cs="Courier New"/>
          <w:noProof/>
          <w:color w:val="800000"/>
          <w:sz w:val="20"/>
          <w:szCs w:val="20"/>
          <w:lang w:val="en-US"/>
        </w:rPr>
      </w:pP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max(</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a, </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b) </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if</w:t>
      </w:r>
      <w:r w:rsidRPr="00313BE2">
        <w:rPr>
          <w:rFonts w:ascii="Courier New" w:hAnsi="Courier New" w:cs="Courier New"/>
          <w:noProof/>
          <w:sz w:val="20"/>
          <w:szCs w:val="20"/>
          <w:lang w:val="en-US"/>
        </w:rPr>
        <w:t xml:space="preserve"> (a &gt; b)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a; </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else</w:t>
      </w: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b;</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main(</w:t>
      </w:r>
      <w:r w:rsidRPr="00313BE2">
        <w:rPr>
          <w:rFonts w:ascii="Courier New" w:hAnsi="Courier New" w:cs="Courier New"/>
          <w:noProof/>
          <w:color w:val="0000FF"/>
          <w:sz w:val="20"/>
          <w:szCs w:val="20"/>
          <w:lang w:val="en-US"/>
        </w:rPr>
        <w:t>void</w:t>
      </w: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a = 111, b = 222;</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res = max(a,b);</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printf(</w:t>
      </w:r>
      <w:r w:rsidRPr="00313BE2">
        <w:rPr>
          <w:rFonts w:ascii="Courier New" w:hAnsi="Courier New" w:cs="Courier New"/>
          <w:noProof/>
          <w:color w:val="800000"/>
          <w:sz w:val="20"/>
          <w:szCs w:val="20"/>
          <w:lang w:val="en-US"/>
        </w:rPr>
        <w:t>"a = %d\n"</w:t>
      </w:r>
      <w:r w:rsidRPr="00313BE2">
        <w:rPr>
          <w:rFonts w:ascii="Courier New" w:hAnsi="Courier New" w:cs="Courier New"/>
          <w:noProof/>
          <w:sz w:val="20"/>
          <w:szCs w:val="20"/>
          <w:lang w:val="en-US"/>
        </w:rPr>
        <w:t>,a);</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printf(</w:t>
      </w:r>
      <w:r w:rsidRPr="00313BE2">
        <w:rPr>
          <w:rFonts w:ascii="Courier New" w:hAnsi="Courier New" w:cs="Courier New"/>
          <w:noProof/>
          <w:color w:val="800000"/>
          <w:sz w:val="20"/>
          <w:szCs w:val="20"/>
          <w:lang w:val="en-US"/>
        </w:rPr>
        <w:t>"b = %d\n"</w:t>
      </w:r>
      <w:r w:rsidRPr="00313BE2">
        <w:rPr>
          <w:rFonts w:ascii="Courier New" w:hAnsi="Courier New" w:cs="Courier New"/>
          <w:noProof/>
          <w:sz w:val="20"/>
          <w:szCs w:val="20"/>
          <w:lang w:val="en-US"/>
        </w:rPr>
        <w:t>,b);</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lastRenderedPageBreak/>
        <w:t xml:space="preserve">  printf(</w:t>
      </w:r>
      <w:r w:rsidRPr="00313BE2">
        <w:rPr>
          <w:rFonts w:ascii="Courier New" w:hAnsi="Courier New" w:cs="Courier New"/>
          <w:noProof/>
          <w:color w:val="800000"/>
          <w:sz w:val="20"/>
          <w:szCs w:val="20"/>
          <w:lang w:val="en-US"/>
        </w:rPr>
        <w:t>"max(a,b) = %d\n"</w:t>
      </w:r>
      <w:r w:rsidRPr="00313BE2">
        <w:rPr>
          <w:rFonts w:ascii="Courier New" w:hAnsi="Courier New" w:cs="Courier New"/>
          <w:noProof/>
          <w:sz w:val="20"/>
          <w:szCs w:val="20"/>
          <w:lang w:val="en-US"/>
        </w:rPr>
        <w:t>,res);</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0;</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p>
    <w:p w:rsidR="00313BE2" w:rsidRPr="00313BE2" w:rsidRDefault="00313BE2" w:rsidP="00313BE2">
      <w:pPr>
        <w:ind w:firstLine="567"/>
        <w:jc w:val="both"/>
        <w:rPr>
          <w:b/>
          <w:lang w:val="en-US"/>
        </w:rPr>
      </w:pPr>
      <w:r w:rsidRPr="00313BE2">
        <w:rPr>
          <w:b/>
          <w:lang w:val="en-US"/>
        </w:rPr>
        <w:t>Example</w:t>
      </w:r>
    </w:p>
    <w:p w:rsidR="00313BE2" w:rsidRPr="00313BE2" w:rsidRDefault="00313BE2" w:rsidP="00313BE2">
      <w:pPr>
        <w:ind w:firstLine="567"/>
        <w:jc w:val="both"/>
        <w:rPr>
          <w:lang w:val="en-US"/>
        </w:rPr>
      </w:pPr>
      <w:r w:rsidRPr="00313BE2">
        <w:rPr>
          <w:lang w:val="en-US"/>
        </w:rPr>
        <w:t>Function f(</w:t>
      </w:r>
      <w:r w:rsidRPr="00313BE2">
        <w:rPr>
          <w:i/>
          <w:lang w:val="en-US"/>
        </w:rPr>
        <w:t>n</w:t>
      </w:r>
      <w:r w:rsidRPr="00313BE2">
        <w:rPr>
          <w:lang w:val="en-US"/>
        </w:rPr>
        <w:t xml:space="preserve">) returns the sum of digits for two digital number </w:t>
      </w:r>
      <w:r w:rsidRPr="00313BE2">
        <w:rPr>
          <w:i/>
          <w:lang w:val="en-US"/>
        </w:rPr>
        <w:t>n</w:t>
      </w:r>
      <w:r w:rsidRPr="00313BE2">
        <w:rPr>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p>
    <w:p w:rsidR="00313BE2" w:rsidRPr="00313BE2" w:rsidRDefault="00313BE2" w:rsidP="00313BE2">
      <w:pPr>
        <w:autoSpaceDE w:val="0"/>
        <w:autoSpaceDN w:val="0"/>
        <w:adjustRightInd w:val="0"/>
        <w:ind w:firstLine="567"/>
        <w:jc w:val="both"/>
        <w:rPr>
          <w:rFonts w:ascii="Courier New" w:hAnsi="Courier New" w:cs="Courier New"/>
          <w:noProof/>
          <w:color w:val="800000"/>
          <w:sz w:val="20"/>
          <w:szCs w:val="20"/>
          <w:lang w:val="en-US"/>
        </w:rPr>
      </w:pPr>
      <w:r w:rsidRPr="00313BE2">
        <w:rPr>
          <w:rFonts w:ascii="Courier New" w:hAnsi="Courier New" w:cs="Courier New"/>
          <w:noProof/>
          <w:color w:val="0000FF"/>
          <w:sz w:val="20"/>
          <w:szCs w:val="20"/>
          <w:lang w:val="en-US"/>
        </w:rPr>
        <w:t>#include</w:t>
      </w:r>
      <w:r w:rsidRPr="00313BE2">
        <w:rPr>
          <w:rFonts w:ascii="Courier New" w:hAnsi="Courier New" w:cs="Courier New"/>
          <w:noProof/>
          <w:sz w:val="20"/>
          <w:szCs w:val="20"/>
          <w:lang w:val="en-US"/>
        </w:rPr>
        <w:t xml:space="preserve"> </w:t>
      </w:r>
      <w:r w:rsidRPr="00313BE2">
        <w:rPr>
          <w:rFonts w:ascii="Courier New" w:hAnsi="Courier New" w:cs="Courier New"/>
          <w:noProof/>
          <w:color w:val="800000"/>
          <w:sz w:val="20"/>
          <w:szCs w:val="20"/>
          <w:lang w:val="en-US"/>
        </w:rPr>
        <w:t>&lt;stdio.h&gt;</w:t>
      </w:r>
    </w:p>
    <w:p w:rsidR="00313BE2" w:rsidRPr="00313BE2" w:rsidRDefault="00313BE2" w:rsidP="00313BE2">
      <w:pPr>
        <w:autoSpaceDE w:val="0"/>
        <w:autoSpaceDN w:val="0"/>
        <w:adjustRightInd w:val="0"/>
        <w:ind w:firstLine="567"/>
        <w:jc w:val="both"/>
        <w:rPr>
          <w:rFonts w:ascii="Courier New" w:hAnsi="Courier New" w:cs="Courier New"/>
          <w:noProof/>
          <w:color w:val="800000"/>
          <w:sz w:val="20"/>
          <w:szCs w:val="20"/>
          <w:lang w:val="en-US"/>
        </w:rPr>
      </w:pP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f(</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n)</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color w:val="008000"/>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a = n / 10; </w:t>
      </w:r>
      <w:r w:rsidRPr="00313BE2">
        <w:rPr>
          <w:rFonts w:ascii="Courier New" w:hAnsi="Courier New" w:cs="Courier New"/>
          <w:noProof/>
          <w:color w:val="008000"/>
          <w:sz w:val="20"/>
          <w:szCs w:val="20"/>
          <w:lang w:val="en-US"/>
        </w:rPr>
        <w:t>// number of tens</w:t>
      </w:r>
    </w:p>
    <w:p w:rsidR="00313BE2" w:rsidRPr="00313BE2" w:rsidRDefault="00313BE2" w:rsidP="00313BE2">
      <w:pPr>
        <w:autoSpaceDE w:val="0"/>
        <w:autoSpaceDN w:val="0"/>
        <w:adjustRightInd w:val="0"/>
        <w:ind w:firstLine="567"/>
        <w:jc w:val="both"/>
        <w:rPr>
          <w:rFonts w:ascii="Courier New" w:hAnsi="Courier New" w:cs="Courier New"/>
          <w:noProof/>
          <w:color w:val="008000"/>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b = n % 10; </w:t>
      </w:r>
      <w:r w:rsidRPr="00313BE2">
        <w:rPr>
          <w:rFonts w:ascii="Courier New" w:hAnsi="Courier New" w:cs="Courier New"/>
          <w:noProof/>
          <w:color w:val="008000"/>
          <w:sz w:val="20"/>
          <w:szCs w:val="20"/>
          <w:lang w:val="en-US"/>
        </w:rPr>
        <w:t>// number of units</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a + b;</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main(</w:t>
      </w:r>
      <w:r w:rsidRPr="00313BE2">
        <w:rPr>
          <w:rFonts w:ascii="Courier New" w:hAnsi="Courier New" w:cs="Courier New"/>
          <w:noProof/>
          <w:color w:val="0000FF"/>
          <w:sz w:val="20"/>
          <w:szCs w:val="20"/>
          <w:lang w:val="en-US"/>
        </w:rPr>
        <w:t>void</w:t>
      </w: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printf(</w:t>
      </w:r>
      <w:r w:rsidRPr="00313BE2">
        <w:rPr>
          <w:rFonts w:ascii="Courier New" w:hAnsi="Courier New" w:cs="Courier New"/>
          <w:noProof/>
          <w:color w:val="800000"/>
          <w:sz w:val="20"/>
          <w:szCs w:val="20"/>
          <w:lang w:val="en-US"/>
        </w:rPr>
        <w:t>"%d\n"</w:t>
      </w:r>
      <w:r w:rsidRPr="00313BE2">
        <w:rPr>
          <w:rFonts w:ascii="Courier New" w:hAnsi="Courier New" w:cs="Courier New"/>
          <w:noProof/>
          <w:sz w:val="20"/>
          <w:szCs w:val="20"/>
          <w:lang w:val="en-US"/>
        </w:rPr>
        <w:t>,f(34));</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0;</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p>
    <w:p w:rsidR="00313BE2" w:rsidRPr="00313BE2" w:rsidRDefault="00313BE2" w:rsidP="00313BE2">
      <w:pPr>
        <w:autoSpaceDE w:val="0"/>
        <w:autoSpaceDN w:val="0"/>
        <w:adjustRightInd w:val="0"/>
        <w:ind w:firstLine="567"/>
        <w:jc w:val="both"/>
        <w:rPr>
          <w:rFonts w:ascii="Courier New" w:hAnsi="Courier New" w:cs="Courier New"/>
          <w:noProof/>
          <w:sz w:val="20"/>
          <w:szCs w:val="20"/>
          <w:lang w:val="en-US"/>
        </w:rPr>
      </w:pPr>
    </w:p>
    <w:p w:rsidR="00313BE2" w:rsidRPr="00313BE2" w:rsidRDefault="00313BE2" w:rsidP="00313BE2">
      <w:pPr>
        <w:ind w:firstLine="567"/>
        <w:jc w:val="both"/>
        <w:rPr>
          <w:b/>
          <w:lang w:val="en-US"/>
        </w:rPr>
      </w:pPr>
      <w:r w:rsidRPr="00313BE2">
        <w:rPr>
          <w:b/>
          <w:lang w:val="en-US"/>
        </w:rPr>
        <w:t>Function Arguments</w:t>
      </w:r>
    </w:p>
    <w:p w:rsidR="00313BE2" w:rsidRPr="00313BE2" w:rsidRDefault="00313BE2" w:rsidP="00313BE2">
      <w:pPr>
        <w:ind w:firstLine="567"/>
        <w:jc w:val="both"/>
        <w:rPr>
          <w:lang w:val="en-US"/>
        </w:rPr>
      </w:pPr>
      <w:r w:rsidRPr="00313BE2">
        <w:rPr>
          <w:lang w:val="en-US"/>
        </w:rPr>
        <w:t>If a function is to use arguments, it must declare variables that accept the values of the arguments. These variables are called the </w:t>
      </w:r>
      <w:r w:rsidRPr="00313BE2">
        <w:rPr>
          <w:b/>
          <w:i/>
          <w:lang w:val="en-US"/>
        </w:rPr>
        <w:t>formal parameters</w:t>
      </w:r>
      <w:r w:rsidRPr="00313BE2">
        <w:rPr>
          <w:lang w:val="en-US"/>
        </w:rPr>
        <w:t> of the function.</w:t>
      </w:r>
    </w:p>
    <w:p w:rsidR="00313BE2" w:rsidRPr="00313BE2" w:rsidRDefault="00313BE2" w:rsidP="00313BE2">
      <w:pPr>
        <w:ind w:firstLine="567"/>
        <w:jc w:val="both"/>
        <w:rPr>
          <w:lang w:val="en-US"/>
        </w:rPr>
      </w:pPr>
      <w:r w:rsidRPr="00313BE2">
        <w:rPr>
          <w:lang w:val="en-US"/>
        </w:rPr>
        <w:t>Formal parameters behave like other local variables inside the function and are created upon entry into the function and destroyed upon exit.</w:t>
      </w:r>
    </w:p>
    <w:p w:rsidR="00313BE2" w:rsidRPr="00313BE2" w:rsidRDefault="00313BE2" w:rsidP="00313BE2">
      <w:pPr>
        <w:ind w:firstLine="567"/>
        <w:jc w:val="both"/>
        <w:rPr>
          <w:lang w:val="en-US"/>
        </w:rPr>
      </w:pPr>
    </w:p>
    <w:p w:rsidR="00313BE2" w:rsidRPr="00313BE2" w:rsidRDefault="00313BE2" w:rsidP="00313BE2">
      <w:pPr>
        <w:ind w:firstLine="567"/>
        <w:jc w:val="both"/>
        <w:rPr>
          <w:lang w:val="en-US"/>
        </w:rPr>
      </w:pPr>
      <w:r w:rsidRPr="00313BE2">
        <w:rPr>
          <w:lang w:val="en-US"/>
        </w:rPr>
        <w:t xml:space="preserve">While calling a function, there are two ways in which arguments can be passed to a function </w:t>
      </w:r>
      <w:r w:rsidRPr="00313BE2">
        <w:rPr>
          <w:b/>
          <w:lang w:val="en-US"/>
        </w:rPr>
        <w:t>Call by value</w:t>
      </w:r>
      <w:r w:rsidRPr="00313BE2">
        <w:rPr>
          <w:lang w:val="en-US"/>
        </w:rPr>
        <w:t xml:space="preserve"> and </w:t>
      </w:r>
      <w:r w:rsidRPr="00313BE2">
        <w:rPr>
          <w:b/>
          <w:lang w:val="en-US"/>
        </w:rPr>
        <w:t>Call by reference</w:t>
      </w:r>
      <w:r w:rsidRPr="00313BE2">
        <w:rPr>
          <w:lang w:val="en-US"/>
        </w:rPr>
        <w:t>.</w:t>
      </w:r>
    </w:p>
    <w:p w:rsidR="00313BE2" w:rsidRPr="00313BE2" w:rsidRDefault="00313BE2" w:rsidP="00313BE2">
      <w:pPr>
        <w:ind w:firstLine="567"/>
        <w:jc w:val="both"/>
        <w:rPr>
          <w:lang w:val="en-US"/>
        </w:rPr>
      </w:pPr>
    </w:p>
    <w:p w:rsidR="00313BE2" w:rsidRPr="00313BE2" w:rsidRDefault="00313BE2" w:rsidP="00313BE2">
      <w:pPr>
        <w:ind w:firstLine="567"/>
        <w:rPr>
          <w:b/>
          <w:lang w:val="en-US"/>
        </w:rPr>
      </w:pPr>
      <w:r w:rsidRPr="00313BE2">
        <w:rPr>
          <w:b/>
          <w:lang w:val="en-US"/>
        </w:rPr>
        <w:lastRenderedPageBreak/>
        <w:t>Call by value</w:t>
      </w:r>
    </w:p>
    <w:p w:rsidR="00313BE2" w:rsidRPr="00313BE2" w:rsidRDefault="00313BE2" w:rsidP="00313BE2">
      <w:pPr>
        <w:ind w:firstLine="567"/>
        <w:jc w:val="both"/>
        <w:rPr>
          <w:lang w:val="en-US"/>
        </w:rPr>
      </w:pPr>
      <w:r w:rsidRPr="00313BE2">
        <w:rPr>
          <w:lang w:val="en-US"/>
        </w:rPr>
        <w:t xml:space="preserve">This method copies the actual value of an argument into the formal parameter of the function. In this case, changes made to the parameter inside the function have no effect on the argument. </w:t>
      </w:r>
      <w:r w:rsidRPr="00313BE2">
        <w:rPr>
          <w:b/>
          <w:i/>
          <w:lang w:val="en-US"/>
        </w:rPr>
        <w:t>Different memory</w:t>
      </w:r>
      <w:r w:rsidRPr="00313BE2">
        <w:rPr>
          <w:lang w:val="en-US"/>
        </w:rPr>
        <w:t xml:space="preserve"> is allocated for both actual and formal parameters.</w:t>
      </w:r>
    </w:p>
    <w:p w:rsidR="00313BE2" w:rsidRPr="00313BE2" w:rsidRDefault="00313BE2" w:rsidP="003D0297">
      <w:pPr>
        <w:numPr>
          <w:ilvl w:val="0"/>
          <w:numId w:val="11"/>
        </w:numPr>
        <w:spacing w:after="0" w:line="240" w:lineRule="auto"/>
        <w:jc w:val="both"/>
        <w:rPr>
          <w:lang w:val="en-US"/>
        </w:rPr>
      </w:pPr>
      <w:r w:rsidRPr="00313BE2">
        <w:rPr>
          <w:b/>
          <w:i/>
          <w:lang w:val="en-US"/>
        </w:rPr>
        <w:t>Actual parameter</w:t>
      </w:r>
      <w:r w:rsidRPr="00313BE2">
        <w:rPr>
          <w:lang w:val="en-US"/>
        </w:rPr>
        <w:t xml:space="preserve"> is the argument which is used in function call.</w:t>
      </w:r>
    </w:p>
    <w:p w:rsidR="00313BE2" w:rsidRPr="00313BE2" w:rsidRDefault="00313BE2" w:rsidP="003D0297">
      <w:pPr>
        <w:numPr>
          <w:ilvl w:val="0"/>
          <w:numId w:val="11"/>
        </w:numPr>
        <w:spacing w:after="0" w:line="240" w:lineRule="auto"/>
        <w:jc w:val="both"/>
        <w:rPr>
          <w:lang w:val="en-US"/>
        </w:rPr>
      </w:pPr>
      <w:r w:rsidRPr="00313BE2">
        <w:rPr>
          <w:b/>
          <w:i/>
          <w:lang w:val="en-US"/>
        </w:rPr>
        <w:t>Formal parameter</w:t>
      </w:r>
      <w:r w:rsidRPr="00313BE2">
        <w:rPr>
          <w:lang w:val="en-US"/>
        </w:rPr>
        <w:t xml:space="preserve"> is the argument which is used in function definition</w:t>
      </w:r>
    </w:p>
    <w:p w:rsidR="00313BE2" w:rsidRDefault="00313BE2" w:rsidP="00313BE2">
      <w:pPr>
        <w:ind w:left="540"/>
        <w:jc w:val="center"/>
        <w:rPr>
          <w:b/>
        </w:rPr>
      </w:pPr>
      <w:r>
        <w:object w:dxaOrig="5838" w:dyaOrig="3643">
          <v:shape id="_x0000_i1026" type="#_x0000_t75" style="width:291.75pt;height:182.2pt" o:ole="">
            <v:imagedata r:id="rId56" o:title=""/>
          </v:shape>
          <o:OLEObject Type="Embed" ProgID="Visio.Drawing.11" ShapeID="_x0000_i1026" DrawAspect="Content" ObjectID="_1642805204" r:id="rId57"/>
        </w:object>
      </w:r>
    </w:p>
    <w:p w:rsidR="00313BE2" w:rsidRDefault="00313BE2" w:rsidP="00313BE2">
      <w:pPr>
        <w:autoSpaceDE w:val="0"/>
        <w:autoSpaceDN w:val="0"/>
        <w:adjustRightInd w:val="0"/>
        <w:ind w:firstLine="567"/>
        <w:rPr>
          <w:rFonts w:ascii="Courier New" w:hAnsi="Courier New" w:cs="Courier New"/>
          <w:noProof/>
          <w:color w:val="0000FF"/>
          <w:sz w:val="20"/>
          <w:szCs w:val="20"/>
        </w:rPr>
      </w:pPr>
    </w:p>
    <w:p w:rsidR="00313BE2" w:rsidRPr="00313BE2" w:rsidRDefault="00313BE2" w:rsidP="00313BE2">
      <w:pPr>
        <w:autoSpaceDE w:val="0"/>
        <w:autoSpaceDN w:val="0"/>
        <w:adjustRightInd w:val="0"/>
        <w:ind w:firstLine="567"/>
        <w:jc w:val="both"/>
        <w:rPr>
          <w:lang w:val="en-US"/>
        </w:rPr>
      </w:pPr>
      <w:r w:rsidRPr="00313BE2">
        <w:rPr>
          <w:lang w:val="en-US"/>
        </w:rPr>
        <w:t xml:space="preserve">Function f has two formal parameters </w:t>
      </w:r>
      <w:r w:rsidRPr="00313BE2">
        <w:rPr>
          <w:i/>
          <w:lang w:val="en-US"/>
        </w:rPr>
        <w:t>a</w:t>
      </w:r>
      <w:r w:rsidRPr="00313BE2">
        <w:rPr>
          <w:lang w:val="en-US"/>
        </w:rPr>
        <w:t xml:space="preserve"> and </w:t>
      </w:r>
      <w:r w:rsidRPr="00313BE2">
        <w:rPr>
          <w:i/>
          <w:lang w:val="en-US"/>
        </w:rPr>
        <w:t>b</w:t>
      </w:r>
      <w:r w:rsidRPr="00313BE2">
        <w:rPr>
          <w:lang w:val="en-US"/>
        </w:rPr>
        <w:t>. Inside the body of the function f we work with formal parameters, changing them.</w:t>
      </w:r>
    </w:p>
    <w:p w:rsidR="00313BE2" w:rsidRPr="00313BE2" w:rsidRDefault="00313BE2" w:rsidP="00313BE2">
      <w:pPr>
        <w:autoSpaceDE w:val="0"/>
        <w:autoSpaceDN w:val="0"/>
        <w:adjustRightInd w:val="0"/>
        <w:ind w:firstLine="567"/>
        <w:rPr>
          <w:rFonts w:ascii="Courier New" w:hAnsi="Courier New" w:cs="Courier New"/>
          <w:noProof/>
          <w:color w:val="0000FF"/>
          <w:sz w:val="20"/>
          <w:szCs w:val="20"/>
          <w:lang w:val="en-US"/>
        </w:rPr>
      </w:pPr>
    </w:p>
    <w:p w:rsidR="00313BE2" w:rsidRPr="00313BE2" w:rsidRDefault="00313BE2" w:rsidP="00313BE2">
      <w:pPr>
        <w:autoSpaceDE w:val="0"/>
        <w:autoSpaceDN w:val="0"/>
        <w:adjustRightInd w:val="0"/>
        <w:ind w:firstLine="567"/>
        <w:rPr>
          <w:rFonts w:ascii="Courier New" w:hAnsi="Courier New" w:cs="Courier New"/>
          <w:noProof/>
          <w:color w:val="800000"/>
          <w:sz w:val="20"/>
          <w:szCs w:val="20"/>
          <w:lang w:val="en-US"/>
        </w:rPr>
      </w:pPr>
      <w:r w:rsidRPr="00313BE2">
        <w:rPr>
          <w:rFonts w:ascii="Courier New" w:hAnsi="Courier New" w:cs="Courier New"/>
          <w:noProof/>
          <w:color w:val="0000FF"/>
          <w:sz w:val="20"/>
          <w:szCs w:val="20"/>
          <w:lang w:val="en-US"/>
        </w:rPr>
        <w:t>#include</w:t>
      </w:r>
      <w:r w:rsidRPr="00313BE2">
        <w:rPr>
          <w:rFonts w:ascii="Courier New" w:hAnsi="Courier New" w:cs="Courier New"/>
          <w:noProof/>
          <w:sz w:val="20"/>
          <w:szCs w:val="20"/>
          <w:lang w:val="en-US"/>
        </w:rPr>
        <w:t xml:space="preserve"> </w:t>
      </w:r>
      <w:r w:rsidRPr="00313BE2">
        <w:rPr>
          <w:rFonts w:ascii="Courier New" w:hAnsi="Courier New" w:cs="Courier New"/>
          <w:noProof/>
          <w:color w:val="800000"/>
          <w:sz w:val="20"/>
          <w:szCs w:val="20"/>
          <w:lang w:val="en-US"/>
        </w:rPr>
        <w:t>&lt;stdio.h&gt;</w:t>
      </w:r>
    </w:p>
    <w:p w:rsidR="00313BE2" w:rsidRPr="00313BE2" w:rsidRDefault="00313BE2" w:rsidP="00313BE2">
      <w:pPr>
        <w:autoSpaceDE w:val="0"/>
        <w:autoSpaceDN w:val="0"/>
        <w:adjustRightInd w:val="0"/>
        <w:ind w:firstLine="567"/>
        <w:rPr>
          <w:rFonts w:ascii="Courier New" w:hAnsi="Courier New" w:cs="Courier New"/>
          <w:noProof/>
          <w:color w:val="800000"/>
          <w:sz w:val="20"/>
          <w:szCs w:val="20"/>
          <w:lang w:val="en-US"/>
        </w:rPr>
      </w:pP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color w:val="0000FF"/>
          <w:sz w:val="20"/>
          <w:szCs w:val="20"/>
          <w:lang w:val="en-US"/>
        </w:rPr>
        <w:t>void</w:t>
      </w:r>
      <w:r w:rsidRPr="00313BE2">
        <w:rPr>
          <w:rFonts w:ascii="Courier New" w:hAnsi="Courier New" w:cs="Courier New"/>
          <w:noProof/>
          <w:sz w:val="20"/>
          <w:szCs w:val="20"/>
          <w:lang w:val="en-US"/>
        </w:rPr>
        <w:t xml:space="preserve"> f(</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a, </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b)</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a++; b = b + 2;</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printf(</w:t>
      </w:r>
      <w:r w:rsidRPr="00313BE2">
        <w:rPr>
          <w:rFonts w:ascii="Courier New" w:hAnsi="Courier New" w:cs="Courier New"/>
          <w:noProof/>
          <w:color w:val="800000"/>
          <w:sz w:val="20"/>
          <w:szCs w:val="20"/>
          <w:lang w:val="en-US"/>
        </w:rPr>
        <w:t>"%d %d\n"</w:t>
      </w:r>
      <w:r w:rsidRPr="00313BE2">
        <w:rPr>
          <w:rFonts w:ascii="Courier New" w:hAnsi="Courier New" w:cs="Courier New"/>
          <w:noProof/>
          <w:sz w:val="20"/>
          <w:szCs w:val="20"/>
          <w:lang w:val="en-US"/>
        </w:rPr>
        <w:t xml:space="preserve">,a,b); </w:t>
      </w:r>
      <w:r w:rsidRPr="00313BE2">
        <w:rPr>
          <w:rFonts w:ascii="Courier New" w:hAnsi="Courier New" w:cs="Courier New"/>
          <w:noProof/>
          <w:color w:val="008000"/>
          <w:sz w:val="20"/>
          <w:szCs w:val="20"/>
          <w:lang w:val="en-US"/>
        </w:rPr>
        <w:t>// 11 22</w:t>
      </w:r>
    </w:p>
    <w:p w:rsidR="00313BE2" w:rsidRPr="00E13B18" w:rsidRDefault="00313BE2" w:rsidP="00313BE2">
      <w:pPr>
        <w:autoSpaceDE w:val="0"/>
        <w:autoSpaceDN w:val="0"/>
        <w:adjustRightInd w:val="0"/>
        <w:ind w:firstLine="567"/>
        <w:rPr>
          <w:rFonts w:ascii="Courier New" w:hAnsi="Courier New" w:cs="Courier New"/>
          <w:noProof/>
          <w:sz w:val="20"/>
          <w:szCs w:val="20"/>
          <w:lang w:val="en-US"/>
        </w:rPr>
      </w:pPr>
      <w:r w:rsidRPr="00E13B18">
        <w:rPr>
          <w:rFonts w:ascii="Courier New" w:hAnsi="Courier New" w:cs="Courier New"/>
          <w:noProof/>
          <w:sz w:val="20"/>
          <w:szCs w:val="20"/>
          <w:lang w:val="en-US"/>
        </w:rPr>
        <w:t>}</w:t>
      </w:r>
    </w:p>
    <w:p w:rsidR="00313BE2" w:rsidRPr="00E13B18" w:rsidRDefault="00313BE2" w:rsidP="00313BE2">
      <w:pPr>
        <w:autoSpaceDE w:val="0"/>
        <w:autoSpaceDN w:val="0"/>
        <w:adjustRightInd w:val="0"/>
        <w:ind w:firstLine="567"/>
        <w:rPr>
          <w:rFonts w:ascii="Courier New" w:hAnsi="Courier New" w:cs="Courier New"/>
          <w:noProof/>
          <w:sz w:val="20"/>
          <w:szCs w:val="20"/>
          <w:lang w:val="en-US"/>
        </w:rPr>
      </w:pP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main(</w:t>
      </w:r>
      <w:r w:rsidRPr="00313BE2">
        <w:rPr>
          <w:rFonts w:ascii="Courier New" w:hAnsi="Courier New" w:cs="Courier New"/>
          <w:noProof/>
          <w:color w:val="0000FF"/>
          <w:sz w:val="20"/>
          <w:szCs w:val="20"/>
          <w:lang w:val="en-US"/>
        </w:rPr>
        <w:t>void</w:t>
      </w: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int</w:t>
      </w:r>
      <w:r w:rsidRPr="00313BE2">
        <w:rPr>
          <w:rFonts w:ascii="Courier New" w:hAnsi="Courier New" w:cs="Courier New"/>
          <w:noProof/>
          <w:sz w:val="20"/>
          <w:szCs w:val="20"/>
          <w:lang w:val="en-US"/>
        </w:rPr>
        <w:t xml:space="preserve"> a = 10, b = 20;</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f(a,b);</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printf(</w:t>
      </w:r>
      <w:r w:rsidRPr="00313BE2">
        <w:rPr>
          <w:rFonts w:ascii="Courier New" w:hAnsi="Courier New" w:cs="Courier New"/>
          <w:noProof/>
          <w:color w:val="800000"/>
          <w:sz w:val="20"/>
          <w:szCs w:val="20"/>
          <w:lang w:val="en-US"/>
        </w:rPr>
        <w:t>"%d %d\n"</w:t>
      </w:r>
      <w:r w:rsidRPr="00313BE2">
        <w:rPr>
          <w:rFonts w:ascii="Courier New" w:hAnsi="Courier New" w:cs="Courier New"/>
          <w:noProof/>
          <w:sz w:val="20"/>
          <w:szCs w:val="20"/>
          <w:lang w:val="en-US"/>
        </w:rPr>
        <w:t xml:space="preserve">,a,b); </w:t>
      </w:r>
      <w:r w:rsidRPr="00313BE2">
        <w:rPr>
          <w:rFonts w:ascii="Courier New" w:hAnsi="Courier New" w:cs="Courier New"/>
          <w:noProof/>
          <w:color w:val="008000"/>
          <w:sz w:val="20"/>
          <w:szCs w:val="20"/>
          <w:lang w:val="en-US"/>
        </w:rPr>
        <w:t>// 10 20</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 xml:space="preserve">  </w:t>
      </w:r>
      <w:r w:rsidRPr="00313BE2">
        <w:rPr>
          <w:rFonts w:ascii="Courier New" w:hAnsi="Courier New" w:cs="Courier New"/>
          <w:noProof/>
          <w:color w:val="0000FF"/>
          <w:sz w:val="20"/>
          <w:szCs w:val="20"/>
          <w:lang w:val="en-US"/>
        </w:rPr>
        <w:t>return</w:t>
      </w:r>
      <w:r w:rsidRPr="00313BE2">
        <w:rPr>
          <w:rFonts w:ascii="Courier New" w:hAnsi="Courier New" w:cs="Courier New"/>
          <w:noProof/>
          <w:sz w:val="20"/>
          <w:szCs w:val="20"/>
          <w:lang w:val="en-US"/>
        </w:rPr>
        <w:t xml:space="preserve"> 0;</w:t>
      </w:r>
    </w:p>
    <w:p w:rsidR="00313BE2" w:rsidRPr="00313BE2" w:rsidRDefault="00313BE2" w:rsidP="00313BE2">
      <w:pPr>
        <w:autoSpaceDE w:val="0"/>
        <w:autoSpaceDN w:val="0"/>
        <w:adjustRightInd w:val="0"/>
        <w:ind w:firstLine="567"/>
        <w:rPr>
          <w:rFonts w:ascii="Courier New" w:hAnsi="Courier New" w:cs="Courier New"/>
          <w:noProof/>
          <w:sz w:val="20"/>
          <w:szCs w:val="20"/>
          <w:lang w:val="en-US"/>
        </w:rPr>
      </w:pPr>
      <w:r w:rsidRPr="00313BE2">
        <w:rPr>
          <w:rFonts w:ascii="Courier New" w:hAnsi="Courier New" w:cs="Courier New"/>
          <w:noProof/>
          <w:sz w:val="20"/>
          <w:szCs w:val="20"/>
          <w:lang w:val="en-US"/>
        </w:rPr>
        <w:t>}</w:t>
      </w:r>
    </w:p>
    <w:p w:rsidR="00313BE2" w:rsidRPr="00313BE2" w:rsidRDefault="00313BE2" w:rsidP="00313BE2">
      <w:pPr>
        <w:ind w:firstLine="567"/>
        <w:jc w:val="both"/>
        <w:rPr>
          <w:b/>
          <w:lang w:val="en-US"/>
        </w:rPr>
      </w:pPr>
    </w:p>
    <w:p w:rsidR="00313BE2" w:rsidRPr="00313BE2" w:rsidRDefault="00313BE2" w:rsidP="00313BE2">
      <w:pPr>
        <w:ind w:firstLine="567"/>
        <w:jc w:val="both"/>
        <w:rPr>
          <w:b/>
          <w:lang w:val="en-US"/>
        </w:rPr>
      </w:pPr>
      <w:r w:rsidRPr="00313BE2">
        <w:rPr>
          <w:b/>
          <w:lang w:val="en-US"/>
        </w:rPr>
        <w:t>Call by reference</w:t>
      </w:r>
    </w:p>
    <w:p w:rsidR="00313BE2" w:rsidRPr="00313BE2" w:rsidRDefault="00313BE2" w:rsidP="00313BE2">
      <w:pPr>
        <w:ind w:firstLine="567"/>
        <w:jc w:val="both"/>
        <w:rPr>
          <w:lang w:val="en-US"/>
        </w:rPr>
      </w:pPr>
      <w:r w:rsidRPr="00313BE2">
        <w:rPr>
          <w:lang w:val="en-US"/>
        </w:rPr>
        <w:t>This method copies the address of an argument into the formal parameter. Inside the function, the address is used to access the actual argument used in the call. This means that changes made to the parameter affect the argument.</w:t>
      </w:r>
    </w:p>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t>Functions allow to structure programs in segments of code to perform individual tasks.</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In C, a function is a group of statements that is given a name, and which can be called from some point of the program. The most common syntax to define a function is:</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Courier New" w:eastAsia="Times New Roman" w:hAnsi="Courier New" w:cs="Courier New"/>
          <w:sz w:val="20"/>
          <w:lang w:val="en-US"/>
        </w:rPr>
        <w:t>type name ( parameter1, parameter2, ...) { statements }</w:t>
      </w:r>
      <w:r w:rsidRPr="00C56C09">
        <w:rPr>
          <w:rFonts w:ascii="Courier New" w:eastAsia="Times New Roman" w:hAnsi="Courier New" w:cs="Courier New"/>
          <w:sz w:val="20"/>
          <w:szCs w:val="20"/>
          <w:lang w:val="en-US"/>
        </w:rPr>
        <w:br/>
      </w:r>
      <w:r w:rsidRPr="00C56C09">
        <w:rPr>
          <w:rFonts w:ascii="Times New Roman" w:eastAsia="Times New Roman" w:hAnsi="Times New Roman" w:cs="Times New Roman"/>
          <w:sz w:val="24"/>
          <w:szCs w:val="24"/>
          <w:lang w:val="en-US"/>
        </w:rPr>
        <w:br/>
        <w:t>Where:</w:t>
      </w:r>
      <w:r w:rsidRPr="00C56C09">
        <w:rPr>
          <w:rFonts w:ascii="Times New Roman" w:eastAsia="Times New Roman" w:hAnsi="Times New Roman" w:cs="Times New Roman"/>
          <w:sz w:val="24"/>
          <w:szCs w:val="24"/>
          <w:lang w:val="en-US"/>
        </w:rPr>
        <w:br/>
        <w:t>- </w:t>
      </w:r>
      <w:r w:rsidRPr="00C56C09">
        <w:rPr>
          <w:rFonts w:ascii="Courier New" w:eastAsia="Times New Roman" w:hAnsi="Courier New" w:cs="Courier New"/>
          <w:sz w:val="20"/>
          <w:lang w:val="en-US"/>
        </w:rPr>
        <w:t>type</w:t>
      </w:r>
      <w:r w:rsidRPr="00C56C09">
        <w:rPr>
          <w:rFonts w:ascii="Times New Roman" w:eastAsia="Times New Roman" w:hAnsi="Times New Roman" w:cs="Times New Roman"/>
          <w:sz w:val="24"/>
          <w:szCs w:val="24"/>
          <w:lang w:val="en-US"/>
        </w:rPr>
        <w:t> is the type of the value returned by the function.</w:t>
      </w:r>
      <w:r w:rsidRPr="00C56C09">
        <w:rPr>
          <w:rFonts w:ascii="Times New Roman" w:eastAsia="Times New Roman" w:hAnsi="Times New Roman" w:cs="Times New Roman"/>
          <w:sz w:val="24"/>
          <w:szCs w:val="24"/>
          <w:lang w:val="en-US"/>
        </w:rPr>
        <w:br/>
        <w:t>- </w:t>
      </w:r>
      <w:r w:rsidRPr="00C56C09">
        <w:rPr>
          <w:rFonts w:ascii="Courier New" w:eastAsia="Times New Roman" w:hAnsi="Courier New" w:cs="Courier New"/>
          <w:sz w:val="20"/>
          <w:lang w:val="en-US"/>
        </w:rPr>
        <w:t>name</w:t>
      </w:r>
      <w:r w:rsidRPr="00C56C09">
        <w:rPr>
          <w:rFonts w:ascii="Times New Roman" w:eastAsia="Times New Roman" w:hAnsi="Times New Roman" w:cs="Times New Roman"/>
          <w:sz w:val="24"/>
          <w:szCs w:val="24"/>
          <w:lang w:val="en-US"/>
        </w:rPr>
        <w:t> is the identifier by which the function can be called.</w:t>
      </w:r>
      <w:r w:rsidRPr="00C56C09">
        <w:rPr>
          <w:rFonts w:ascii="Times New Roman" w:eastAsia="Times New Roman" w:hAnsi="Times New Roman" w:cs="Times New Roman"/>
          <w:sz w:val="24"/>
          <w:szCs w:val="24"/>
          <w:lang w:val="en-US"/>
        </w:rPr>
        <w:br/>
        <w:t>- </w:t>
      </w:r>
      <w:r w:rsidRPr="00C56C09">
        <w:rPr>
          <w:rFonts w:ascii="Courier New" w:eastAsia="Times New Roman" w:hAnsi="Courier New" w:cs="Courier New"/>
          <w:sz w:val="20"/>
          <w:lang w:val="en-US"/>
        </w:rPr>
        <w:t>parameters</w:t>
      </w:r>
      <w:r w:rsidRPr="00C56C09">
        <w:rPr>
          <w:rFonts w:ascii="Times New Roman" w:eastAsia="Times New Roman" w:hAnsi="Times New Roman" w:cs="Times New Roman"/>
          <w:sz w:val="24"/>
          <w:szCs w:val="24"/>
          <w:lang w:val="en-US"/>
        </w:rPr>
        <w:t> (as many as needed): Each parameter consists of a type followed by an identifier, with each parameter being separated from the next by a comma. Each parameter looks very much like a regular variable declaration (for example: </w:t>
      </w:r>
      <w:r w:rsidRPr="00C56C09">
        <w:rPr>
          <w:rFonts w:ascii="Courier New" w:eastAsia="Times New Roman" w:hAnsi="Courier New" w:cs="Courier New"/>
          <w:sz w:val="20"/>
          <w:lang w:val="en-US"/>
        </w:rPr>
        <w:t>int x</w:t>
      </w:r>
      <w:r w:rsidRPr="00C56C09">
        <w:rPr>
          <w:rFonts w:ascii="Times New Roman" w:eastAsia="Times New Roman" w:hAnsi="Times New Roman" w:cs="Times New Roman"/>
          <w:sz w:val="24"/>
          <w:szCs w:val="24"/>
          <w:lang w:val="en-US"/>
        </w:rPr>
        <w:t>), and in fact acts within the function as a regular variable which is local to the function. The purpose of parameters is to allow passing arguments to the function from the location where it is called from.</w:t>
      </w:r>
      <w:r w:rsidRPr="00C56C09">
        <w:rPr>
          <w:rFonts w:ascii="Times New Roman" w:eastAsia="Times New Roman" w:hAnsi="Times New Roman" w:cs="Times New Roman"/>
          <w:sz w:val="24"/>
          <w:szCs w:val="24"/>
          <w:lang w:val="en-US"/>
        </w:rPr>
        <w:br/>
        <w:t>- </w:t>
      </w:r>
      <w:r w:rsidRPr="00C56C09">
        <w:rPr>
          <w:rFonts w:ascii="Courier New" w:eastAsia="Times New Roman" w:hAnsi="Courier New" w:cs="Courier New"/>
          <w:sz w:val="20"/>
          <w:lang w:val="en-US"/>
        </w:rPr>
        <w:t>statements</w:t>
      </w:r>
      <w:r w:rsidRPr="00C56C09">
        <w:rPr>
          <w:rFonts w:ascii="Times New Roman" w:eastAsia="Times New Roman" w:hAnsi="Times New Roman" w:cs="Times New Roman"/>
          <w:sz w:val="24"/>
          <w:szCs w:val="24"/>
          <w:lang w:val="en-US"/>
        </w:rPr>
        <w:t> is the function's body. It is a block of statements surrounded by braces { } that specify what the function actually does.</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rPr>
        <w:t>Let's have a look at an example:</w:t>
      </w:r>
    </w:p>
    <w:tbl>
      <w:tblPr>
        <w:tblW w:w="10920" w:type="dxa"/>
        <w:tblCellSpacing w:w="15" w:type="dxa"/>
        <w:tblCellMar>
          <w:top w:w="15" w:type="dxa"/>
          <w:left w:w="15" w:type="dxa"/>
          <w:bottom w:w="15" w:type="dxa"/>
          <w:right w:w="15" w:type="dxa"/>
        </w:tblCellMar>
        <w:tblLook w:val="04A0"/>
      </w:tblPr>
      <w:tblGrid>
        <w:gridCol w:w="316"/>
        <w:gridCol w:w="5152"/>
        <w:gridCol w:w="5054"/>
        <w:gridCol w:w="398"/>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3</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4</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5</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6</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7</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8</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9</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10</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12</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13</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14</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15</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16</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17</w:t>
            </w:r>
          </w:p>
        </w:tc>
        <w:tc>
          <w:tcPr>
            <w:tcW w:w="5205" w:type="dxa"/>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7000"/>
                <w:sz w:val="20"/>
                <w:szCs w:val="20"/>
                <w:lang w:val="en-US"/>
              </w:rPr>
              <w:t>// function example</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500070"/>
                <w:sz w:val="20"/>
                <w:szCs w:val="20"/>
                <w:lang w:val="en-US"/>
              </w:rPr>
              <w:t>#include &lt;iostream&gt;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using</w:t>
            </w: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namespace</w:t>
            </w:r>
            <w:r w:rsidRPr="00C56C09">
              <w:rPr>
                <w:rFonts w:ascii="Courier New" w:eastAsia="Times New Roman" w:hAnsi="Courier New" w:cs="Courier New"/>
                <w:color w:val="000000"/>
                <w:sz w:val="20"/>
                <w:lang w:val="en-US"/>
              </w:rPr>
              <w:t xml:space="preserve"> std;</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addition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a,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b)</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r;</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r=a+b;</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return</w:t>
            </w:r>
            <w:r w:rsidRPr="00C56C09">
              <w:rPr>
                <w:rFonts w:ascii="Courier New" w:eastAsia="Times New Roman" w:hAnsi="Courier New" w:cs="Courier New"/>
                <w:color w:val="000000"/>
                <w:sz w:val="20"/>
                <w:lang w:val="en-US"/>
              </w:rPr>
              <w:t xml:space="preserve"> r;</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main ()</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z;</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z = addition (5,3);</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cout &lt;&lt; </w:t>
            </w:r>
            <w:r w:rsidRPr="00C56C09">
              <w:rPr>
                <w:rFonts w:ascii="Courier New" w:eastAsia="Times New Roman" w:hAnsi="Courier New" w:cs="Courier New"/>
                <w:color w:val="600030"/>
                <w:sz w:val="20"/>
                <w:lang w:val="en-US"/>
              </w:rPr>
              <w:t>"The result is "</w:t>
            </w:r>
            <w:r w:rsidRPr="00C56C09">
              <w:rPr>
                <w:rFonts w:ascii="Courier New" w:eastAsia="Times New Roman" w:hAnsi="Courier New" w:cs="Courier New"/>
                <w:color w:val="000000"/>
                <w:sz w:val="20"/>
                <w:lang w:val="en-US"/>
              </w:rPr>
              <w:t xml:space="preserve"> &lt;&lt; z;</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rPr>
              <w:t>}</w:t>
            </w:r>
          </w:p>
        </w:tc>
        <w:tc>
          <w:tcPr>
            <w:tcW w:w="5115" w:type="dxa"/>
            <w:tcBorders>
              <w:top w:val="single" w:sz="6" w:space="0" w:color="C0C0C0"/>
              <w:left w:val="single" w:sz="6" w:space="0" w:color="C0C0C0"/>
              <w:bottom w:val="single" w:sz="6" w:space="0" w:color="C0C0C0"/>
              <w:right w:val="single" w:sz="6" w:space="0" w:color="C0C0C0"/>
            </w:tcBorders>
            <w:shd w:val="clear" w:color="auto" w:fill="E7E7E7"/>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szCs w:val="20"/>
              </w:rPr>
              <w:t>The result is 8</w:t>
            </w:r>
          </w:p>
        </w:tc>
        <w:tc>
          <w:tcPr>
            <w:tcW w:w="0" w:type="auto"/>
            <w:tcMar>
              <w:top w:w="0" w:type="dxa"/>
              <w:left w:w="0" w:type="dxa"/>
              <w:bottom w:w="0" w:type="dxa"/>
              <w:right w:w="0" w:type="dxa"/>
            </w:tcMar>
            <w:hideMark/>
          </w:tcPr>
          <w:p w:rsidR="00D2081A" w:rsidRPr="00C56C09" w:rsidRDefault="00FE76FE" w:rsidP="00F853B5">
            <w:pPr>
              <w:spacing w:after="0" w:line="240" w:lineRule="auto"/>
              <w:rPr>
                <w:rFonts w:ascii="Verdana" w:eastAsia="Times New Roman" w:hAnsi="Verdana" w:cs="Times New Roman"/>
                <w:color w:val="000000"/>
                <w:sz w:val="18"/>
                <w:szCs w:val="18"/>
              </w:rPr>
            </w:pPr>
            <w:hyperlink r:id="rId58" w:tgtFrame="_top" w:tooltip="Open C++ Shell (in a new window)" w:history="1">
              <w:r w:rsidR="00D2081A" w:rsidRPr="00C56C09">
                <w:rPr>
                  <w:rFonts w:ascii="Verdana" w:eastAsia="Times New Roman" w:hAnsi="Verdana" w:cs="Times New Roman"/>
                  <w:color w:val="000070"/>
                  <w:sz w:val="18"/>
                  <w:u w:val="single"/>
                </w:rPr>
                <w:t>Edit &amp; Run</w:t>
              </w:r>
            </w:hyperlink>
          </w:p>
        </w:tc>
      </w:tr>
    </w:tbl>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This program is divided in two functions: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Remember that no matter the order in which they are defined, a C++ program always starts by calling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In fact,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is the only function called automatically, and the code in any other function is only executed if its function is called from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(directly or indirectly).</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In the example above,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begins by declaring the variable </w:t>
      </w:r>
      <w:r w:rsidRPr="00C56C09">
        <w:rPr>
          <w:rFonts w:ascii="Courier New" w:eastAsia="Times New Roman" w:hAnsi="Courier New" w:cs="Courier New"/>
          <w:sz w:val="20"/>
          <w:lang w:val="en-US"/>
        </w:rPr>
        <w:t>z</w:t>
      </w:r>
      <w:r w:rsidRPr="00C56C09">
        <w:rPr>
          <w:rFonts w:ascii="Times New Roman" w:eastAsia="Times New Roman" w:hAnsi="Times New Roman" w:cs="Times New Roman"/>
          <w:sz w:val="24"/>
          <w:szCs w:val="24"/>
          <w:lang w:val="en-US"/>
        </w:rPr>
        <w:t> of type </w:t>
      </w:r>
      <w:r w:rsidRPr="00C56C09">
        <w:rPr>
          <w:rFonts w:ascii="Courier New" w:eastAsia="Times New Roman" w:hAnsi="Courier New" w:cs="Courier New"/>
          <w:sz w:val="20"/>
          <w:lang w:val="en-US"/>
        </w:rPr>
        <w:t>int</w:t>
      </w:r>
      <w:r w:rsidRPr="00C56C09">
        <w:rPr>
          <w:rFonts w:ascii="Times New Roman" w:eastAsia="Times New Roman" w:hAnsi="Times New Roman" w:cs="Times New Roman"/>
          <w:sz w:val="24"/>
          <w:szCs w:val="24"/>
          <w:lang w:val="en-US"/>
        </w:rPr>
        <w:t>, and right after that, it performs the first function call: it calls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The call to a function follows a structure very similar to its declaration. In the example above, the call to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xml:space="preserve"> can be compared to its </w:t>
      </w:r>
      <w:r w:rsidRPr="00C56C09">
        <w:rPr>
          <w:rFonts w:ascii="Times New Roman" w:eastAsia="Times New Roman" w:hAnsi="Times New Roman" w:cs="Times New Roman"/>
          <w:sz w:val="24"/>
          <w:szCs w:val="24"/>
          <w:lang w:val="en-US"/>
        </w:rPr>
        <w:lastRenderedPageBreak/>
        <w:t>definition just a few lines earlier:</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rPr>
        <w:drawing>
          <wp:inline distT="0" distB="0" distL="0" distR="0">
            <wp:extent cx="2200275" cy="609600"/>
            <wp:effectExtent l="0" t="0" r="9525" b="0"/>
            <wp:docPr id="12" name="Рисунок 1" descr="http://www.cplusplus.com/doc/tutorial/functions/function_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functions/function_arguments.png"/>
                    <pic:cNvPicPr>
                      <a:picLocks noChangeAspect="1" noChangeArrowheads="1"/>
                    </pic:cNvPicPr>
                  </pic:nvPicPr>
                  <pic:blipFill>
                    <a:blip r:embed="rId59"/>
                    <a:srcRect/>
                    <a:stretch>
                      <a:fillRect/>
                    </a:stretch>
                  </pic:blipFill>
                  <pic:spPr bwMode="auto">
                    <a:xfrm>
                      <a:off x="0" y="0"/>
                      <a:ext cx="2200275" cy="609600"/>
                    </a:xfrm>
                    <a:prstGeom prst="rect">
                      <a:avLst/>
                    </a:prstGeom>
                    <a:noFill/>
                    <a:ln w="9525">
                      <a:noFill/>
                      <a:miter lim="800000"/>
                      <a:headEnd/>
                      <a:tailEnd/>
                    </a:ln>
                  </pic:spPr>
                </pic:pic>
              </a:graphicData>
            </a:graphic>
          </wp:inline>
        </w:drawing>
      </w:r>
      <w:r w:rsidRPr="00C56C09">
        <w:rPr>
          <w:rFonts w:ascii="Times New Roman" w:eastAsia="Times New Roman" w:hAnsi="Times New Roman" w:cs="Times New Roman"/>
          <w:sz w:val="24"/>
          <w:szCs w:val="24"/>
          <w:lang w:val="en-US"/>
        </w:rPr>
        <w:t> </w:t>
      </w:r>
      <w:r w:rsidRPr="00C56C09">
        <w:rPr>
          <w:rFonts w:ascii="Times New Roman" w:eastAsia="Times New Roman" w:hAnsi="Times New Roman" w:cs="Times New Roman"/>
          <w:sz w:val="24"/>
          <w:szCs w:val="24"/>
          <w:lang w:val="en-US"/>
        </w:rPr>
        <w:br/>
        <w:t>The parameters in the function declaration have a clear correspondence to the arguments passed in the function call. The call passes two values, </w:t>
      </w:r>
      <w:r w:rsidRPr="00C56C09">
        <w:rPr>
          <w:rFonts w:ascii="Courier New" w:eastAsia="Times New Roman" w:hAnsi="Courier New" w:cs="Courier New"/>
          <w:sz w:val="20"/>
          <w:lang w:val="en-US"/>
        </w:rPr>
        <w:t>5</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3</w:t>
      </w:r>
      <w:r w:rsidRPr="00C56C09">
        <w:rPr>
          <w:rFonts w:ascii="Times New Roman" w:eastAsia="Times New Roman" w:hAnsi="Times New Roman" w:cs="Times New Roman"/>
          <w:sz w:val="24"/>
          <w:szCs w:val="24"/>
          <w:lang w:val="en-US"/>
        </w:rPr>
        <w:t>, to the function; these correspond to the parameters </w:t>
      </w:r>
      <w:r w:rsidRPr="00C56C09">
        <w:rPr>
          <w:rFonts w:ascii="Courier New" w:eastAsia="Times New Roman" w:hAnsi="Courier New" w:cs="Courier New"/>
          <w:sz w:val="20"/>
          <w:lang w:val="en-US"/>
        </w:rPr>
        <w:t>a</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b</w:t>
      </w:r>
      <w:r w:rsidRPr="00C56C09">
        <w:rPr>
          <w:rFonts w:ascii="Times New Roman" w:eastAsia="Times New Roman" w:hAnsi="Times New Roman" w:cs="Times New Roman"/>
          <w:sz w:val="24"/>
          <w:szCs w:val="24"/>
          <w:lang w:val="en-US"/>
        </w:rPr>
        <w:t>, declared for function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At the point at which the function is called from within main, the control is passed to function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here, execution of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is stopped, and will only resume once the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function ends. At the moment of the function call, the value of both arguments (</w:t>
      </w:r>
      <w:r w:rsidRPr="00C56C09">
        <w:rPr>
          <w:rFonts w:ascii="Courier New" w:eastAsia="Times New Roman" w:hAnsi="Courier New" w:cs="Courier New"/>
          <w:sz w:val="20"/>
          <w:lang w:val="en-US"/>
        </w:rPr>
        <w:t>5</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3</w:t>
      </w:r>
      <w:r w:rsidRPr="00C56C09">
        <w:rPr>
          <w:rFonts w:ascii="Times New Roman" w:eastAsia="Times New Roman" w:hAnsi="Times New Roman" w:cs="Times New Roman"/>
          <w:sz w:val="24"/>
          <w:szCs w:val="24"/>
          <w:lang w:val="en-US"/>
        </w:rPr>
        <w:t>) are copied to the local variables </w:t>
      </w:r>
      <w:r w:rsidRPr="00C56C09">
        <w:rPr>
          <w:rFonts w:ascii="Courier New" w:eastAsia="Times New Roman" w:hAnsi="Courier New" w:cs="Courier New"/>
          <w:sz w:val="20"/>
          <w:lang w:val="en-US"/>
        </w:rPr>
        <w:t>int a</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int b</w:t>
      </w:r>
      <w:r w:rsidRPr="00C56C09">
        <w:rPr>
          <w:rFonts w:ascii="Times New Roman" w:eastAsia="Times New Roman" w:hAnsi="Times New Roman" w:cs="Times New Roman"/>
          <w:sz w:val="24"/>
          <w:szCs w:val="24"/>
          <w:lang w:val="en-US"/>
        </w:rPr>
        <w:t> within the function.</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Then, inside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another local variable is declared (</w:t>
      </w:r>
      <w:r w:rsidRPr="00C56C09">
        <w:rPr>
          <w:rFonts w:ascii="Courier New" w:eastAsia="Times New Roman" w:hAnsi="Courier New" w:cs="Courier New"/>
          <w:sz w:val="20"/>
          <w:lang w:val="en-US"/>
        </w:rPr>
        <w:t>int r</w:t>
      </w:r>
      <w:r w:rsidRPr="00C56C09">
        <w:rPr>
          <w:rFonts w:ascii="Times New Roman" w:eastAsia="Times New Roman" w:hAnsi="Times New Roman" w:cs="Times New Roman"/>
          <w:sz w:val="24"/>
          <w:szCs w:val="24"/>
          <w:lang w:val="en-US"/>
        </w:rPr>
        <w:t>), and by means of the expression </w:t>
      </w:r>
      <w:r w:rsidRPr="00C56C09">
        <w:rPr>
          <w:rFonts w:ascii="Courier New" w:eastAsia="Times New Roman" w:hAnsi="Courier New" w:cs="Courier New"/>
          <w:sz w:val="20"/>
          <w:lang w:val="en-US"/>
        </w:rPr>
        <w:t>r=a+b</w:t>
      </w:r>
      <w:r w:rsidRPr="00C56C09">
        <w:rPr>
          <w:rFonts w:ascii="Times New Roman" w:eastAsia="Times New Roman" w:hAnsi="Times New Roman" w:cs="Times New Roman"/>
          <w:sz w:val="24"/>
          <w:szCs w:val="24"/>
          <w:lang w:val="en-US"/>
        </w:rPr>
        <w:t>, the result of </w:t>
      </w:r>
      <w:r w:rsidRPr="00C56C09">
        <w:rPr>
          <w:rFonts w:ascii="Courier New" w:eastAsia="Times New Roman" w:hAnsi="Courier New" w:cs="Courier New"/>
          <w:sz w:val="20"/>
          <w:lang w:val="en-US"/>
        </w:rPr>
        <w:t>a</w:t>
      </w:r>
      <w:r w:rsidRPr="00C56C09">
        <w:rPr>
          <w:rFonts w:ascii="Times New Roman" w:eastAsia="Times New Roman" w:hAnsi="Times New Roman" w:cs="Times New Roman"/>
          <w:sz w:val="24"/>
          <w:szCs w:val="24"/>
          <w:lang w:val="en-US"/>
        </w:rPr>
        <w:t>plus </w:t>
      </w:r>
      <w:r w:rsidRPr="00C56C09">
        <w:rPr>
          <w:rFonts w:ascii="Courier New" w:eastAsia="Times New Roman" w:hAnsi="Courier New" w:cs="Courier New"/>
          <w:sz w:val="20"/>
          <w:lang w:val="en-US"/>
        </w:rPr>
        <w:t>b</w:t>
      </w:r>
      <w:r w:rsidRPr="00C56C09">
        <w:rPr>
          <w:rFonts w:ascii="Times New Roman" w:eastAsia="Times New Roman" w:hAnsi="Times New Roman" w:cs="Times New Roman"/>
          <w:sz w:val="24"/>
          <w:szCs w:val="24"/>
          <w:lang w:val="en-US"/>
        </w:rPr>
        <w:t> is assigned to </w:t>
      </w:r>
      <w:r w:rsidRPr="00C56C09">
        <w:rPr>
          <w:rFonts w:ascii="Courier New" w:eastAsia="Times New Roman" w:hAnsi="Courier New" w:cs="Courier New"/>
          <w:sz w:val="20"/>
          <w:lang w:val="en-US"/>
        </w:rPr>
        <w:t>r</w:t>
      </w:r>
      <w:r w:rsidRPr="00C56C09">
        <w:rPr>
          <w:rFonts w:ascii="Times New Roman" w:eastAsia="Times New Roman" w:hAnsi="Times New Roman" w:cs="Times New Roman"/>
          <w:sz w:val="24"/>
          <w:szCs w:val="24"/>
          <w:lang w:val="en-US"/>
        </w:rPr>
        <w:t>; which, for this case, where </w:t>
      </w:r>
      <w:r w:rsidRPr="00C56C09">
        <w:rPr>
          <w:rFonts w:ascii="Courier New" w:eastAsia="Times New Roman" w:hAnsi="Courier New" w:cs="Courier New"/>
          <w:sz w:val="20"/>
          <w:lang w:val="en-US"/>
        </w:rPr>
        <w:t>a</w:t>
      </w:r>
      <w:r w:rsidRPr="00C56C09">
        <w:rPr>
          <w:rFonts w:ascii="Times New Roman" w:eastAsia="Times New Roman" w:hAnsi="Times New Roman" w:cs="Times New Roman"/>
          <w:sz w:val="24"/>
          <w:szCs w:val="24"/>
          <w:lang w:val="en-US"/>
        </w:rPr>
        <w:t> is 5 and </w:t>
      </w:r>
      <w:r w:rsidRPr="00C56C09">
        <w:rPr>
          <w:rFonts w:ascii="Courier New" w:eastAsia="Times New Roman" w:hAnsi="Courier New" w:cs="Courier New"/>
          <w:sz w:val="20"/>
          <w:lang w:val="en-US"/>
        </w:rPr>
        <w:t>b</w:t>
      </w:r>
      <w:r w:rsidRPr="00C56C09">
        <w:rPr>
          <w:rFonts w:ascii="Times New Roman" w:eastAsia="Times New Roman" w:hAnsi="Times New Roman" w:cs="Times New Roman"/>
          <w:sz w:val="24"/>
          <w:szCs w:val="24"/>
          <w:lang w:val="en-US"/>
        </w:rPr>
        <w:t> is 3, means that 8 is assigned to </w:t>
      </w:r>
      <w:r w:rsidRPr="00C56C09">
        <w:rPr>
          <w:rFonts w:ascii="Courier New" w:eastAsia="Times New Roman" w:hAnsi="Courier New" w:cs="Courier New"/>
          <w:sz w:val="20"/>
          <w:lang w:val="en-US"/>
        </w:rPr>
        <w:t>r</w:t>
      </w:r>
      <w:r w:rsidRPr="00C56C09">
        <w:rPr>
          <w:rFonts w:ascii="Times New Roman" w:eastAsia="Times New Roman" w:hAnsi="Times New Roman" w:cs="Times New Roman"/>
          <w:sz w:val="24"/>
          <w:szCs w:val="24"/>
          <w:lang w:val="en-US"/>
        </w:rPr>
        <w:t>.</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rPr>
        <w:t>The final statement within the function:</w:t>
      </w:r>
    </w:p>
    <w:tbl>
      <w:tblPr>
        <w:tblW w:w="0" w:type="auto"/>
        <w:tblCellSpacing w:w="15" w:type="dxa"/>
        <w:tblCellMar>
          <w:top w:w="15" w:type="dxa"/>
          <w:left w:w="15" w:type="dxa"/>
          <w:bottom w:w="15" w:type="dxa"/>
          <w:right w:w="15" w:type="dxa"/>
        </w:tblCellMar>
        <w:tblLook w:val="04A0"/>
      </w:tblPr>
      <w:tblGrid>
        <w:gridCol w:w="196"/>
        <w:gridCol w:w="1171"/>
        <w:gridCol w:w="51"/>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B0"/>
                <w:sz w:val="20"/>
                <w:szCs w:val="20"/>
              </w:rPr>
              <w:t>return</w:t>
            </w:r>
            <w:r w:rsidRPr="00C56C09">
              <w:rPr>
                <w:rFonts w:ascii="Courier New" w:eastAsia="Times New Roman" w:hAnsi="Courier New" w:cs="Courier New"/>
                <w:color w:val="000000"/>
                <w:sz w:val="20"/>
              </w:rPr>
              <w:t xml:space="preserve"> r;</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rPr>
            </w:pPr>
          </w:p>
        </w:tc>
      </w:tr>
    </w:tbl>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Ends function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and returns the control back to the point where the function was called; in this case: to function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At this precise moment, the program resumes its course on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returning exactly at the same point at which it was interrupted by the call to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But additionally, because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has a return type, the call is evaluated as having a value, and this value is the value specified in the return statement that ended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in this particular case, the value of the local variable </w:t>
      </w:r>
      <w:r w:rsidRPr="00C56C09">
        <w:rPr>
          <w:rFonts w:ascii="Courier New" w:eastAsia="Times New Roman" w:hAnsi="Courier New" w:cs="Courier New"/>
          <w:sz w:val="20"/>
          <w:lang w:val="en-US"/>
        </w:rPr>
        <w:t>r</w:t>
      </w:r>
      <w:r w:rsidRPr="00C56C09">
        <w:rPr>
          <w:rFonts w:ascii="Times New Roman" w:eastAsia="Times New Roman" w:hAnsi="Times New Roman" w:cs="Times New Roman"/>
          <w:sz w:val="24"/>
          <w:szCs w:val="24"/>
          <w:lang w:val="en-US"/>
        </w:rPr>
        <w:t>, which at the moment of the </w:t>
      </w:r>
      <w:r w:rsidRPr="00C56C09">
        <w:rPr>
          <w:rFonts w:ascii="Courier New" w:eastAsia="Times New Roman" w:hAnsi="Courier New" w:cs="Courier New"/>
          <w:sz w:val="20"/>
          <w:lang w:val="en-US"/>
        </w:rPr>
        <w:t>return</w:t>
      </w:r>
      <w:r w:rsidRPr="00C56C09">
        <w:rPr>
          <w:rFonts w:ascii="Times New Roman" w:eastAsia="Times New Roman" w:hAnsi="Times New Roman" w:cs="Times New Roman"/>
          <w:sz w:val="24"/>
          <w:szCs w:val="24"/>
          <w:lang w:val="en-US"/>
        </w:rPr>
        <w:t> statement had a value of 8.</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rPr>
        <w:drawing>
          <wp:inline distT="0" distB="0" distL="0" distR="0">
            <wp:extent cx="2200275" cy="609600"/>
            <wp:effectExtent l="0" t="0" r="9525" b="0"/>
            <wp:docPr id="13" name="Рисунок 2" descr="http://www.cplusplus.com/doc/tutorial/functions/function_return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lusplus.com/doc/tutorial/functions/function_return_value.png"/>
                    <pic:cNvPicPr>
                      <a:picLocks noChangeAspect="1" noChangeArrowheads="1"/>
                    </pic:cNvPicPr>
                  </pic:nvPicPr>
                  <pic:blipFill>
                    <a:blip r:embed="rId60"/>
                    <a:srcRect/>
                    <a:stretch>
                      <a:fillRect/>
                    </a:stretch>
                  </pic:blipFill>
                  <pic:spPr bwMode="auto">
                    <a:xfrm>
                      <a:off x="0" y="0"/>
                      <a:ext cx="2200275" cy="609600"/>
                    </a:xfrm>
                    <a:prstGeom prst="rect">
                      <a:avLst/>
                    </a:prstGeom>
                    <a:noFill/>
                    <a:ln w="9525">
                      <a:noFill/>
                      <a:miter lim="800000"/>
                      <a:headEnd/>
                      <a:tailEnd/>
                    </a:ln>
                  </pic:spPr>
                </pic:pic>
              </a:graphicData>
            </a:graphic>
          </wp:inline>
        </w:drawing>
      </w:r>
      <w:r w:rsidRPr="00C56C09">
        <w:rPr>
          <w:rFonts w:ascii="Times New Roman" w:eastAsia="Times New Roman" w:hAnsi="Times New Roman" w:cs="Times New Roman"/>
          <w:sz w:val="24"/>
          <w:szCs w:val="24"/>
          <w:lang w:val="en-US"/>
        </w:rPr>
        <w:t> </w:t>
      </w:r>
      <w:r w:rsidRPr="00C56C09">
        <w:rPr>
          <w:rFonts w:ascii="Times New Roman" w:eastAsia="Times New Roman" w:hAnsi="Times New Roman" w:cs="Times New Roman"/>
          <w:sz w:val="24"/>
          <w:szCs w:val="24"/>
          <w:lang w:val="en-US"/>
        </w:rPr>
        <w:br/>
        <w:t>Therefore, the call to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is an expression with the value returned by the function, and in this case, that value, 8, is assigned to </w:t>
      </w:r>
      <w:r w:rsidRPr="00C56C09">
        <w:rPr>
          <w:rFonts w:ascii="Courier New" w:eastAsia="Times New Roman" w:hAnsi="Courier New" w:cs="Courier New"/>
          <w:sz w:val="20"/>
          <w:lang w:val="en-US"/>
        </w:rPr>
        <w:t>z</w:t>
      </w:r>
      <w:r w:rsidRPr="00C56C09">
        <w:rPr>
          <w:rFonts w:ascii="Times New Roman" w:eastAsia="Times New Roman" w:hAnsi="Times New Roman" w:cs="Times New Roman"/>
          <w:sz w:val="24"/>
          <w:szCs w:val="24"/>
          <w:lang w:val="en-US"/>
        </w:rPr>
        <w:t>. It is as if the entire function call (</w:t>
      </w:r>
      <w:r w:rsidRPr="00C56C09">
        <w:rPr>
          <w:rFonts w:ascii="Courier New" w:eastAsia="Times New Roman" w:hAnsi="Courier New" w:cs="Courier New"/>
          <w:sz w:val="20"/>
          <w:lang w:val="en-US"/>
        </w:rPr>
        <w:t>addition(5,3)</w:t>
      </w:r>
      <w:r w:rsidRPr="00C56C09">
        <w:rPr>
          <w:rFonts w:ascii="Times New Roman" w:eastAsia="Times New Roman" w:hAnsi="Times New Roman" w:cs="Times New Roman"/>
          <w:sz w:val="24"/>
          <w:szCs w:val="24"/>
          <w:lang w:val="en-US"/>
        </w:rPr>
        <w:t>) was replaced by the value it returns (i.e., 8).</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rPr>
        <w:t>Then main simply prints this value by calling: </w:t>
      </w:r>
    </w:p>
    <w:tbl>
      <w:tblPr>
        <w:tblW w:w="0" w:type="auto"/>
        <w:tblCellSpacing w:w="15" w:type="dxa"/>
        <w:tblCellMar>
          <w:top w:w="15" w:type="dxa"/>
          <w:left w:w="15" w:type="dxa"/>
          <w:bottom w:w="15" w:type="dxa"/>
          <w:right w:w="15" w:type="dxa"/>
        </w:tblCellMar>
        <w:tblLook w:val="04A0"/>
      </w:tblPr>
      <w:tblGrid>
        <w:gridCol w:w="196"/>
        <w:gridCol w:w="3691"/>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lang w:val="en-US"/>
              </w:rPr>
              <w:t xml:space="preserve">cout &lt;&lt; </w:t>
            </w:r>
            <w:r w:rsidRPr="00C56C09">
              <w:rPr>
                <w:rFonts w:ascii="Courier New" w:eastAsia="Times New Roman" w:hAnsi="Courier New" w:cs="Courier New"/>
                <w:color w:val="600030"/>
                <w:sz w:val="20"/>
                <w:lang w:val="en-US"/>
              </w:rPr>
              <w:t>"The result is "</w:t>
            </w:r>
            <w:r w:rsidRPr="00C56C09">
              <w:rPr>
                <w:rFonts w:ascii="Courier New" w:eastAsia="Times New Roman" w:hAnsi="Courier New" w:cs="Courier New"/>
                <w:color w:val="000000"/>
                <w:sz w:val="20"/>
                <w:lang w:val="en-US"/>
              </w:rPr>
              <w:t xml:space="preserve"> &lt;&lt; z;</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A function can actually be called multiple times within a program, and its argument is naturally not limited just to literals:</w:t>
      </w:r>
    </w:p>
    <w:tbl>
      <w:tblPr>
        <w:tblW w:w="10920" w:type="dxa"/>
        <w:tblCellSpacing w:w="15" w:type="dxa"/>
        <w:tblCellMar>
          <w:top w:w="15" w:type="dxa"/>
          <w:left w:w="15" w:type="dxa"/>
          <w:bottom w:w="15" w:type="dxa"/>
          <w:right w:w="15" w:type="dxa"/>
        </w:tblCellMar>
        <w:tblLook w:val="04A0"/>
      </w:tblPr>
      <w:tblGrid>
        <w:gridCol w:w="316"/>
        <w:gridCol w:w="6166"/>
        <w:gridCol w:w="4040"/>
        <w:gridCol w:w="398"/>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3</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4</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5</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lastRenderedPageBreak/>
              <w:t>6</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7</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8</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9</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10</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12</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13</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14</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15</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16</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17</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18</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19</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20</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21</w:t>
            </w:r>
          </w:p>
        </w:tc>
        <w:tc>
          <w:tcPr>
            <w:tcW w:w="6240" w:type="dxa"/>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7000"/>
                <w:sz w:val="20"/>
                <w:szCs w:val="20"/>
                <w:lang w:val="en-US"/>
              </w:rPr>
              <w:lastRenderedPageBreak/>
              <w:t>// function example</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500070"/>
                <w:sz w:val="20"/>
                <w:szCs w:val="20"/>
                <w:lang w:val="en-US"/>
              </w:rPr>
              <w:t>#include &lt;iostream&gt;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using</w:t>
            </w: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namespace</w:t>
            </w:r>
            <w:r w:rsidRPr="00C56C09">
              <w:rPr>
                <w:rFonts w:ascii="Courier New" w:eastAsia="Times New Roman" w:hAnsi="Courier New" w:cs="Courier New"/>
                <w:color w:val="000000"/>
                <w:sz w:val="20"/>
                <w:lang w:val="en-US"/>
              </w:rPr>
              <w:t xml:space="preserve"> std;</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subtraction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a,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b)</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lastRenderedPageBreak/>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r;</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r=a-b;</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return</w:t>
            </w:r>
            <w:r w:rsidRPr="00C56C09">
              <w:rPr>
                <w:rFonts w:ascii="Courier New" w:eastAsia="Times New Roman" w:hAnsi="Courier New" w:cs="Courier New"/>
                <w:color w:val="000000"/>
                <w:sz w:val="20"/>
                <w:lang w:val="en-US"/>
              </w:rPr>
              <w:t xml:space="preserve"> r;</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main ()</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x=5, y=3, z;</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z = subtraction (7,2);</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cout &lt;&lt; </w:t>
            </w:r>
            <w:r w:rsidRPr="00C56C09">
              <w:rPr>
                <w:rFonts w:ascii="Courier New" w:eastAsia="Times New Roman" w:hAnsi="Courier New" w:cs="Courier New"/>
                <w:color w:val="600030"/>
                <w:sz w:val="20"/>
                <w:lang w:val="en-US"/>
              </w:rPr>
              <w:t>"The first result is "</w:t>
            </w:r>
            <w:r w:rsidRPr="00C56C09">
              <w:rPr>
                <w:rFonts w:ascii="Courier New" w:eastAsia="Times New Roman" w:hAnsi="Courier New" w:cs="Courier New"/>
                <w:color w:val="000000"/>
                <w:sz w:val="20"/>
                <w:lang w:val="en-US"/>
              </w:rPr>
              <w:t xml:space="preserve"> &lt;&lt; z &lt;&lt; </w:t>
            </w:r>
            <w:r w:rsidRPr="00C56C09">
              <w:rPr>
                <w:rFonts w:ascii="Courier New" w:eastAsia="Times New Roman" w:hAnsi="Courier New" w:cs="Courier New"/>
                <w:color w:val="600030"/>
                <w:sz w:val="20"/>
                <w:lang w:val="en-US"/>
              </w:rPr>
              <w:t>'\n'</w:t>
            </w: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cout &lt;&lt; </w:t>
            </w:r>
            <w:r w:rsidRPr="00C56C09">
              <w:rPr>
                <w:rFonts w:ascii="Courier New" w:eastAsia="Times New Roman" w:hAnsi="Courier New" w:cs="Courier New"/>
                <w:color w:val="600030"/>
                <w:sz w:val="20"/>
                <w:lang w:val="en-US"/>
              </w:rPr>
              <w:t>"The second result is "</w:t>
            </w:r>
            <w:r w:rsidRPr="00C56C09">
              <w:rPr>
                <w:rFonts w:ascii="Courier New" w:eastAsia="Times New Roman" w:hAnsi="Courier New" w:cs="Courier New"/>
                <w:color w:val="000000"/>
                <w:sz w:val="20"/>
                <w:lang w:val="en-US"/>
              </w:rPr>
              <w:t xml:space="preserve"> &lt;&lt; subtraction (7,2) &lt;&lt; </w:t>
            </w:r>
            <w:r w:rsidRPr="00C56C09">
              <w:rPr>
                <w:rFonts w:ascii="Courier New" w:eastAsia="Times New Roman" w:hAnsi="Courier New" w:cs="Courier New"/>
                <w:color w:val="600030"/>
                <w:sz w:val="20"/>
                <w:lang w:val="en-US"/>
              </w:rPr>
              <w:t>'\n'</w:t>
            </w: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cout &lt;&lt; </w:t>
            </w:r>
            <w:r w:rsidRPr="00C56C09">
              <w:rPr>
                <w:rFonts w:ascii="Courier New" w:eastAsia="Times New Roman" w:hAnsi="Courier New" w:cs="Courier New"/>
                <w:color w:val="600030"/>
                <w:sz w:val="20"/>
                <w:lang w:val="en-US"/>
              </w:rPr>
              <w:t>"The third result is "</w:t>
            </w:r>
            <w:r w:rsidRPr="00C56C09">
              <w:rPr>
                <w:rFonts w:ascii="Courier New" w:eastAsia="Times New Roman" w:hAnsi="Courier New" w:cs="Courier New"/>
                <w:color w:val="000000"/>
                <w:sz w:val="20"/>
                <w:lang w:val="en-US"/>
              </w:rPr>
              <w:t xml:space="preserve"> &lt;&lt; subtraction (x,y) &lt;&lt; </w:t>
            </w:r>
            <w:r w:rsidRPr="00C56C09">
              <w:rPr>
                <w:rFonts w:ascii="Courier New" w:eastAsia="Times New Roman" w:hAnsi="Courier New" w:cs="Courier New"/>
                <w:color w:val="600030"/>
                <w:sz w:val="20"/>
                <w:lang w:val="en-US"/>
              </w:rPr>
              <w:t>'\n'</w:t>
            </w: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z= 4 + subtraction (x,y);</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cout &lt;&lt; </w:t>
            </w:r>
            <w:r w:rsidRPr="00C56C09">
              <w:rPr>
                <w:rFonts w:ascii="Courier New" w:eastAsia="Times New Roman" w:hAnsi="Courier New" w:cs="Courier New"/>
                <w:color w:val="600030"/>
                <w:sz w:val="20"/>
                <w:lang w:val="en-US"/>
              </w:rPr>
              <w:t>"The fourth result is "</w:t>
            </w:r>
            <w:r w:rsidRPr="00C56C09">
              <w:rPr>
                <w:rFonts w:ascii="Courier New" w:eastAsia="Times New Roman" w:hAnsi="Courier New" w:cs="Courier New"/>
                <w:color w:val="000000"/>
                <w:sz w:val="20"/>
                <w:lang w:val="en-US"/>
              </w:rPr>
              <w:t xml:space="preserve"> &lt;&lt; z &lt;&lt; </w:t>
            </w:r>
            <w:r w:rsidRPr="00C56C09">
              <w:rPr>
                <w:rFonts w:ascii="Courier New" w:eastAsia="Times New Roman" w:hAnsi="Courier New" w:cs="Courier New"/>
                <w:color w:val="600030"/>
                <w:sz w:val="20"/>
                <w:lang w:val="en-US"/>
              </w:rPr>
              <w:t>'\n'</w:t>
            </w: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rPr>
              <w:t>}</w:t>
            </w:r>
          </w:p>
        </w:tc>
        <w:tc>
          <w:tcPr>
            <w:tcW w:w="4080" w:type="dxa"/>
            <w:tcBorders>
              <w:top w:val="single" w:sz="6" w:space="0" w:color="C0C0C0"/>
              <w:left w:val="single" w:sz="6" w:space="0" w:color="C0C0C0"/>
              <w:bottom w:val="single" w:sz="6" w:space="0" w:color="C0C0C0"/>
              <w:right w:val="single" w:sz="6" w:space="0" w:color="C0C0C0"/>
            </w:tcBorders>
            <w:shd w:val="clear" w:color="auto" w:fill="E7E7E7"/>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szCs w:val="20"/>
                <w:lang w:val="en-US"/>
              </w:rPr>
              <w:lastRenderedPageBreak/>
              <w:t>The first result is 5</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szCs w:val="20"/>
                <w:lang w:val="en-US"/>
              </w:rPr>
              <w:t>The second result is 5</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szCs w:val="20"/>
                <w:lang w:val="en-US"/>
              </w:rPr>
              <w:t>The third result is 2</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szCs w:val="20"/>
                <w:lang w:val="en-US"/>
              </w:rPr>
              <w:t>The fourth result is 6</w:t>
            </w:r>
          </w:p>
        </w:tc>
        <w:tc>
          <w:tcPr>
            <w:tcW w:w="0" w:type="auto"/>
            <w:tcMar>
              <w:top w:w="0" w:type="dxa"/>
              <w:left w:w="0" w:type="dxa"/>
              <w:bottom w:w="0" w:type="dxa"/>
              <w:right w:w="0" w:type="dxa"/>
            </w:tcMar>
            <w:hideMark/>
          </w:tcPr>
          <w:p w:rsidR="00D2081A" w:rsidRPr="00C56C09" w:rsidRDefault="00FE76FE" w:rsidP="00F853B5">
            <w:pPr>
              <w:spacing w:after="0" w:line="240" w:lineRule="auto"/>
              <w:rPr>
                <w:rFonts w:ascii="Verdana" w:eastAsia="Times New Roman" w:hAnsi="Verdana" w:cs="Times New Roman"/>
                <w:color w:val="000000"/>
                <w:sz w:val="18"/>
                <w:szCs w:val="18"/>
              </w:rPr>
            </w:pPr>
            <w:hyperlink r:id="rId61" w:tgtFrame="_top" w:tooltip="Open C++ Shell (in a new window)" w:history="1">
              <w:r w:rsidR="00D2081A" w:rsidRPr="00C56C09">
                <w:rPr>
                  <w:rFonts w:ascii="Verdana" w:eastAsia="Times New Roman" w:hAnsi="Verdana" w:cs="Times New Roman"/>
                  <w:color w:val="000070"/>
                  <w:sz w:val="18"/>
                  <w:u w:val="single"/>
                </w:rPr>
                <w:t>Edit &amp; Run</w:t>
              </w:r>
            </w:hyperlink>
          </w:p>
        </w:tc>
      </w:tr>
    </w:tbl>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lastRenderedPageBreak/>
        <w:br/>
      </w:r>
      <w:r w:rsidRPr="00C56C09">
        <w:rPr>
          <w:rFonts w:ascii="Times New Roman" w:eastAsia="Times New Roman" w:hAnsi="Times New Roman" w:cs="Times New Roman"/>
          <w:sz w:val="24"/>
          <w:szCs w:val="24"/>
          <w:lang w:val="en-US"/>
        </w:rPr>
        <w:br/>
        <w:t>Similar to the </w:t>
      </w:r>
      <w:r w:rsidRPr="00C56C09">
        <w:rPr>
          <w:rFonts w:ascii="Courier New" w:eastAsia="Times New Roman" w:hAnsi="Courier New" w:cs="Courier New"/>
          <w:sz w:val="20"/>
          <w:lang w:val="en-US"/>
        </w:rPr>
        <w:t>addition</w:t>
      </w:r>
      <w:r w:rsidRPr="00C56C09">
        <w:rPr>
          <w:rFonts w:ascii="Times New Roman" w:eastAsia="Times New Roman" w:hAnsi="Times New Roman" w:cs="Times New Roman"/>
          <w:sz w:val="24"/>
          <w:szCs w:val="24"/>
          <w:lang w:val="en-US"/>
        </w:rPr>
        <w:t> function in the previous example, this example defines a </w:t>
      </w:r>
      <w:r w:rsidRPr="00C56C09">
        <w:rPr>
          <w:rFonts w:ascii="Courier New" w:eastAsia="Times New Roman" w:hAnsi="Courier New" w:cs="Courier New"/>
          <w:sz w:val="20"/>
          <w:lang w:val="en-US"/>
        </w:rPr>
        <w:t>subtract</w:t>
      </w:r>
      <w:r w:rsidRPr="00C56C09">
        <w:rPr>
          <w:rFonts w:ascii="Times New Roman" w:eastAsia="Times New Roman" w:hAnsi="Times New Roman" w:cs="Times New Roman"/>
          <w:sz w:val="24"/>
          <w:szCs w:val="24"/>
          <w:lang w:val="en-US"/>
        </w:rPr>
        <w:t> function, that simply returns the difference between its two parameters. This time,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calls this function several times, demonstrating more possible ways in which a function can be called.</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Let's examine each of these calls, bearing in mind that each function call is itself an expression that is evaluated as the value it returns. Again, you can think of it as if the function call was itself replaced by the returned value:</w:t>
      </w:r>
    </w:p>
    <w:tbl>
      <w:tblPr>
        <w:tblW w:w="0" w:type="auto"/>
        <w:tblCellSpacing w:w="15" w:type="dxa"/>
        <w:tblCellMar>
          <w:top w:w="15" w:type="dxa"/>
          <w:left w:w="15" w:type="dxa"/>
          <w:bottom w:w="15" w:type="dxa"/>
          <w:right w:w="15" w:type="dxa"/>
        </w:tblCellMar>
        <w:tblLook w:val="04A0"/>
      </w:tblPr>
      <w:tblGrid>
        <w:gridCol w:w="196"/>
        <w:gridCol w:w="4411"/>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z = subtraction (7,2);</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lang w:val="en-US"/>
              </w:rPr>
              <w:t xml:space="preserve">cout &lt;&lt; </w:t>
            </w:r>
            <w:r w:rsidRPr="00C56C09">
              <w:rPr>
                <w:rFonts w:ascii="Courier New" w:eastAsia="Times New Roman" w:hAnsi="Courier New" w:cs="Courier New"/>
                <w:color w:val="600030"/>
                <w:sz w:val="20"/>
                <w:lang w:val="en-US"/>
              </w:rPr>
              <w:t>"The first result is "</w:t>
            </w:r>
            <w:r w:rsidRPr="00C56C09">
              <w:rPr>
                <w:rFonts w:ascii="Courier New" w:eastAsia="Times New Roman" w:hAnsi="Courier New" w:cs="Courier New"/>
                <w:color w:val="000000"/>
                <w:sz w:val="20"/>
                <w:lang w:val="en-US"/>
              </w:rPr>
              <w:t xml:space="preserve"> &lt;&lt; z;</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If we replace the function call by the value it returns (i.e., 5), we would have:</w:t>
      </w:r>
    </w:p>
    <w:tbl>
      <w:tblPr>
        <w:tblW w:w="0" w:type="auto"/>
        <w:tblCellSpacing w:w="15" w:type="dxa"/>
        <w:tblCellMar>
          <w:top w:w="15" w:type="dxa"/>
          <w:left w:w="15" w:type="dxa"/>
          <w:bottom w:w="15" w:type="dxa"/>
          <w:right w:w="15" w:type="dxa"/>
        </w:tblCellMar>
        <w:tblLook w:val="04A0"/>
      </w:tblPr>
      <w:tblGrid>
        <w:gridCol w:w="196"/>
        <w:gridCol w:w="4411"/>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z = 5;</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lang w:val="en-US"/>
              </w:rPr>
              <w:t xml:space="preserve">cout &lt;&lt; </w:t>
            </w:r>
            <w:r w:rsidRPr="00C56C09">
              <w:rPr>
                <w:rFonts w:ascii="Courier New" w:eastAsia="Times New Roman" w:hAnsi="Courier New" w:cs="Courier New"/>
                <w:color w:val="600030"/>
                <w:sz w:val="20"/>
                <w:lang w:val="en-US"/>
              </w:rPr>
              <w:t>"The first result is "</w:t>
            </w:r>
            <w:r w:rsidRPr="00C56C09">
              <w:rPr>
                <w:rFonts w:ascii="Courier New" w:eastAsia="Times New Roman" w:hAnsi="Courier New" w:cs="Courier New"/>
                <w:color w:val="000000"/>
                <w:sz w:val="20"/>
                <w:lang w:val="en-US"/>
              </w:rPr>
              <w:t xml:space="preserve"> &lt;&lt; z;</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With the same procedure, we could interpret:</w:t>
      </w:r>
    </w:p>
    <w:tbl>
      <w:tblPr>
        <w:tblW w:w="0" w:type="auto"/>
        <w:tblCellSpacing w:w="15" w:type="dxa"/>
        <w:tblCellMar>
          <w:top w:w="15" w:type="dxa"/>
          <w:left w:w="15" w:type="dxa"/>
          <w:bottom w:w="15" w:type="dxa"/>
          <w:right w:w="15" w:type="dxa"/>
        </w:tblCellMar>
        <w:tblLook w:val="04A0"/>
      </w:tblPr>
      <w:tblGrid>
        <w:gridCol w:w="196"/>
        <w:gridCol w:w="6452"/>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val="en-US"/>
              </w:rPr>
            </w:pPr>
            <w:r w:rsidRPr="00C56C09">
              <w:rPr>
                <w:rFonts w:ascii="Courier New" w:eastAsia="Times New Roman" w:hAnsi="Courier New" w:cs="Courier New"/>
                <w:color w:val="A0A0A0"/>
                <w:sz w:val="2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lang w:val="en-US"/>
              </w:rPr>
              <w:t xml:space="preserve">cout &lt;&lt; </w:t>
            </w:r>
            <w:r w:rsidRPr="00C56C09">
              <w:rPr>
                <w:rFonts w:ascii="Courier New" w:eastAsia="Times New Roman" w:hAnsi="Courier New" w:cs="Courier New"/>
                <w:color w:val="600030"/>
                <w:sz w:val="20"/>
                <w:lang w:val="en-US"/>
              </w:rPr>
              <w:t>"The second result is "</w:t>
            </w:r>
            <w:r w:rsidRPr="00C56C09">
              <w:rPr>
                <w:rFonts w:ascii="Courier New" w:eastAsia="Times New Roman" w:hAnsi="Courier New" w:cs="Courier New"/>
                <w:color w:val="000000"/>
                <w:sz w:val="20"/>
                <w:lang w:val="en-US"/>
              </w:rPr>
              <w:t xml:space="preserve"> &lt;&lt; subtraction (7,2);</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rPr>
        <w:t>as:</w:t>
      </w:r>
    </w:p>
    <w:tbl>
      <w:tblPr>
        <w:tblW w:w="0" w:type="auto"/>
        <w:tblCellSpacing w:w="15" w:type="dxa"/>
        <w:tblCellMar>
          <w:top w:w="15" w:type="dxa"/>
          <w:left w:w="15" w:type="dxa"/>
          <w:bottom w:w="15" w:type="dxa"/>
          <w:right w:w="15" w:type="dxa"/>
        </w:tblCellMar>
        <w:tblLook w:val="04A0"/>
      </w:tblPr>
      <w:tblGrid>
        <w:gridCol w:w="196"/>
        <w:gridCol w:w="4531"/>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lang w:val="en-US"/>
              </w:rPr>
              <w:t xml:space="preserve">cout &lt;&lt; </w:t>
            </w:r>
            <w:r w:rsidRPr="00C56C09">
              <w:rPr>
                <w:rFonts w:ascii="Courier New" w:eastAsia="Times New Roman" w:hAnsi="Courier New" w:cs="Courier New"/>
                <w:color w:val="600030"/>
                <w:sz w:val="20"/>
                <w:lang w:val="en-US"/>
              </w:rPr>
              <w:t>"The second result is "</w:t>
            </w:r>
            <w:r w:rsidRPr="00C56C09">
              <w:rPr>
                <w:rFonts w:ascii="Courier New" w:eastAsia="Times New Roman" w:hAnsi="Courier New" w:cs="Courier New"/>
                <w:color w:val="000000"/>
                <w:sz w:val="20"/>
                <w:lang w:val="en-US"/>
              </w:rPr>
              <w:t xml:space="preserve"> &lt;&lt; 5;</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since 5 is the value returned by </w:t>
      </w:r>
      <w:r w:rsidRPr="00C56C09">
        <w:rPr>
          <w:rFonts w:ascii="Courier New" w:eastAsia="Times New Roman" w:hAnsi="Courier New" w:cs="Courier New"/>
          <w:sz w:val="20"/>
          <w:lang w:val="en-US"/>
        </w:rPr>
        <w:t>subtraction (7,2)</w:t>
      </w:r>
      <w:r w:rsidRPr="00C56C09">
        <w:rPr>
          <w:rFonts w:ascii="Times New Roman" w:eastAsia="Times New Roman" w:hAnsi="Times New Roman" w:cs="Times New Roman"/>
          <w:sz w:val="24"/>
          <w:szCs w:val="24"/>
          <w:lang w:val="en-US"/>
        </w:rPr>
        <w:t>.</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rPr>
        <w:t>In the case of:</w:t>
      </w:r>
    </w:p>
    <w:tbl>
      <w:tblPr>
        <w:tblW w:w="0" w:type="auto"/>
        <w:tblCellSpacing w:w="15" w:type="dxa"/>
        <w:tblCellMar>
          <w:top w:w="15" w:type="dxa"/>
          <w:left w:w="15" w:type="dxa"/>
          <w:bottom w:w="15" w:type="dxa"/>
          <w:right w:w="15" w:type="dxa"/>
        </w:tblCellMar>
        <w:tblLook w:val="04A0"/>
      </w:tblPr>
      <w:tblGrid>
        <w:gridCol w:w="196"/>
        <w:gridCol w:w="6332"/>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lang w:val="en-US"/>
              </w:rPr>
              <w:t xml:space="preserve">cout &lt;&lt; </w:t>
            </w:r>
            <w:r w:rsidRPr="00C56C09">
              <w:rPr>
                <w:rFonts w:ascii="Courier New" w:eastAsia="Times New Roman" w:hAnsi="Courier New" w:cs="Courier New"/>
                <w:color w:val="600030"/>
                <w:sz w:val="20"/>
                <w:lang w:val="en-US"/>
              </w:rPr>
              <w:t>"The third result is "</w:t>
            </w:r>
            <w:r w:rsidRPr="00C56C09">
              <w:rPr>
                <w:rFonts w:ascii="Courier New" w:eastAsia="Times New Roman" w:hAnsi="Courier New" w:cs="Courier New"/>
                <w:color w:val="000000"/>
                <w:sz w:val="20"/>
                <w:lang w:val="en-US"/>
              </w:rPr>
              <w:t xml:space="preserve"> &lt;&lt; subtraction (x,y);</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lastRenderedPageBreak/>
        <w:t>The arguments passed to subtraction are variables instead of literals. That is also valid, and works fine. The function is called with the values </w:t>
      </w:r>
      <w:r w:rsidRPr="00C56C09">
        <w:rPr>
          <w:rFonts w:ascii="Courier New" w:eastAsia="Times New Roman" w:hAnsi="Courier New" w:cs="Courier New"/>
          <w:sz w:val="20"/>
          <w:lang w:val="en-US"/>
        </w:rPr>
        <w:t>x</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y</w:t>
      </w:r>
      <w:r w:rsidRPr="00C56C09">
        <w:rPr>
          <w:rFonts w:ascii="Times New Roman" w:eastAsia="Times New Roman" w:hAnsi="Times New Roman" w:cs="Times New Roman"/>
          <w:sz w:val="24"/>
          <w:szCs w:val="24"/>
          <w:lang w:val="en-US"/>
        </w:rPr>
        <w:t> have at the moment of the call: 5 and 3 respectively, returning 2 as result. </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rPr>
        <w:t>The fourth call is again similar:</w:t>
      </w:r>
    </w:p>
    <w:tbl>
      <w:tblPr>
        <w:tblW w:w="0" w:type="auto"/>
        <w:tblCellSpacing w:w="15" w:type="dxa"/>
        <w:tblCellMar>
          <w:top w:w="15" w:type="dxa"/>
          <w:left w:w="15" w:type="dxa"/>
          <w:bottom w:w="15" w:type="dxa"/>
          <w:right w:w="15" w:type="dxa"/>
        </w:tblCellMar>
        <w:tblLook w:val="04A0"/>
      </w:tblPr>
      <w:tblGrid>
        <w:gridCol w:w="196"/>
        <w:gridCol w:w="3211"/>
        <w:gridCol w:w="51"/>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rPr>
              <w:t>z = 4 + subtraction (x,y);</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rPr>
            </w:pPr>
          </w:p>
        </w:tc>
      </w:tr>
    </w:tbl>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The only addition being that now the function call is also an operand of an addition operation. Again, the result is the same as if the function call was replaced by its result: 6. Note, that thanks to the commutative property of additions, the above can also be written as:</w:t>
      </w:r>
    </w:p>
    <w:tbl>
      <w:tblPr>
        <w:tblW w:w="0" w:type="auto"/>
        <w:tblCellSpacing w:w="15" w:type="dxa"/>
        <w:tblCellMar>
          <w:top w:w="15" w:type="dxa"/>
          <w:left w:w="15" w:type="dxa"/>
          <w:bottom w:w="15" w:type="dxa"/>
          <w:right w:w="15" w:type="dxa"/>
        </w:tblCellMar>
        <w:tblLook w:val="04A0"/>
      </w:tblPr>
      <w:tblGrid>
        <w:gridCol w:w="196"/>
        <w:gridCol w:w="3211"/>
        <w:gridCol w:w="51"/>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val="en-US"/>
              </w:rPr>
            </w:pPr>
            <w:r w:rsidRPr="00C56C09">
              <w:rPr>
                <w:rFonts w:ascii="Courier New" w:eastAsia="Times New Roman" w:hAnsi="Courier New" w:cs="Courier New"/>
                <w:color w:val="A0A0A0"/>
                <w:sz w:val="2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rPr>
              <w:t>z = subtraction (x,y) + 4;</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rPr>
            </w:pPr>
          </w:p>
        </w:tc>
      </w:tr>
    </w:tbl>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With exactly the same result. Note also that the semicolon does not necessarily go after the function call, but, as always, at the end of the whole statement. Again, the logic behind may be easily seen again by replacing the function calls by their returned value:</w:t>
      </w:r>
    </w:p>
    <w:tbl>
      <w:tblPr>
        <w:tblW w:w="0" w:type="auto"/>
        <w:tblCellSpacing w:w="15" w:type="dxa"/>
        <w:tblCellMar>
          <w:top w:w="15" w:type="dxa"/>
          <w:left w:w="15" w:type="dxa"/>
          <w:bottom w:w="15" w:type="dxa"/>
          <w:right w:w="15" w:type="dxa"/>
        </w:tblCellMar>
        <w:tblLook w:val="04A0"/>
      </w:tblPr>
      <w:tblGrid>
        <w:gridCol w:w="196"/>
        <w:gridCol w:w="6211"/>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z = 4 + 2;    </w:t>
            </w:r>
            <w:r w:rsidRPr="00C56C09">
              <w:rPr>
                <w:rFonts w:ascii="Courier New" w:eastAsia="Times New Roman" w:hAnsi="Courier New" w:cs="Courier New"/>
                <w:color w:val="007000"/>
                <w:sz w:val="20"/>
                <w:szCs w:val="20"/>
                <w:lang w:val="en-US"/>
              </w:rPr>
              <w:t>// same as z = 4 + subtraction (x,y);</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lang w:val="en-US"/>
              </w:rPr>
              <w:t xml:space="preserve">z = 2 + 4;    </w:t>
            </w:r>
            <w:r w:rsidRPr="00C56C09">
              <w:rPr>
                <w:rFonts w:ascii="Courier New" w:eastAsia="Times New Roman" w:hAnsi="Courier New" w:cs="Courier New"/>
                <w:color w:val="007000"/>
                <w:sz w:val="20"/>
                <w:szCs w:val="20"/>
                <w:lang w:val="en-US"/>
              </w:rPr>
              <w:t xml:space="preserve">// same as z = subtraction (x,y) + 4; </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Verdana" w:eastAsia="Times New Roman" w:hAnsi="Verdana" w:cs="Times New Roman"/>
          <w:color w:val="000000"/>
          <w:sz w:val="18"/>
          <w:szCs w:val="18"/>
          <w:lang w:val="en-US"/>
        </w:rPr>
        <w:br/>
      </w:r>
    </w:p>
    <w:p w:rsidR="00D2081A" w:rsidRPr="00C56C09" w:rsidRDefault="00D2081A" w:rsidP="00D2081A">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lang w:val="en-US"/>
        </w:rPr>
      </w:pPr>
      <w:r w:rsidRPr="00C56C09">
        <w:rPr>
          <w:rFonts w:ascii="Times New Roman" w:eastAsia="Times New Roman" w:hAnsi="Times New Roman" w:cs="Times New Roman"/>
          <w:b/>
          <w:bCs/>
          <w:sz w:val="27"/>
          <w:szCs w:val="27"/>
          <w:lang w:val="en-US"/>
        </w:rPr>
        <w:t>Functions with no type. The use of void</w:t>
      </w:r>
    </w:p>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t>The syntax shown above for functions:</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Courier New" w:eastAsia="Times New Roman" w:hAnsi="Courier New" w:cs="Courier New"/>
          <w:sz w:val="20"/>
          <w:lang w:val="en-US"/>
        </w:rPr>
        <w:t>type name ( argument1, argument2 ...) { statements }</w:t>
      </w:r>
      <w:r w:rsidRPr="00C56C09">
        <w:rPr>
          <w:rFonts w:ascii="Courier New" w:eastAsia="Times New Roman" w:hAnsi="Courier New" w:cs="Courier New"/>
          <w:sz w:val="20"/>
          <w:szCs w:val="20"/>
          <w:lang w:val="en-US"/>
        </w:rPr>
        <w:br/>
      </w:r>
      <w:r w:rsidRPr="00C56C09">
        <w:rPr>
          <w:rFonts w:ascii="Times New Roman" w:eastAsia="Times New Roman" w:hAnsi="Times New Roman" w:cs="Times New Roman"/>
          <w:sz w:val="24"/>
          <w:szCs w:val="24"/>
          <w:lang w:val="en-US"/>
        </w:rPr>
        <w:br/>
        <w:t>Requires the declaration to begin with a type. This is the type of the value returned by the function. But what if the function does not need to return a value? In this case, the type to be used is </w:t>
      </w:r>
      <w:r w:rsidRPr="00C56C09">
        <w:rPr>
          <w:rFonts w:ascii="Courier New" w:eastAsia="Times New Roman" w:hAnsi="Courier New" w:cs="Courier New"/>
          <w:sz w:val="20"/>
          <w:lang w:val="en-US"/>
        </w:rPr>
        <w:t>void</w:t>
      </w:r>
      <w:r w:rsidRPr="00C56C09">
        <w:rPr>
          <w:rFonts w:ascii="Times New Roman" w:eastAsia="Times New Roman" w:hAnsi="Times New Roman" w:cs="Times New Roman"/>
          <w:sz w:val="24"/>
          <w:szCs w:val="24"/>
          <w:lang w:val="en-US"/>
        </w:rPr>
        <w:t>, which is a special type to represent the absence of value. For example, a function that simply prints a message may not need to return any value:</w:t>
      </w:r>
    </w:p>
    <w:tbl>
      <w:tblPr>
        <w:tblW w:w="10920" w:type="dxa"/>
        <w:tblCellSpacing w:w="15" w:type="dxa"/>
        <w:tblCellMar>
          <w:top w:w="15" w:type="dxa"/>
          <w:left w:w="15" w:type="dxa"/>
          <w:bottom w:w="15" w:type="dxa"/>
          <w:right w:w="15" w:type="dxa"/>
        </w:tblCellMar>
        <w:tblLook w:val="04A0"/>
      </w:tblPr>
      <w:tblGrid>
        <w:gridCol w:w="316"/>
        <w:gridCol w:w="5136"/>
        <w:gridCol w:w="5070"/>
        <w:gridCol w:w="398"/>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3</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4</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5</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6</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7</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8</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9</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10</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12</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13</w:t>
            </w:r>
          </w:p>
        </w:tc>
        <w:tc>
          <w:tcPr>
            <w:tcW w:w="5190" w:type="dxa"/>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7000"/>
                <w:sz w:val="20"/>
                <w:szCs w:val="20"/>
                <w:lang w:val="en-US"/>
              </w:rPr>
              <w:t>// void function example</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500070"/>
                <w:sz w:val="20"/>
                <w:szCs w:val="20"/>
                <w:lang w:val="en-US"/>
              </w:rPr>
              <w:t>#include &lt;iostream&gt;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using</w:t>
            </w: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namespace</w:t>
            </w:r>
            <w:r w:rsidRPr="00C56C09">
              <w:rPr>
                <w:rFonts w:ascii="Courier New" w:eastAsia="Times New Roman" w:hAnsi="Courier New" w:cs="Courier New"/>
                <w:color w:val="000000"/>
                <w:sz w:val="20"/>
                <w:lang w:val="en-US"/>
              </w:rPr>
              <w:t xml:space="preserve"> std;</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void</w:t>
            </w:r>
            <w:r w:rsidRPr="00C56C09">
              <w:rPr>
                <w:rFonts w:ascii="Courier New" w:eastAsia="Times New Roman" w:hAnsi="Courier New" w:cs="Courier New"/>
                <w:color w:val="000000"/>
                <w:sz w:val="20"/>
                <w:lang w:val="en-US"/>
              </w:rPr>
              <w:t xml:space="preserve"> printmessage ()</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cout &lt;&lt; </w:t>
            </w:r>
            <w:r w:rsidRPr="00C56C09">
              <w:rPr>
                <w:rFonts w:ascii="Courier New" w:eastAsia="Times New Roman" w:hAnsi="Courier New" w:cs="Courier New"/>
                <w:color w:val="600030"/>
                <w:sz w:val="20"/>
                <w:lang w:val="en-US"/>
              </w:rPr>
              <w:t>"I'm a function!"</w:t>
            </w: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main ()</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56C09">
              <w:rPr>
                <w:rFonts w:ascii="Courier New" w:eastAsia="Times New Roman" w:hAnsi="Courier New" w:cs="Courier New"/>
                <w:color w:val="000000"/>
                <w:sz w:val="20"/>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56C09">
              <w:rPr>
                <w:rFonts w:ascii="Courier New" w:eastAsia="Times New Roman" w:hAnsi="Courier New" w:cs="Courier New"/>
                <w:color w:val="000000"/>
                <w:sz w:val="20"/>
              </w:rPr>
              <w:t xml:space="preserve">  printmessage ();</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rPr>
              <w:t>}</w:t>
            </w:r>
          </w:p>
        </w:tc>
        <w:tc>
          <w:tcPr>
            <w:tcW w:w="5130" w:type="dxa"/>
            <w:tcBorders>
              <w:top w:val="single" w:sz="6" w:space="0" w:color="C0C0C0"/>
              <w:left w:val="single" w:sz="6" w:space="0" w:color="C0C0C0"/>
              <w:bottom w:val="single" w:sz="6" w:space="0" w:color="C0C0C0"/>
              <w:right w:val="single" w:sz="6" w:space="0" w:color="C0C0C0"/>
            </w:tcBorders>
            <w:shd w:val="clear" w:color="auto" w:fill="E7E7E7"/>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szCs w:val="20"/>
              </w:rPr>
              <w:t>I'm a function!</w:t>
            </w:r>
          </w:p>
        </w:tc>
        <w:tc>
          <w:tcPr>
            <w:tcW w:w="0" w:type="auto"/>
            <w:tcMar>
              <w:top w:w="0" w:type="dxa"/>
              <w:left w:w="0" w:type="dxa"/>
              <w:bottom w:w="0" w:type="dxa"/>
              <w:right w:w="0" w:type="dxa"/>
            </w:tcMar>
            <w:hideMark/>
          </w:tcPr>
          <w:p w:rsidR="00D2081A" w:rsidRPr="00C56C09" w:rsidRDefault="00FE76FE" w:rsidP="00F853B5">
            <w:pPr>
              <w:spacing w:after="0" w:line="240" w:lineRule="auto"/>
              <w:rPr>
                <w:rFonts w:ascii="Verdana" w:eastAsia="Times New Roman" w:hAnsi="Verdana" w:cs="Times New Roman"/>
                <w:color w:val="000000"/>
                <w:sz w:val="18"/>
                <w:szCs w:val="18"/>
              </w:rPr>
            </w:pPr>
            <w:hyperlink r:id="rId62" w:tgtFrame="_top" w:tooltip="Open C++ Shell (in a new window)" w:history="1">
              <w:r w:rsidR="00D2081A" w:rsidRPr="00C56C09">
                <w:rPr>
                  <w:rFonts w:ascii="Verdana" w:eastAsia="Times New Roman" w:hAnsi="Verdana" w:cs="Times New Roman"/>
                  <w:color w:val="000070"/>
                  <w:sz w:val="18"/>
                  <w:u w:val="single"/>
                </w:rPr>
                <w:t>Edit &amp; Run</w:t>
              </w:r>
            </w:hyperlink>
          </w:p>
        </w:tc>
      </w:tr>
    </w:tbl>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Courier New" w:eastAsia="Times New Roman" w:hAnsi="Courier New" w:cs="Courier New"/>
          <w:sz w:val="20"/>
          <w:lang w:val="en-US"/>
        </w:rPr>
        <w:t>void</w:t>
      </w:r>
      <w:r w:rsidRPr="00C56C09">
        <w:rPr>
          <w:rFonts w:ascii="Times New Roman" w:eastAsia="Times New Roman" w:hAnsi="Times New Roman" w:cs="Times New Roman"/>
          <w:sz w:val="24"/>
          <w:szCs w:val="24"/>
          <w:lang w:val="en-US"/>
        </w:rPr>
        <w:t xml:space="preserve"> can also be used in the function's parameter list to explicitly specify that the function takes no actual parameters when called. </w:t>
      </w:r>
      <w:r w:rsidRPr="00C56C09">
        <w:rPr>
          <w:rFonts w:ascii="Times New Roman" w:eastAsia="Times New Roman" w:hAnsi="Times New Roman" w:cs="Times New Roman"/>
          <w:sz w:val="24"/>
          <w:szCs w:val="24"/>
        </w:rPr>
        <w:t>For example, </w:t>
      </w:r>
      <w:r w:rsidRPr="00C56C09">
        <w:rPr>
          <w:rFonts w:ascii="Courier New" w:eastAsia="Times New Roman" w:hAnsi="Courier New" w:cs="Courier New"/>
          <w:sz w:val="20"/>
        </w:rPr>
        <w:t>printmessage</w:t>
      </w:r>
      <w:r w:rsidRPr="00C56C09">
        <w:rPr>
          <w:rFonts w:ascii="Times New Roman" w:eastAsia="Times New Roman" w:hAnsi="Times New Roman" w:cs="Times New Roman"/>
          <w:sz w:val="24"/>
          <w:szCs w:val="24"/>
        </w:rPr>
        <w:t> could have been declared as:</w:t>
      </w:r>
    </w:p>
    <w:tbl>
      <w:tblPr>
        <w:tblW w:w="0" w:type="auto"/>
        <w:tblCellSpacing w:w="15" w:type="dxa"/>
        <w:tblCellMar>
          <w:top w:w="15" w:type="dxa"/>
          <w:left w:w="15" w:type="dxa"/>
          <w:bottom w:w="15" w:type="dxa"/>
          <w:right w:w="15" w:type="dxa"/>
        </w:tblCellMar>
        <w:tblLook w:val="04A0"/>
      </w:tblPr>
      <w:tblGrid>
        <w:gridCol w:w="196"/>
        <w:gridCol w:w="3451"/>
        <w:gridCol w:w="51"/>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lastRenderedPageBreak/>
              <w:t>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3</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void</w:t>
            </w:r>
            <w:r w:rsidRPr="00C56C09">
              <w:rPr>
                <w:rFonts w:ascii="Courier New" w:eastAsia="Times New Roman" w:hAnsi="Courier New" w:cs="Courier New"/>
                <w:color w:val="000000"/>
                <w:sz w:val="20"/>
                <w:lang w:val="en-US"/>
              </w:rPr>
              <w:t xml:space="preserve"> printmessage (</w:t>
            </w:r>
            <w:r w:rsidRPr="00C56C09">
              <w:rPr>
                <w:rFonts w:ascii="Courier New" w:eastAsia="Times New Roman" w:hAnsi="Courier New" w:cs="Courier New"/>
                <w:color w:val="0000B0"/>
                <w:sz w:val="20"/>
                <w:szCs w:val="20"/>
                <w:lang w:val="en-US"/>
              </w:rPr>
              <w:t>void</w:t>
            </w: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cout &lt;&lt; </w:t>
            </w:r>
            <w:r w:rsidRPr="00C56C09">
              <w:rPr>
                <w:rFonts w:ascii="Courier New" w:eastAsia="Times New Roman" w:hAnsi="Courier New" w:cs="Courier New"/>
                <w:color w:val="600030"/>
                <w:sz w:val="20"/>
                <w:lang w:val="en-US"/>
              </w:rPr>
              <w:t>"I'm a function!"</w:t>
            </w: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rPr>
            </w:pPr>
          </w:p>
        </w:tc>
      </w:tr>
    </w:tbl>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In C++, an empty parameter list can be used instead of </w:t>
      </w:r>
      <w:r w:rsidRPr="00C56C09">
        <w:rPr>
          <w:rFonts w:ascii="Courier New" w:eastAsia="Times New Roman" w:hAnsi="Courier New" w:cs="Courier New"/>
          <w:sz w:val="20"/>
          <w:lang w:val="en-US"/>
        </w:rPr>
        <w:t>void</w:t>
      </w:r>
      <w:r w:rsidRPr="00C56C09">
        <w:rPr>
          <w:rFonts w:ascii="Times New Roman" w:eastAsia="Times New Roman" w:hAnsi="Times New Roman" w:cs="Times New Roman"/>
          <w:sz w:val="24"/>
          <w:szCs w:val="24"/>
          <w:lang w:val="en-US"/>
        </w:rPr>
        <w:t> with same meaning, but the use of </w:t>
      </w:r>
      <w:r w:rsidRPr="00C56C09">
        <w:rPr>
          <w:rFonts w:ascii="Courier New" w:eastAsia="Times New Roman" w:hAnsi="Courier New" w:cs="Courier New"/>
          <w:sz w:val="20"/>
          <w:lang w:val="en-US"/>
        </w:rPr>
        <w:t>void</w:t>
      </w:r>
      <w:r w:rsidRPr="00C56C09">
        <w:rPr>
          <w:rFonts w:ascii="Times New Roman" w:eastAsia="Times New Roman" w:hAnsi="Times New Roman" w:cs="Times New Roman"/>
          <w:sz w:val="24"/>
          <w:szCs w:val="24"/>
          <w:lang w:val="en-US"/>
        </w:rPr>
        <w:t> in the argument list was popularized by the C language, where this is a requirement.</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 xml:space="preserve">Something that in no case is optional are the parentheses that follow the function name, neither in its declaration nor when calling it. And even when the function takes no parameters, at least an empty pair of parentheses shall always be appended to the function name. </w:t>
      </w:r>
      <w:r w:rsidRPr="00C56C09">
        <w:rPr>
          <w:rFonts w:ascii="Times New Roman" w:eastAsia="Times New Roman" w:hAnsi="Times New Roman" w:cs="Times New Roman"/>
          <w:sz w:val="24"/>
          <w:szCs w:val="24"/>
        </w:rPr>
        <w:t>See how </w:t>
      </w:r>
      <w:r w:rsidRPr="00C56C09">
        <w:rPr>
          <w:rFonts w:ascii="Courier New" w:eastAsia="Times New Roman" w:hAnsi="Courier New" w:cs="Courier New"/>
          <w:sz w:val="20"/>
        </w:rPr>
        <w:t>printmessage</w:t>
      </w:r>
      <w:r w:rsidRPr="00C56C09">
        <w:rPr>
          <w:rFonts w:ascii="Times New Roman" w:eastAsia="Times New Roman" w:hAnsi="Times New Roman" w:cs="Times New Roman"/>
          <w:sz w:val="24"/>
          <w:szCs w:val="24"/>
        </w:rPr>
        <w:t> was called in an earlier example:</w:t>
      </w:r>
    </w:p>
    <w:tbl>
      <w:tblPr>
        <w:tblW w:w="0" w:type="auto"/>
        <w:tblCellSpacing w:w="15" w:type="dxa"/>
        <w:tblCellMar>
          <w:top w:w="15" w:type="dxa"/>
          <w:left w:w="15" w:type="dxa"/>
          <w:bottom w:w="15" w:type="dxa"/>
          <w:right w:w="15" w:type="dxa"/>
        </w:tblCellMar>
        <w:tblLook w:val="04A0"/>
      </w:tblPr>
      <w:tblGrid>
        <w:gridCol w:w="196"/>
        <w:gridCol w:w="2011"/>
        <w:gridCol w:w="51"/>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rPr>
              <w:t>printmessage ();</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rPr>
            </w:pPr>
          </w:p>
        </w:tc>
      </w:tr>
    </w:tbl>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 xml:space="preserve">The parentheses are what differentiate functions from other kinds of declarations or statements. </w:t>
      </w:r>
      <w:r w:rsidRPr="00C56C09">
        <w:rPr>
          <w:rFonts w:ascii="Times New Roman" w:eastAsia="Times New Roman" w:hAnsi="Times New Roman" w:cs="Times New Roman"/>
          <w:sz w:val="24"/>
          <w:szCs w:val="24"/>
        </w:rPr>
        <w:t>The following would not call the function:</w:t>
      </w:r>
    </w:p>
    <w:tbl>
      <w:tblPr>
        <w:tblW w:w="0" w:type="auto"/>
        <w:tblCellSpacing w:w="15" w:type="dxa"/>
        <w:tblCellMar>
          <w:top w:w="15" w:type="dxa"/>
          <w:left w:w="15" w:type="dxa"/>
          <w:bottom w:w="15" w:type="dxa"/>
          <w:right w:w="15" w:type="dxa"/>
        </w:tblCellMar>
        <w:tblLook w:val="04A0"/>
      </w:tblPr>
      <w:tblGrid>
        <w:gridCol w:w="196"/>
        <w:gridCol w:w="1651"/>
        <w:gridCol w:w="51"/>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rPr>
              <w:t>printmessage;</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rPr>
            </w:pPr>
          </w:p>
        </w:tc>
      </w:tr>
    </w:tbl>
    <w:p w:rsidR="00D2081A" w:rsidRPr="00C56C09" w:rsidRDefault="00D2081A" w:rsidP="00D2081A">
      <w:pPr>
        <w:spacing w:after="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rPr>
        <w:br/>
      </w:r>
      <w:r w:rsidRPr="00C56C09">
        <w:rPr>
          <w:rFonts w:ascii="Verdana" w:eastAsia="Times New Roman" w:hAnsi="Verdana" w:cs="Times New Roman"/>
          <w:color w:val="000000"/>
          <w:sz w:val="18"/>
          <w:szCs w:val="18"/>
        </w:rPr>
        <w:br/>
      </w:r>
    </w:p>
    <w:p w:rsidR="00D2081A" w:rsidRPr="00C56C09" w:rsidRDefault="00D2081A" w:rsidP="00D2081A">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C56C09">
        <w:rPr>
          <w:rFonts w:ascii="Times New Roman" w:eastAsia="Times New Roman" w:hAnsi="Times New Roman" w:cs="Times New Roman"/>
          <w:b/>
          <w:bCs/>
          <w:sz w:val="27"/>
          <w:szCs w:val="27"/>
        </w:rPr>
        <w:t>The return value of main</w:t>
      </w:r>
    </w:p>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t>You may have noticed that the return type of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is </w:t>
      </w:r>
      <w:r w:rsidRPr="00C56C09">
        <w:rPr>
          <w:rFonts w:ascii="Courier New" w:eastAsia="Times New Roman" w:hAnsi="Courier New" w:cs="Courier New"/>
          <w:sz w:val="20"/>
          <w:lang w:val="en-US"/>
        </w:rPr>
        <w:t>int</w:t>
      </w:r>
      <w:r w:rsidRPr="00C56C09">
        <w:rPr>
          <w:rFonts w:ascii="Times New Roman" w:eastAsia="Times New Roman" w:hAnsi="Times New Roman" w:cs="Times New Roman"/>
          <w:sz w:val="24"/>
          <w:szCs w:val="24"/>
          <w:lang w:val="en-US"/>
        </w:rPr>
        <w:t>, but most examples in this and earlier chapters did not actually return any value from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Well, there is a catch: If the execution of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ends normally without encountering a </w:t>
      </w:r>
      <w:r w:rsidRPr="00C56C09">
        <w:rPr>
          <w:rFonts w:ascii="Courier New" w:eastAsia="Times New Roman" w:hAnsi="Courier New" w:cs="Courier New"/>
          <w:sz w:val="20"/>
          <w:lang w:val="en-US"/>
        </w:rPr>
        <w:t>return</w:t>
      </w:r>
      <w:r w:rsidRPr="00C56C09">
        <w:rPr>
          <w:rFonts w:ascii="Times New Roman" w:eastAsia="Times New Roman" w:hAnsi="Times New Roman" w:cs="Times New Roman"/>
          <w:sz w:val="24"/>
          <w:szCs w:val="24"/>
          <w:lang w:val="en-US"/>
        </w:rPr>
        <w:t> statement the compiler assumes the function ends with an implicit return statement:</w:t>
      </w:r>
    </w:p>
    <w:tbl>
      <w:tblPr>
        <w:tblW w:w="0" w:type="auto"/>
        <w:tblCellSpacing w:w="15" w:type="dxa"/>
        <w:tblCellMar>
          <w:top w:w="15" w:type="dxa"/>
          <w:left w:w="15" w:type="dxa"/>
          <w:bottom w:w="15" w:type="dxa"/>
          <w:right w:w="15" w:type="dxa"/>
        </w:tblCellMar>
        <w:tblLook w:val="04A0"/>
      </w:tblPr>
      <w:tblGrid>
        <w:gridCol w:w="196"/>
        <w:gridCol w:w="1171"/>
        <w:gridCol w:w="51"/>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val="en-US"/>
              </w:rPr>
            </w:pPr>
            <w:r w:rsidRPr="00C56C09">
              <w:rPr>
                <w:rFonts w:ascii="Courier New" w:eastAsia="Times New Roman" w:hAnsi="Courier New" w:cs="Courier New"/>
                <w:color w:val="A0A0A0"/>
                <w:sz w:val="2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B0"/>
                <w:sz w:val="20"/>
                <w:szCs w:val="20"/>
              </w:rPr>
              <w:t>return</w:t>
            </w:r>
            <w:r w:rsidRPr="00C56C09">
              <w:rPr>
                <w:rFonts w:ascii="Courier New" w:eastAsia="Times New Roman" w:hAnsi="Courier New" w:cs="Courier New"/>
                <w:color w:val="000000"/>
                <w:sz w:val="20"/>
              </w:rPr>
              <w:t xml:space="preserve"> 0;</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rPr>
            </w:pPr>
          </w:p>
        </w:tc>
      </w:tr>
    </w:tbl>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Note that this only applies to function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for historical reasons. All other functions with a return type shall end with a proper </w:t>
      </w:r>
      <w:r w:rsidRPr="00C56C09">
        <w:rPr>
          <w:rFonts w:ascii="Courier New" w:eastAsia="Times New Roman" w:hAnsi="Courier New" w:cs="Courier New"/>
          <w:sz w:val="20"/>
          <w:lang w:val="en-US"/>
        </w:rPr>
        <w:t>return</w:t>
      </w:r>
      <w:r w:rsidRPr="00C56C09">
        <w:rPr>
          <w:rFonts w:ascii="Times New Roman" w:eastAsia="Times New Roman" w:hAnsi="Times New Roman" w:cs="Times New Roman"/>
          <w:sz w:val="24"/>
          <w:szCs w:val="24"/>
          <w:lang w:val="en-US"/>
        </w:rPr>
        <w:t> statement that includes a return value, even if this is never used.</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When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returns zero (either implicitly or explicitly), it is interpreted by the environment as that the program ended successfully. Other values may be returned by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and some environments give access to that value to the caller in some way, although this behavior is not required nor necessarily portable between platforms. The values for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that are guaranteed to be interpreted in the same way on all platforms are:</w:t>
      </w:r>
    </w:p>
    <w:tbl>
      <w:tblPr>
        <w:tblW w:w="0" w:type="auto"/>
        <w:tblCellMar>
          <w:top w:w="15" w:type="dxa"/>
          <w:left w:w="15" w:type="dxa"/>
          <w:bottom w:w="15" w:type="dxa"/>
          <w:right w:w="15" w:type="dxa"/>
        </w:tblCellMar>
        <w:tblLook w:val="04A0"/>
      </w:tblPr>
      <w:tblGrid>
        <w:gridCol w:w="1453"/>
        <w:gridCol w:w="4237"/>
      </w:tblGrid>
      <w:tr w:rsidR="00D2081A" w:rsidRPr="00C56C09" w:rsidTr="00F853B5">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D2081A" w:rsidRPr="00C56C09" w:rsidRDefault="00D2081A" w:rsidP="00F853B5">
            <w:pPr>
              <w:spacing w:after="0" w:line="240" w:lineRule="auto"/>
              <w:jc w:val="center"/>
              <w:rPr>
                <w:rFonts w:ascii="Verdana" w:eastAsia="Times New Roman" w:hAnsi="Verdana" w:cs="Times New Roman"/>
                <w:b/>
                <w:bCs/>
                <w:color w:val="000000"/>
                <w:sz w:val="18"/>
                <w:szCs w:val="18"/>
              </w:rPr>
            </w:pPr>
            <w:r w:rsidRPr="00C56C09">
              <w:rPr>
                <w:rFonts w:ascii="Verdana" w:eastAsia="Times New Roman" w:hAnsi="Verdana" w:cs="Times New Roman"/>
                <w:b/>
                <w:bCs/>
                <w:color w:val="000000"/>
                <w:sz w:val="18"/>
                <w:szCs w:val="18"/>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D2081A" w:rsidRPr="00C56C09" w:rsidRDefault="00D2081A" w:rsidP="00F853B5">
            <w:pPr>
              <w:spacing w:after="0" w:line="240" w:lineRule="auto"/>
              <w:jc w:val="center"/>
              <w:rPr>
                <w:rFonts w:ascii="Verdana" w:eastAsia="Times New Roman" w:hAnsi="Verdana" w:cs="Times New Roman"/>
                <w:b/>
                <w:bCs/>
                <w:color w:val="000000"/>
                <w:sz w:val="18"/>
                <w:szCs w:val="18"/>
              </w:rPr>
            </w:pPr>
            <w:r w:rsidRPr="00C56C09">
              <w:rPr>
                <w:rFonts w:ascii="Verdana" w:eastAsia="Times New Roman" w:hAnsi="Verdana" w:cs="Times New Roman"/>
                <w:b/>
                <w:bCs/>
                <w:color w:val="000000"/>
                <w:sz w:val="18"/>
                <w:szCs w:val="18"/>
              </w:rPr>
              <w:t>description</w:t>
            </w:r>
          </w:p>
        </w:tc>
      </w:tr>
      <w:tr w:rsidR="00D2081A" w:rsidRPr="00C56C09" w:rsidTr="00F853B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2081A" w:rsidRPr="00C56C09" w:rsidRDefault="00D2081A" w:rsidP="00F853B5">
            <w:pPr>
              <w:spacing w:after="0" w:line="240" w:lineRule="auto"/>
              <w:rPr>
                <w:rFonts w:ascii="Verdana" w:eastAsia="Times New Roman" w:hAnsi="Verdana" w:cs="Times New Roman"/>
                <w:color w:val="000000"/>
                <w:sz w:val="18"/>
                <w:szCs w:val="18"/>
              </w:rPr>
            </w:pPr>
            <w:r w:rsidRPr="00C56C09">
              <w:rPr>
                <w:rFonts w:ascii="Courier New" w:eastAsia="Times New Roman" w:hAnsi="Courier New" w:cs="Courier New"/>
                <w:color w:val="000000"/>
                <w:sz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2081A" w:rsidRPr="00C56C09" w:rsidRDefault="00D2081A" w:rsidP="00F853B5">
            <w:pPr>
              <w:spacing w:after="0" w:line="240" w:lineRule="auto"/>
              <w:rPr>
                <w:rFonts w:ascii="Verdana" w:eastAsia="Times New Roman" w:hAnsi="Verdana" w:cs="Times New Roman"/>
                <w:color w:val="000000"/>
                <w:sz w:val="18"/>
                <w:szCs w:val="18"/>
              </w:rPr>
            </w:pPr>
            <w:r w:rsidRPr="00C56C09">
              <w:rPr>
                <w:rFonts w:ascii="Verdana" w:eastAsia="Times New Roman" w:hAnsi="Verdana" w:cs="Times New Roman"/>
                <w:color w:val="000000"/>
                <w:sz w:val="18"/>
                <w:szCs w:val="18"/>
              </w:rPr>
              <w:t>The program was successful</w:t>
            </w:r>
          </w:p>
        </w:tc>
      </w:tr>
      <w:tr w:rsidR="00D2081A" w:rsidRPr="00493FE0" w:rsidTr="00F853B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2081A" w:rsidRPr="00C56C09" w:rsidRDefault="00FE76FE" w:rsidP="00F853B5">
            <w:pPr>
              <w:spacing w:after="0" w:line="240" w:lineRule="auto"/>
              <w:rPr>
                <w:rFonts w:ascii="Verdana" w:eastAsia="Times New Roman" w:hAnsi="Verdana" w:cs="Times New Roman"/>
                <w:color w:val="000000"/>
                <w:sz w:val="18"/>
                <w:szCs w:val="18"/>
              </w:rPr>
            </w:pPr>
            <w:hyperlink r:id="rId63" w:history="1">
              <w:r w:rsidR="00D2081A" w:rsidRPr="00C56C09">
                <w:rPr>
                  <w:rFonts w:ascii="Times New Roman" w:eastAsia="Times New Roman" w:hAnsi="Times New Roman" w:cs="Times New Roman"/>
                  <w:color w:val="000070"/>
                  <w:sz w:val="20"/>
                  <w:u w:val="single"/>
                </w:rPr>
                <w:t>EXIT_SUCCESS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r w:rsidRPr="00C56C09">
              <w:rPr>
                <w:rFonts w:ascii="Verdana" w:eastAsia="Times New Roman" w:hAnsi="Verdana" w:cs="Times New Roman"/>
                <w:color w:val="000000"/>
                <w:sz w:val="18"/>
                <w:szCs w:val="18"/>
                <w:lang w:val="en-US"/>
              </w:rPr>
              <w:t>The program was successful (same as above).</w:t>
            </w:r>
            <w:r w:rsidRPr="00C56C09">
              <w:rPr>
                <w:rFonts w:ascii="Verdana" w:eastAsia="Times New Roman" w:hAnsi="Verdana" w:cs="Times New Roman"/>
                <w:color w:val="000000"/>
                <w:sz w:val="18"/>
                <w:szCs w:val="18"/>
                <w:lang w:val="en-US"/>
              </w:rPr>
              <w:br/>
              <w:t>This value is defined in header </w:t>
            </w:r>
            <w:hyperlink r:id="rId64" w:history="1">
              <w:r w:rsidRPr="00C56C09">
                <w:rPr>
                  <w:rFonts w:ascii="Times New Roman" w:eastAsia="Times New Roman" w:hAnsi="Times New Roman" w:cs="Times New Roman"/>
                  <w:color w:val="000070"/>
                  <w:sz w:val="20"/>
                  <w:u w:val="single"/>
                  <w:lang w:val="en-US"/>
                </w:rPr>
                <w:t>&lt;</w:t>
              </w:r>
              <w:proofErr w:type="spellStart"/>
              <w:r w:rsidRPr="00C56C09">
                <w:rPr>
                  <w:rFonts w:ascii="Times New Roman" w:eastAsia="Times New Roman" w:hAnsi="Times New Roman" w:cs="Times New Roman"/>
                  <w:color w:val="000070"/>
                  <w:sz w:val="20"/>
                  <w:u w:val="single"/>
                  <w:lang w:val="en-US"/>
                </w:rPr>
                <w:t>cstdlib</w:t>
              </w:r>
              <w:proofErr w:type="spellEnd"/>
              <w:r w:rsidRPr="00C56C09">
                <w:rPr>
                  <w:rFonts w:ascii="Times New Roman" w:eastAsia="Times New Roman" w:hAnsi="Times New Roman" w:cs="Times New Roman"/>
                  <w:color w:val="000070"/>
                  <w:sz w:val="20"/>
                  <w:u w:val="single"/>
                  <w:lang w:val="en-US"/>
                </w:rPr>
                <w:t>&gt;</w:t>
              </w:r>
            </w:hyperlink>
            <w:r w:rsidRPr="00C56C09">
              <w:rPr>
                <w:rFonts w:ascii="Verdana" w:eastAsia="Times New Roman" w:hAnsi="Verdana" w:cs="Times New Roman"/>
                <w:color w:val="000000"/>
                <w:sz w:val="18"/>
                <w:szCs w:val="18"/>
                <w:lang w:val="en-US"/>
              </w:rPr>
              <w:t>.</w:t>
            </w:r>
          </w:p>
        </w:tc>
      </w:tr>
      <w:tr w:rsidR="00D2081A" w:rsidRPr="00493FE0" w:rsidTr="00F853B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2081A" w:rsidRPr="00C56C09" w:rsidRDefault="00FE76FE" w:rsidP="00F853B5">
            <w:pPr>
              <w:spacing w:after="0" w:line="240" w:lineRule="auto"/>
              <w:rPr>
                <w:rFonts w:ascii="Verdana" w:eastAsia="Times New Roman" w:hAnsi="Verdana" w:cs="Times New Roman"/>
                <w:color w:val="000000"/>
                <w:sz w:val="18"/>
                <w:szCs w:val="18"/>
              </w:rPr>
            </w:pPr>
            <w:hyperlink r:id="rId65" w:history="1">
              <w:r w:rsidR="00D2081A" w:rsidRPr="00C56C09">
                <w:rPr>
                  <w:rFonts w:ascii="Times New Roman" w:eastAsia="Times New Roman" w:hAnsi="Times New Roman" w:cs="Times New Roman"/>
                  <w:color w:val="000070"/>
                  <w:sz w:val="20"/>
                  <w:u w:val="single"/>
                </w:rPr>
                <w:t>EXIT_FAILURE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r w:rsidRPr="00C56C09">
              <w:rPr>
                <w:rFonts w:ascii="Verdana" w:eastAsia="Times New Roman" w:hAnsi="Verdana" w:cs="Times New Roman"/>
                <w:color w:val="000000"/>
                <w:sz w:val="18"/>
                <w:szCs w:val="18"/>
                <w:lang w:val="en-US"/>
              </w:rPr>
              <w:t>The program failed.</w:t>
            </w:r>
            <w:r w:rsidRPr="00C56C09">
              <w:rPr>
                <w:rFonts w:ascii="Verdana" w:eastAsia="Times New Roman" w:hAnsi="Verdana" w:cs="Times New Roman"/>
                <w:color w:val="000000"/>
                <w:sz w:val="18"/>
                <w:szCs w:val="18"/>
                <w:lang w:val="en-US"/>
              </w:rPr>
              <w:br/>
              <w:t>This value is defined in header </w:t>
            </w:r>
            <w:hyperlink r:id="rId66" w:history="1">
              <w:r w:rsidRPr="00C56C09">
                <w:rPr>
                  <w:rFonts w:ascii="Times New Roman" w:eastAsia="Times New Roman" w:hAnsi="Times New Roman" w:cs="Times New Roman"/>
                  <w:color w:val="000070"/>
                  <w:sz w:val="20"/>
                  <w:u w:val="single"/>
                  <w:lang w:val="en-US"/>
                </w:rPr>
                <w:t>&lt;</w:t>
              </w:r>
              <w:proofErr w:type="spellStart"/>
              <w:r w:rsidRPr="00C56C09">
                <w:rPr>
                  <w:rFonts w:ascii="Times New Roman" w:eastAsia="Times New Roman" w:hAnsi="Times New Roman" w:cs="Times New Roman"/>
                  <w:color w:val="000070"/>
                  <w:sz w:val="20"/>
                  <w:u w:val="single"/>
                  <w:lang w:val="en-US"/>
                </w:rPr>
                <w:t>cstdlib</w:t>
              </w:r>
              <w:proofErr w:type="spellEnd"/>
              <w:r w:rsidRPr="00C56C09">
                <w:rPr>
                  <w:rFonts w:ascii="Times New Roman" w:eastAsia="Times New Roman" w:hAnsi="Times New Roman" w:cs="Times New Roman"/>
                  <w:color w:val="000070"/>
                  <w:sz w:val="20"/>
                  <w:u w:val="single"/>
                  <w:lang w:val="en-US"/>
                </w:rPr>
                <w:t>&gt;</w:t>
              </w:r>
            </w:hyperlink>
            <w:r w:rsidRPr="00C56C09">
              <w:rPr>
                <w:rFonts w:ascii="Verdana" w:eastAsia="Times New Roman" w:hAnsi="Verdana" w:cs="Times New Roman"/>
                <w:color w:val="000000"/>
                <w:sz w:val="18"/>
                <w:szCs w:val="18"/>
                <w:lang w:val="en-US"/>
              </w:rPr>
              <w:t>.</w:t>
            </w:r>
          </w:p>
        </w:tc>
      </w:tr>
    </w:tbl>
    <w:p w:rsidR="00D2081A" w:rsidRPr="00C56C09" w:rsidRDefault="00D2081A" w:rsidP="00D2081A">
      <w:pPr>
        <w:spacing w:after="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lastRenderedPageBreak/>
        <w:br/>
        <w:t>Because the implicit </w:t>
      </w:r>
      <w:r w:rsidRPr="00C56C09">
        <w:rPr>
          <w:rFonts w:ascii="Courier New" w:eastAsia="Times New Roman" w:hAnsi="Courier New" w:cs="Courier New"/>
          <w:sz w:val="20"/>
          <w:lang w:val="en-US"/>
        </w:rPr>
        <w:t>return 0;</w:t>
      </w:r>
      <w:r w:rsidRPr="00C56C09">
        <w:rPr>
          <w:rFonts w:ascii="Times New Roman" w:eastAsia="Times New Roman" w:hAnsi="Times New Roman" w:cs="Times New Roman"/>
          <w:sz w:val="24"/>
          <w:szCs w:val="24"/>
          <w:lang w:val="en-US"/>
        </w:rPr>
        <w:t> statement for </w:t>
      </w:r>
      <w:r w:rsidRPr="00C56C09">
        <w:rPr>
          <w:rFonts w:ascii="Courier New" w:eastAsia="Times New Roman" w:hAnsi="Courier New" w:cs="Courier New"/>
          <w:sz w:val="20"/>
          <w:lang w:val="en-US"/>
        </w:rPr>
        <w:t>main</w:t>
      </w:r>
      <w:r w:rsidRPr="00C56C09">
        <w:rPr>
          <w:rFonts w:ascii="Times New Roman" w:eastAsia="Times New Roman" w:hAnsi="Times New Roman" w:cs="Times New Roman"/>
          <w:sz w:val="24"/>
          <w:szCs w:val="24"/>
          <w:lang w:val="en-US"/>
        </w:rPr>
        <w:t> is a tricky exception, some authors consider it good practice to explicitly write the statement.</w:t>
      </w:r>
      <w:r w:rsidRPr="00C56C09">
        <w:rPr>
          <w:rFonts w:ascii="Times New Roman" w:eastAsia="Times New Roman" w:hAnsi="Times New Roman" w:cs="Times New Roman"/>
          <w:sz w:val="24"/>
          <w:szCs w:val="24"/>
          <w:lang w:val="en-US"/>
        </w:rPr>
        <w:br/>
      </w:r>
      <w:r w:rsidRPr="00C56C09">
        <w:rPr>
          <w:rFonts w:ascii="Verdana" w:eastAsia="Times New Roman" w:hAnsi="Verdana" w:cs="Times New Roman"/>
          <w:color w:val="000000"/>
          <w:sz w:val="18"/>
          <w:szCs w:val="18"/>
          <w:lang w:val="en-US"/>
        </w:rPr>
        <w:br/>
      </w:r>
    </w:p>
    <w:p w:rsidR="00D2081A" w:rsidRPr="00C56C09" w:rsidRDefault="00D2081A" w:rsidP="00D2081A">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lang w:val="en-US"/>
        </w:rPr>
      </w:pPr>
      <w:r w:rsidRPr="00C56C09">
        <w:rPr>
          <w:rFonts w:ascii="Times New Roman" w:eastAsia="Times New Roman" w:hAnsi="Times New Roman" w:cs="Times New Roman"/>
          <w:b/>
          <w:bCs/>
          <w:sz w:val="27"/>
          <w:szCs w:val="27"/>
          <w:lang w:val="en-US"/>
        </w:rPr>
        <w:t>Arguments passed by value and by reference</w:t>
      </w:r>
    </w:p>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t>In the functions seen earlier, arguments have always been passed </w:t>
      </w:r>
      <w:r w:rsidRPr="00C56C09">
        <w:rPr>
          <w:rFonts w:ascii="Times New Roman" w:eastAsia="Times New Roman" w:hAnsi="Times New Roman" w:cs="Times New Roman"/>
          <w:i/>
          <w:iCs/>
          <w:sz w:val="24"/>
          <w:szCs w:val="24"/>
          <w:lang w:val="en-US"/>
        </w:rPr>
        <w:t>by value</w:t>
      </w:r>
      <w:r w:rsidRPr="00C56C09">
        <w:rPr>
          <w:rFonts w:ascii="Times New Roman" w:eastAsia="Times New Roman" w:hAnsi="Times New Roman" w:cs="Times New Roman"/>
          <w:sz w:val="24"/>
          <w:szCs w:val="24"/>
          <w:lang w:val="en-US"/>
        </w:rPr>
        <w:t xml:space="preserve">. This means that, when calling a function, what is passed to the function are the values of these arguments on the moment of the call, which are copied into the variables represented by the function parameters. </w:t>
      </w:r>
      <w:r w:rsidRPr="00C56C09">
        <w:rPr>
          <w:rFonts w:ascii="Times New Roman" w:eastAsia="Times New Roman" w:hAnsi="Times New Roman" w:cs="Times New Roman"/>
          <w:sz w:val="24"/>
          <w:szCs w:val="24"/>
        </w:rPr>
        <w:t>For example, take:</w:t>
      </w:r>
    </w:p>
    <w:tbl>
      <w:tblPr>
        <w:tblW w:w="0" w:type="auto"/>
        <w:tblCellSpacing w:w="15" w:type="dxa"/>
        <w:tblCellMar>
          <w:top w:w="15" w:type="dxa"/>
          <w:left w:w="15" w:type="dxa"/>
          <w:bottom w:w="15" w:type="dxa"/>
          <w:right w:w="15" w:type="dxa"/>
        </w:tblCellMar>
        <w:tblLook w:val="04A0"/>
      </w:tblPr>
      <w:tblGrid>
        <w:gridCol w:w="196"/>
        <w:gridCol w:w="2731"/>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x=5, y=3, z;</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00"/>
                <w:sz w:val="20"/>
                <w:lang w:val="en-US"/>
              </w:rPr>
              <w:t>z = addition ( x, y );</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In this case, function addition is passed 5 and 3, which are copies of the values of </w:t>
      </w:r>
      <w:r w:rsidRPr="00C56C09">
        <w:rPr>
          <w:rFonts w:ascii="Courier New" w:eastAsia="Times New Roman" w:hAnsi="Courier New" w:cs="Courier New"/>
          <w:sz w:val="20"/>
          <w:lang w:val="en-US"/>
        </w:rPr>
        <w:t>x</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y</w:t>
      </w:r>
      <w:r w:rsidRPr="00C56C09">
        <w:rPr>
          <w:rFonts w:ascii="Times New Roman" w:eastAsia="Times New Roman" w:hAnsi="Times New Roman" w:cs="Times New Roman"/>
          <w:sz w:val="24"/>
          <w:szCs w:val="24"/>
          <w:lang w:val="en-US"/>
        </w:rPr>
        <w:t>, respectively. These values (5 and 3) are used to initialize the variables set as parameters in the function's definition, but any modification of these variables within the function has no effect on the values of the variables x and y outside it, because x and y were themselves not passed to the function on the call, but only copies of their values at that moment.</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rPr>
        <w:drawing>
          <wp:inline distT="0" distB="0" distL="0" distR="0">
            <wp:extent cx="2200275" cy="609600"/>
            <wp:effectExtent l="0" t="0" r="9525" b="0"/>
            <wp:docPr id="14" name="Рисунок 3" descr="http://www.cplusplus.com/doc/tutorial/functions/function_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functions/function_arguments.png"/>
                    <pic:cNvPicPr>
                      <a:picLocks noChangeAspect="1" noChangeArrowheads="1"/>
                    </pic:cNvPicPr>
                  </pic:nvPicPr>
                  <pic:blipFill>
                    <a:blip r:embed="rId59"/>
                    <a:srcRect/>
                    <a:stretch>
                      <a:fillRect/>
                    </a:stretch>
                  </pic:blipFill>
                  <pic:spPr bwMode="auto">
                    <a:xfrm>
                      <a:off x="0" y="0"/>
                      <a:ext cx="2200275" cy="609600"/>
                    </a:xfrm>
                    <a:prstGeom prst="rect">
                      <a:avLst/>
                    </a:prstGeom>
                    <a:noFill/>
                    <a:ln w="9525">
                      <a:noFill/>
                      <a:miter lim="800000"/>
                      <a:headEnd/>
                      <a:tailEnd/>
                    </a:ln>
                  </pic:spPr>
                </pic:pic>
              </a:graphicData>
            </a:graphic>
          </wp:inline>
        </w:drawing>
      </w:r>
      <w:r w:rsidRPr="00C56C09">
        <w:rPr>
          <w:rFonts w:ascii="Times New Roman" w:eastAsia="Times New Roman" w:hAnsi="Times New Roman" w:cs="Times New Roman"/>
          <w:sz w:val="24"/>
          <w:szCs w:val="24"/>
          <w:lang w:val="en-US"/>
        </w:rPr>
        <w:t> </w:t>
      </w:r>
      <w:r w:rsidRPr="00C56C09">
        <w:rPr>
          <w:rFonts w:ascii="Times New Roman" w:eastAsia="Times New Roman" w:hAnsi="Times New Roman" w:cs="Times New Roman"/>
          <w:sz w:val="24"/>
          <w:szCs w:val="24"/>
          <w:lang w:val="en-US"/>
        </w:rPr>
        <w:br/>
        <w:t>In certain cases, though, it may be useful to access an external variable from within a function. To do that, arguments can be passed </w:t>
      </w:r>
      <w:r w:rsidRPr="00C56C09">
        <w:rPr>
          <w:rFonts w:ascii="Times New Roman" w:eastAsia="Times New Roman" w:hAnsi="Times New Roman" w:cs="Times New Roman"/>
          <w:i/>
          <w:iCs/>
          <w:sz w:val="24"/>
          <w:szCs w:val="24"/>
          <w:lang w:val="en-US"/>
        </w:rPr>
        <w:t>by reference</w:t>
      </w:r>
      <w:r w:rsidRPr="00C56C09">
        <w:rPr>
          <w:rFonts w:ascii="Times New Roman" w:eastAsia="Times New Roman" w:hAnsi="Times New Roman" w:cs="Times New Roman"/>
          <w:sz w:val="24"/>
          <w:szCs w:val="24"/>
          <w:lang w:val="en-US"/>
        </w:rPr>
        <w:t>, instead of </w:t>
      </w:r>
      <w:r w:rsidRPr="00C56C09">
        <w:rPr>
          <w:rFonts w:ascii="Times New Roman" w:eastAsia="Times New Roman" w:hAnsi="Times New Roman" w:cs="Times New Roman"/>
          <w:i/>
          <w:iCs/>
          <w:sz w:val="24"/>
          <w:szCs w:val="24"/>
          <w:lang w:val="en-US"/>
        </w:rPr>
        <w:t>by value</w:t>
      </w:r>
      <w:r w:rsidRPr="00C56C09">
        <w:rPr>
          <w:rFonts w:ascii="Times New Roman" w:eastAsia="Times New Roman" w:hAnsi="Times New Roman" w:cs="Times New Roman"/>
          <w:sz w:val="24"/>
          <w:szCs w:val="24"/>
          <w:lang w:val="en-US"/>
        </w:rPr>
        <w:t>. For example, the function </w:t>
      </w:r>
      <w:r w:rsidRPr="00C56C09">
        <w:rPr>
          <w:rFonts w:ascii="Courier New" w:eastAsia="Times New Roman" w:hAnsi="Courier New" w:cs="Courier New"/>
          <w:sz w:val="20"/>
          <w:lang w:val="en-US"/>
        </w:rPr>
        <w:t>duplicate</w:t>
      </w:r>
      <w:r w:rsidRPr="00C56C09">
        <w:rPr>
          <w:rFonts w:ascii="Times New Roman" w:eastAsia="Times New Roman" w:hAnsi="Times New Roman" w:cs="Times New Roman"/>
          <w:sz w:val="24"/>
          <w:szCs w:val="24"/>
          <w:lang w:val="en-US"/>
        </w:rPr>
        <w:t> in this code duplicates the value of its three arguments, causing the variables used as arguments to actually be modified by the call:</w:t>
      </w:r>
    </w:p>
    <w:tbl>
      <w:tblPr>
        <w:tblW w:w="10920" w:type="dxa"/>
        <w:tblCellSpacing w:w="15" w:type="dxa"/>
        <w:tblCellMar>
          <w:top w:w="15" w:type="dxa"/>
          <w:left w:w="15" w:type="dxa"/>
          <w:bottom w:w="15" w:type="dxa"/>
          <w:right w:w="15" w:type="dxa"/>
        </w:tblCellMar>
        <w:tblLook w:val="04A0"/>
      </w:tblPr>
      <w:tblGrid>
        <w:gridCol w:w="316"/>
        <w:gridCol w:w="5243"/>
        <w:gridCol w:w="4963"/>
        <w:gridCol w:w="398"/>
      </w:tblGrid>
      <w:tr w:rsidR="00D2081A" w:rsidRPr="00C56C09"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2</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3</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4</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5</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6</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7</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8</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9</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10</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11</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12</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13</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14</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15</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16</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17</w:t>
            </w:r>
            <w:r w:rsidRPr="00C56C09">
              <w:rPr>
                <w:rFonts w:ascii="Courier New" w:eastAsia="Times New Roman" w:hAnsi="Courier New" w:cs="Courier New"/>
                <w:color w:val="A0A0A0"/>
                <w:sz w:val="20"/>
                <w:szCs w:val="20"/>
              </w:rPr>
              <w:br/>
            </w:r>
            <w:r w:rsidRPr="00C56C09">
              <w:rPr>
                <w:rFonts w:ascii="Courier New" w:eastAsia="Times New Roman" w:hAnsi="Courier New" w:cs="Courier New"/>
                <w:color w:val="A0A0A0"/>
                <w:sz w:val="20"/>
              </w:rPr>
              <w:t>18</w:t>
            </w:r>
          </w:p>
        </w:tc>
        <w:tc>
          <w:tcPr>
            <w:tcW w:w="5295" w:type="dxa"/>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7000"/>
                <w:sz w:val="20"/>
                <w:szCs w:val="20"/>
                <w:lang w:val="en-US"/>
              </w:rPr>
              <w:t>// passing parameters by reference</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500070"/>
                <w:sz w:val="20"/>
                <w:szCs w:val="20"/>
                <w:lang w:val="en-US"/>
              </w:rPr>
              <w:t>#include &lt;iostream&gt;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using</w:t>
            </w: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namespace</w:t>
            </w:r>
            <w:r w:rsidRPr="00C56C09">
              <w:rPr>
                <w:rFonts w:ascii="Courier New" w:eastAsia="Times New Roman" w:hAnsi="Courier New" w:cs="Courier New"/>
                <w:color w:val="000000"/>
                <w:sz w:val="20"/>
                <w:lang w:val="en-US"/>
              </w:rPr>
              <w:t xml:space="preserve"> std;</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void</w:t>
            </w:r>
            <w:r w:rsidRPr="00C56C09">
              <w:rPr>
                <w:rFonts w:ascii="Courier New" w:eastAsia="Times New Roman" w:hAnsi="Courier New" w:cs="Courier New"/>
                <w:color w:val="000000"/>
                <w:sz w:val="20"/>
                <w:lang w:val="en-US"/>
              </w:rPr>
              <w:t xml:space="preserve"> duplicate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&amp; a,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&amp; b,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&amp; c)</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a*=2;</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b*=2;</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c*=2;</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main ()</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x=1, y=3, z=7;</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duplicate (x, y, z);</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rPr>
            </w:pPr>
            <w:r w:rsidRPr="00C56C09">
              <w:rPr>
                <w:rFonts w:ascii="Courier New" w:eastAsia="Times New Roman" w:hAnsi="Courier New" w:cs="Courier New"/>
                <w:color w:val="000000"/>
                <w:sz w:val="20"/>
                <w:lang w:val="en-US"/>
              </w:rPr>
              <w:t xml:space="preserve">  cout &lt;&lt; </w:t>
            </w:r>
            <w:r w:rsidRPr="00C56C09">
              <w:rPr>
                <w:rFonts w:ascii="Courier New" w:eastAsia="Times New Roman" w:hAnsi="Courier New" w:cs="Courier New"/>
                <w:color w:val="600030"/>
                <w:sz w:val="20"/>
                <w:lang w:val="en-US"/>
              </w:rPr>
              <w:t>"x="</w:t>
            </w:r>
            <w:r w:rsidRPr="00C56C09">
              <w:rPr>
                <w:rFonts w:ascii="Courier New" w:eastAsia="Times New Roman" w:hAnsi="Courier New" w:cs="Courier New"/>
                <w:color w:val="000000"/>
                <w:sz w:val="20"/>
                <w:lang w:val="en-US"/>
              </w:rPr>
              <w:t xml:space="preserve"> &lt;&lt; x &lt;&lt; </w:t>
            </w:r>
            <w:r w:rsidRPr="00C56C09">
              <w:rPr>
                <w:rFonts w:ascii="Courier New" w:eastAsia="Times New Roman" w:hAnsi="Courier New" w:cs="Courier New"/>
                <w:color w:val="600030"/>
                <w:sz w:val="20"/>
                <w:lang w:val="en-US"/>
              </w:rPr>
              <w:t>", y="</w:t>
            </w:r>
            <w:r w:rsidRPr="00C56C09">
              <w:rPr>
                <w:rFonts w:ascii="Courier New" w:eastAsia="Times New Roman" w:hAnsi="Courier New" w:cs="Courier New"/>
                <w:color w:val="000000"/>
                <w:sz w:val="20"/>
                <w:lang w:val="en-US"/>
              </w:rPr>
              <w:t xml:space="preserve"> &lt;&lt; y &lt;&lt; </w:t>
            </w:r>
            <w:r w:rsidRPr="00C56C09">
              <w:rPr>
                <w:rFonts w:ascii="Courier New" w:eastAsia="Times New Roman" w:hAnsi="Courier New" w:cs="Courier New"/>
                <w:color w:val="600030"/>
                <w:sz w:val="20"/>
                <w:lang w:val="en-US"/>
              </w:rPr>
              <w:t>", z="</w:t>
            </w:r>
            <w:r w:rsidRPr="00C56C09">
              <w:rPr>
                <w:rFonts w:ascii="Courier New" w:eastAsia="Times New Roman" w:hAnsi="Courier New" w:cs="Courier New"/>
                <w:color w:val="000000"/>
                <w:sz w:val="20"/>
                <w:lang w:val="en-US"/>
              </w:rPr>
              <w:t xml:space="preserve"> &lt;&lt; z;</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56C09">
              <w:rPr>
                <w:rFonts w:ascii="Courier New" w:eastAsia="Times New Roman" w:hAnsi="Courier New" w:cs="Courier New"/>
                <w:color w:val="000000"/>
                <w:sz w:val="20"/>
                <w:lang w:val="en-US"/>
              </w:rPr>
              <w:t xml:space="preserve">  </w:t>
            </w:r>
            <w:r w:rsidRPr="00C56C09">
              <w:rPr>
                <w:rFonts w:ascii="Courier New" w:eastAsia="Times New Roman" w:hAnsi="Courier New" w:cs="Courier New"/>
                <w:color w:val="0000B0"/>
                <w:sz w:val="20"/>
                <w:szCs w:val="20"/>
              </w:rPr>
              <w:t>return</w:t>
            </w:r>
            <w:r w:rsidRPr="00C56C09">
              <w:rPr>
                <w:rFonts w:ascii="Courier New" w:eastAsia="Times New Roman" w:hAnsi="Courier New" w:cs="Courier New"/>
                <w:color w:val="000000"/>
                <w:sz w:val="20"/>
              </w:rPr>
              <w:t xml:space="preserve"> 0;</w:t>
            </w:r>
          </w:p>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rPr>
              <w:t>}</w:t>
            </w:r>
          </w:p>
        </w:tc>
        <w:tc>
          <w:tcPr>
            <w:tcW w:w="5025" w:type="dxa"/>
            <w:tcBorders>
              <w:top w:val="single" w:sz="6" w:space="0" w:color="C0C0C0"/>
              <w:left w:val="single" w:sz="6" w:space="0" w:color="C0C0C0"/>
              <w:bottom w:val="single" w:sz="6" w:space="0" w:color="C0C0C0"/>
              <w:right w:val="single" w:sz="6" w:space="0" w:color="C0C0C0"/>
            </w:tcBorders>
            <w:shd w:val="clear" w:color="auto" w:fill="E7E7E7"/>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C09">
              <w:rPr>
                <w:rFonts w:ascii="Courier New" w:eastAsia="Times New Roman" w:hAnsi="Courier New" w:cs="Courier New"/>
                <w:color w:val="000000"/>
                <w:sz w:val="20"/>
                <w:szCs w:val="20"/>
              </w:rPr>
              <w:t>x=2, y=6, z=14</w:t>
            </w:r>
          </w:p>
        </w:tc>
        <w:tc>
          <w:tcPr>
            <w:tcW w:w="0" w:type="auto"/>
            <w:tcMar>
              <w:top w:w="0" w:type="dxa"/>
              <w:left w:w="0" w:type="dxa"/>
              <w:bottom w:w="0" w:type="dxa"/>
              <w:right w:w="0" w:type="dxa"/>
            </w:tcMar>
            <w:hideMark/>
          </w:tcPr>
          <w:p w:rsidR="00D2081A" w:rsidRPr="00C56C09" w:rsidRDefault="00FE76FE" w:rsidP="00F853B5">
            <w:pPr>
              <w:spacing w:after="0" w:line="240" w:lineRule="auto"/>
              <w:rPr>
                <w:rFonts w:ascii="Verdana" w:eastAsia="Times New Roman" w:hAnsi="Verdana" w:cs="Times New Roman"/>
                <w:color w:val="000000"/>
                <w:sz w:val="18"/>
                <w:szCs w:val="18"/>
              </w:rPr>
            </w:pPr>
            <w:hyperlink r:id="rId67" w:tgtFrame="_top" w:tooltip="Open C++ Shell (in a new window)" w:history="1">
              <w:r w:rsidR="00D2081A" w:rsidRPr="00C56C09">
                <w:rPr>
                  <w:rFonts w:ascii="Verdana" w:eastAsia="Times New Roman" w:hAnsi="Verdana" w:cs="Times New Roman"/>
                  <w:color w:val="000070"/>
                  <w:sz w:val="18"/>
                  <w:u w:val="single"/>
                </w:rPr>
                <w:t>Edit &amp; Run</w:t>
              </w:r>
            </w:hyperlink>
          </w:p>
        </w:tc>
      </w:tr>
    </w:tbl>
    <w:p w:rsidR="00D2081A" w:rsidRPr="00C56C09" w:rsidRDefault="00D2081A" w:rsidP="00D2081A">
      <w:pPr>
        <w:spacing w:after="240" w:line="240" w:lineRule="auto"/>
        <w:rPr>
          <w:rFonts w:ascii="Times New Roman" w:eastAsia="Times New Roman" w:hAnsi="Times New Roman" w:cs="Times New Roman"/>
          <w:sz w:val="24"/>
          <w:szCs w:val="24"/>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To gain access to its arguments, the function declares its parameters as </w:t>
      </w:r>
      <w:r w:rsidRPr="00C56C09">
        <w:rPr>
          <w:rFonts w:ascii="Times New Roman" w:eastAsia="Times New Roman" w:hAnsi="Times New Roman" w:cs="Times New Roman"/>
          <w:i/>
          <w:iCs/>
          <w:sz w:val="24"/>
          <w:szCs w:val="24"/>
          <w:lang w:val="en-US"/>
        </w:rPr>
        <w:t>references</w:t>
      </w:r>
      <w:r w:rsidRPr="00C56C09">
        <w:rPr>
          <w:rFonts w:ascii="Times New Roman" w:eastAsia="Times New Roman" w:hAnsi="Times New Roman" w:cs="Times New Roman"/>
          <w:sz w:val="24"/>
          <w:szCs w:val="24"/>
          <w:lang w:val="en-US"/>
        </w:rPr>
        <w:t>. In C++, references are indicated with an ampersand (</w:t>
      </w:r>
      <w:r w:rsidRPr="00C56C09">
        <w:rPr>
          <w:rFonts w:ascii="Courier New" w:eastAsia="Times New Roman" w:hAnsi="Courier New" w:cs="Courier New"/>
          <w:sz w:val="20"/>
          <w:lang w:val="en-US"/>
        </w:rPr>
        <w:t>&amp;</w:t>
      </w:r>
      <w:r w:rsidRPr="00C56C09">
        <w:rPr>
          <w:rFonts w:ascii="Times New Roman" w:eastAsia="Times New Roman" w:hAnsi="Times New Roman" w:cs="Times New Roman"/>
          <w:sz w:val="24"/>
          <w:szCs w:val="24"/>
          <w:lang w:val="en-US"/>
        </w:rPr>
        <w:t>) following the parameter type, as in the parameters taken by </w:t>
      </w:r>
      <w:r w:rsidRPr="00C56C09">
        <w:rPr>
          <w:rFonts w:ascii="Courier New" w:eastAsia="Times New Roman" w:hAnsi="Courier New" w:cs="Courier New"/>
          <w:sz w:val="20"/>
          <w:lang w:val="en-US"/>
        </w:rPr>
        <w:t>duplicate</w:t>
      </w:r>
      <w:r w:rsidRPr="00C56C09">
        <w:rPr>
          <w:rFonts w:ascii="Times New Roman" w:eastAsia="Times New Roman" w:hAnsi="Times New Roman" w:cs="Times New Roman"/>
          <w:sz w:val="24"/>
          <w:szCs w:val="24"/>
          <w:lang w:val="en-US"/>
        </w:rPr>
        <w:t> in the example above.</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lastRenderedPageBreak/>
        <w:br/>
        <w:t>When a variable is passed </w:t>
      </w:r>
      <w:r w:rsidRPr="00C56C09">
        <w:rPr>
          <w:rFonts w:ascii="Times New Roman" w:eastAsia="Times New Roman" w:hAnsi="Times New Roman" w:cs="Times New Roman"/>
          <w:i/>
          <w:iCs/>
          <w:sz w:val="24"/>
          <w:szCs w:val="24"/>
          <w:lang w:val="en-US"/>
        </w:rPr>
        <w:t>by reference</w:t>
      </w:r>
      <w:r w:rsidRPr="00C56C09">
        <w:rPr>
          <w:rFonts w:ascii="Times New Roman" w:eastAsia="Times New Roman" w:hAnsi="Times New Roman" w:cs="Times New Roman"/>
          <w:sz w:val="24"/>
          <w:szCs w:val="24"/>
          <w:lang w:val="en-US"/>
        </w:rPr>
        <w:t>, what is passed is no longer a copy, but the variable itself, the variable identified by the function parameter, becomes somehow associated with the argument passed to the function, and any modification on their corresponding local variables within the function are reflected in the variables passed as arguments in the call.</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rPr>
        <w:drawing>
          <wp:inline distT="0" distB="0" distL="0" distR="0">
            <wp:extent cx="3000375" cy="657225"/>
            <wp:effectExtent l="0" t="0" r="0" b="0"/>
            <wp:docPr id="15" name="Рисунок 4" descr="http://www.cplusplus.com/doc/tutorial/functions/function_by_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lusplus.com/doc/tutorial/functions/function_by_reference.png"/>
                    <pic:cNvPicPr>
                      <a:picLocks noChangeAspect="1" noChangeArrowheads="1"/>
                    </pic:cNvPicPr>
                  </pic:nvPicPr>
                  <pic:blipFill>
                    <a:blip r:embed="rId68"/>
                    <a:srcRect/>
                    <a:stretch>
                      <a:fillRect/>
                    </a:stretch>
                  </pic:blipFill>
                  <pic:spPr bwMode="auto">
                    <a:xfrm>
                      <a:off x="0" y="0"/>
                      <a:ext cx="3000375" cy="657225"/>
                    </a:xfrm>
                    <a:prstGeom prst="rect">
                      <a:avLst/>
                    </a:prstGeom>
                    <a:noFill/>
                    <a:ln w="9525">
                      <a:noFill/>
                      <a:miter lim="800000"/>
                      <a:headEnd/>
                      <a:tailEnd/>
                    </a:ln>
                  </pic:spPr>
                </pic:pic>
              </a:graphicData>
            </a:graphic>
          </wp:inline>
        </w:drawing>
      </w:r>
      <w:r w:rsidRPr="00C56C09">
        <w:rPr>
          <w:rFonts w:ascii="Times New Roman" w:eastAsia="Times New Roman" w:hAnsi="Times New Roman" w:cs="Times New Roman"/>
          <w:sz w:val="24"/>
          <w:szCs w:val="24"/>
          <w:lang w:val="en-US"/>
        </w:rPr>
        <w:t> </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In fact, </w:t>
      </w:r>
      <w:r w:rsidRPr="00C56C09">
        <w:rPr>
          <w:rFonts w:ascii="Courier New" w:eastAsia="Times New Roman" w:hAnsi="Courier New" w:cs="Courier New"/>
          <w:sz w:val="20"/>
          <w:lang w:val="en-US"/>
        </w:rPr>
        <w:t>a</w:t>
      </w:r>
      <w:r w:rsidRPr="00C56C09">
        <w:rPr>
          <w:rFonts w:ascii="Times New Roman" w:eastAsia="Times New Roman" w:hAnsi="Times New Roman" w:cs="Times New Roman"/>
          <w:sz w:val="24"/>
          <w:szCs w:val="24"/>
          <w:lang w:val="en-US"/>
        </w:rPr>
        <w:t>, </w:t>
      </w:r>
      <w:r w:rsidRPr="00C56C09">
        <w:rPr>
          <w:rFonts w:ascii="Courier New" w:eastAsia="Times New Roman" w:hAnsi="Courier New" w:cs="Courier New"/>
          <w:sz w:val="20"/>
          <w:lang w:val="en-US"/>
        </w:rPr>
        <w:t>b</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c</w:t>
      </w:r>
      <w:r w:rsidRPr="00C56C09">
        <w:rPr>
          <w:rFonts w:ascii="Times New Roman" w:eastAsia="Times New Roman" w:hAnsi="Times New Roman" w:cs="Times New Roman"/>
          <w:sz w:val="24"/>
          <w:szCs w:val="24"/>
          <w:lang w:val="en-US"/>
        </w:rPr>
        <w:t> become aliases of the arguments passed on the function call (</w:t>
      </w:r>
      <w:r w:rsidRPr="00C56C09">
        <w:rPr>
          <w:rFonts w:ascii="Courier New" w:eastAsia="Times New Roman" w:hAnsi="Courier New" w:cs="Courier New"/>
          <w:sz w:val="20"/>
          <w:lang w:val="en-US"/>
        </w:rPr>
        <w:t>x</w:t>
      </w:r>
      <w:r w:rsidRPr="00C56C09">
        <w:rPr>
          <w:rFonts w:ascii="Times New Roman" w:eastAsia="Times New Roman" w:hAnsi="Times New Roman" w:cs="Times New Roman"/>
          <w:sz w:val="24"/>
          <w:szCs w:val="24"/>
          <w:lang w:val="en-US"/>
        </w:rPr>
        <w:t>, </w:t>
      </w:r>
      <w:r w:rsidRPr="00C56C09">
        <w:rPr>
          <w:rFonts w:ascii="Courier New" w:eastAsia="Times New Roman" w:hAnsi="Courier New" w:cs="Courier New"/>
          <w:sz w:val="20"/>
          <w:lang w:val="en-US"/>
        </w:rPr>
        <w:t>y</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z</w:t>
      </w:r>
      <w:r w:rsidRPr="00C56C09">
        <w:rPr>
          <w:rFonts w:ascii="Times New Roman" w:eastAsia="Times New Roman" w:hAnsi="Times New Roman" w:cs="Times New Roman"/>
          <w:sz w:val="24"/>
          <w:szCs w:val="24"/>
          <w:lang w:val="en-US"/>
        </w:rPr>
        <w:t>) and any change on </w:t>
      </w:r>
      <w:r w:rsidRPr="00C56C09">
        <w:rPr>
          <w:rFonts w:ascii="Courier New" w:eastAsia="Times New Roman" w:hAnsi="Courier New" w:cs="Courier New"/>
          <w:sz w:val="20"/>
          <w:lang w:val="en-US"/>
        </w:rPr>
        <w:t>a</w:t>
      </w:r>
      <w:r w:rsidRPr="00C56C09">
        <w:rPr>
          <w:rFonts w:ascii="Times New Roman" w:eastAsia="Times New Roman" w:hAnsi="Times New Roman" w:cs="Times New Roman"/>
          <w:sz w:val="24"/>
          <w:szCs w:val="24"/>
          <w:lang w:val="en-US"/>
        </w:rPr>
        <w:t>within the function is actually modifying variable </w:t>
      </w:r>
      <w:r w:rsidRPr="00C56C09">
        <w:rPr>
          <w:rFonts w:ascii="Courier New" w:eastAsia="Times New Roman" w:hAnsi="Courier New" w:cs="Courier New"/>
          <w:sz w:val="20"/>
          <w:lang w:val="en-US"/>
        </w:rPr>
        <w:t>x</w:t>
      </w:r>
      <w:r w:rsidRPr="00C56C09">
        <w:rPr>
          <w:rFonts w:ascii="Times New Roman" w:eastAsia="Times New Roman" w:hAnsi="Times New Roman" w:cs="Times New Roman"/>
          <w:sz w:val="24"/>
          <w:szCs w:val="24"/>
          <w:lang w:val="en-US"/>
        </w:rPr>
        <w:t> outside the function. Any change on </w:t>
      </w:r>
      <w:r w:rsidRPr="00C56C09">
        <w:rPr>
          <w:rFonts w:ascii="Courier New" w:eastAsia="Times New Roman" w:hAnsi="Courier New" w:cs="Courier New"/>
          <w:sz w:val="20"/>
          <w:lang w:val="en-US"/>
        </w:rPr>
        <w:t>b</w:t>
      </w:r>
      <w:r w:rsidRPr="00C56C09">
        <w:rPr>
          <w:rFonts w:ascii="Times New Roman" w:eastAsia="Times New Roman" w:hAnsi="Times New Roman" w:cs="Times New Roman"/>
          <w:sz w:val="24"/>
          <w:szCs w:val="24"/>
          <w:lang w:val="en-US"/>
        </w:rPr>
        <w:t> modifies </w:t>
      </w:r>
      <w:r w:rsidRPr="00C56C09">
        <w:rPr>
          <w:rFonts w:ascii="Courier New" w:eastAsia="Times New Roman" w:hAnsi="Courier New" w:cs="Courier New"/>
          <w:sz w:val="20"/>
          <w:lang w:val="en-US"/>
        </w:rPr>
        <w:t>y</w:t>
      </w:r>
      <w:r w:rsidRPr="00C56C09">
        <w:rPr>
          <w:rFonts w:ascii="Times New Roman" w:eastAsia="Times New Roman" w:hAnsi="Times New Roman" w:cs="Times New Roman"/>
          <w:sz w:val="24"/>
          <w:szCs w:val="24"/>
          <w:lang w:val="en-US"/>
        </w:rPr>
        <w:t>, and any change on </w:t>
      </w:r>
      <w:r w:rsidRPr="00C56C09">
        <w:rPr>
          <w:rFonts w:ascii="Courier New" w:eastAsia="Times New Roman" w:hAnsi="Courier New" w:cs="Courier New"/>
          <w:sz w:val="20"/>
          <w:lang w:val="en-US"/>
        </w:rPr>
        <w:t>c</w:t>
      </w:r>
      <w:r w:rsidRPr="00C56C09">
        <w:rPr>
          <w:rFonts w:ascii="Times New Roman" w:eastAsia="Times New Roman" w:hAnsi="Times New Roman" w:cs="Times New Roman"/>
          <w:sz w:val="24"/>
          <w:szCs w:val="24"/>
          <w:lang w:val="en-US"/>
        </w:rPr>
        <w:t> modifies </w:t>
      </w:r>
      <w:r w:rsidRPr="00C56C09">
        <w:rPr>
          <w:rFonts w:ascii="Courier New" w:eastAsia="Times New Roman" w:hAnsi="Courier New" w:cs="Courier New"/>
          <w:sz w:val="20"/>
          <w:lang w:val="en-US"/>
        </w:rPr>
        <w:t>z</w:t>
      </w:r>
      <w:r w:rsidRPr="00C56C09">
        <w:rPr>
          <w:rFonts w:ascii="Times New Roman" w:eastAsia="Times New Roman" w:hAnsi="Times New Roman" w:cs="Times New Roman"/>
          <w:sz w:val="24"/>
          <w:szCs w:val="24"/>
          <w:lang w:val="en-US"/>
        </w:rPr>
        <w:t>. That is why when, in the example, function </w:t>
      </w:r>
      <w:r w:rsidRPr="00C56C09">
        <w:rPr>
          <w:rFonts w:ascii="Courier New" w:eastAsia="Times New Roman" w:hAnsi="Courier New" w:cs="Courier New"/>
          <w:sz w:val="20"/>
          <w:lang w:val="en-US"/>
        </w:rPr>
        <w:t>duplicate</w:t>
      </w:r>
      <w:r w:rsidRPr="00C56C09">
        <w:rPr>
          <w:rFonts w:ascii="Times New Roman" w:eastAsia="Times New Roman" w:hAnsi="Times New Roman" w:cs="Times New Roman"/>
          <w:sz w:val="24"/>
          <w:szCs w:val="24"/>
          <w:lang w:val="en-US"/>
        </w:rPr>
        <w:t> modifies the values of variables </w:t>
      </w:r>
      <w:r w:rsidRPr="00C56C09">
        <w:rPr>
          <w:rFonts w:ascii="Courier New" w:eastAsia="Times New Roman" w:hAnsi="Courier New" w:cs="Courier New"/>
          <w:sz w:val="20"/>
          <w:lang w:val="en-US"/>
        </w:rPr>
        <w:t>a</w:t>
      </w:r>
      <w:r w:rsidRPr="00C56C09">
        <w:rPr>
          <w:rFonts w:ascii="Times New Roman" w:eastAsia="Times New Roman" w:hAnsi="Times New Roman" w:cs="Times New Roman"/>
          <w:sz w:val="24"/>
          <w:szCs w:val="24"/>
          <w:lang w:val="en-US"/>
        </w:rPr>
        <w:t>, </w:t>
      </w:r>
      <w:r w:rsidRPr="00C56C09">
        <w:rPr>
          <w:rFonts w:ascii="Courier New" w:eastAsia="Times New Roman" w:hAnsi="Courier New" w:cs="Courier New"/>
          <w:sz w:val="20"/>
          <w:lang w:val="en-US"/>
        </w:rPr>
        <w:t>b</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c</w:t>
      </w:r>
      <w:r w:rsidRPr="00C56C09">
        <w:rPr>
          <w:rFonts w:ascii="Times New Roman" w:eastAsia="Times New Roman" w:hAnsi="Times New Roman" w:cs="Times New Roman"/>
          <w:sz w:val="24"/>
          <w:szCs w:val="24"/>
          <w:lang w:val="en-US"/>
        </w:rPr>
        <w:t>, the values of </w:t>
      </w:r>
      <w:r w:rsidRPr="00C56C09">
        <w:rPr>
          <w:rFonts w:ascii="Courier New" w:eastAsia="Times New Roman" w:hAnsi="Courier New" w:cs="Courier New"/>
          <w:sz w:val="20"/>
          <w:lang w:val="en-US"/>
        </w:rPr>
        <w:t>x</w:t>
      </w:r>
      <w:r w:rsidRPr="00C56C09">
        <w:rPr>
          <w:rFonts w:ascii="Times New Roman" w:eastAsia="Times New Roman" w:hAnsi="Times New Roman" w:cs="Times New Roman"/>
          <w:sz w:val="24"/>
          <w:szCs w:val="24"/>
          <w:lang w:val="en-US"/>
        </w:rPr>
        <w:t>, </w:t>
      </w:r>
      <w:r w:rsidRPr="00C56C09">
        <w:rPr>
          <w:rFonts w:ascii="Courier New" w:eastAsia="Times New Roman" w:hAnsi="Courier New" w:cs="Courier New"/>
          <w:sz w:val="20"/>
          <w:lang w:val="en-US"/>
        </w:rPr>
        <w:t>y</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z</w:t>
      </w:r>
      <w:r w:rsidRPr="00C56C09">
        <w:rPr>
          <w:rFonts w:ascii="Times New Roman" w:eastAsia="Times New Roman" w:hAnsi="Times New Roman" w:cs="Times New Roman"/>
          <w:sz w:val="24"/>
          <w:szCs w:val="24"/>
          <w:lang w:val="en-US"/>
        </w:rPr>
        <w:t> are affected.</w:t>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rPr>
        <w:t>If instead of defining duplicate as:</w:t>
      </w:r>
    </w:p>
    <w:tbl>
      <w:tblPr>
        <w:tblW w:w="0" w:type="auto"/>
        <w:tblCellSpacing w:w="15" w:type="dxa"/>
        <w:tblCellMar>
          <w:top w:w="15" w:type="dxa"/>
          <w:left w:w="15" w:type="dxa"/>
          <w:bottom w:w="15" w:type="dxa"/>
          <w:right w:w="15" w:type="dxa"/>
        </w:tblCellMar>
        <w:tblLook w:val="04A0"/>
      </w:tblPr>
      <w:tblGrid>
        <w:gridCol w:w="196"/>
        <w:gridCol w:w="4771"/>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56C09">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B0"/>
                <w:sz w:val="20"/>
                <w:szCs w:val="20"/>
                <w:lang w:val="en-US"/>
              </w:rPr>
              <w:t>void</w:t>
            </w:r>
            <w:r w:rsidRPr="00C56C09">
              <w:rPr>
                <w:rFonts w:ascii="Courier New" w:eastAsia="Times New Roman" w:hAnsi="Courier New" w:cs="Courier New"/>
                <w:color w:val="000000"/>
                <w:sz w:val="20"/>
                <w:lang w:val="en-US"/>
              </w:rPr>
              <w:t xml:space="preserve"> duplicate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&amp; a,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&amp; b,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&amp; c) </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24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Was it to be defined without the ampersand signs as:</w:t>
      </w:r>
    </w:p>
    <w:tbl>
      <w:tblPr>
        <w:tblW w:w="0" w:type="auto"/>
        <w:tblCellSpacing w:w="15" w:type="dxa"/>
        <w:tblCellMar>
          <w:top w:w="15" w:type="dxa"/>
          <w:left w:w="15" w:type="dxa"/>
          <w:bottom w:w="15" w:type="dxa"/>
          <w:right w:w="15" w:type="dxa"/>
        </w:tblCellMar>
        <w:tblLook w:val="04A0"/>
      </w:tblPr>
      <w:tblGrid>
        <w:gridCol w:w="196"/>
        <w:gridCol w:w="4411"/>
        <w:gridCol w:w="51"/>
      </w:tblGrid>
      <w:tr w:rsidR="00D2081A" w:rsidRPr="00493FE0" w:rsidTr="00F853B5">
        <w:trPr>
          <w:tblCellSpacing w:w="15" w:type="dxa"/>
        </w:trPr>
        <w:tc>
          <w:tcPr>
            <w:tcW w:w="0" w:type="auto"/>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val="en-US"/>
              </w:rPr>
            </w:pPr>
            <w:r w:rsidRPr="00C56C09">
              <w:rPr>
                <w:rFonts w:ascii="Courier New" w:eastAsia="Times New Roman" w:hAnsi="Courier New" w:cs="Courier New"/>
                <w:color w:val="A0A0A0"/>
                <w:sz w:val="2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2081A" w:rsidRPr="00C56C09" w:rsidRDefault="00D2081A" w:rsidP="00F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56C09">
              <w:rPr>
                <w:rFonts w:ascii="Courier New" w:eastAsia="Times New Roman" w:hAnsi="Courier New" w:cs="Courier New"/>
                <w:color w:val="0000B0"/>
                <w:sz w:val="20"/>
                <w:szCs w:val="20"/>
                <w:lang w:val="en-US"/>
              </w:rPr>
              <w:t>void</w:t>
            </w:r>
            <w:r w:rsidRPr="00C56C09">
              <w:rPr>
                <w:rFonts w:ascii="Courier New" w:eastAsia="Times New Roman" w:hAnsi="Courier New" w:cs="Courier New"/>
                <w:color w:val="000000"/>
                <w:sz w:val="20"/>
                <w:lang w:val="en-US"/>
              </w:rPr>
              <w:t xml:space="preserve"> duplicate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a,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b, </w:t>
            </w:r>
            <w:r w:rsidRPr="00C56C09">
              <w:rPr>
                <w:rFonts w:ascii="Courier New" w:eastAsia="Times New Roman" w:hAnsi="Courier New" w:cs="Courier New"/>
                <w:color w:val="0000B0"/>
                <w:sz w:val="20"/>
                <w:szCs w:val="20"/>
                <w:lang w:val="en-US"/>
              </w:rPr>
              <w:t>int</w:t>
            </w:r>
            <w:r w:rsidRPr="00C56C09">
              <w:rPr>
                <w:rFonts w:ascii="Courier New" w:eastAsia="Times New Roman" w:hAnsi="Courier New" w:cs="Courier New"/>
                <w:color w:val="000000"/>
                <w:sz w:val="20"/>
                <w:lang w:val="en-US"/>
              </w:rPr>
              <w:t xml:space="preserve"> c)</w:t>
            </w:r>
          </w:p>
        </w:tc>
        <w:tc>
          <w:tcPr>
            <w:tcW w:w="0" w:type="auto"/>
            <w:tcMar>
              <w:top w:w="0" w:type="dxa"/>
              <w:left w:w="0" w:type="dxa"/>
              <w:bottom w:w="0" w:type="dxa"/>
              <w:right w:w="0" w:type="dxa"/>
            </w:tcMar>
            <w:hideMark/>
          </w:tcPr>
          <w:p w:rsidR="00D2081A" w:rsidRPr="00C56C09" w:rsidRDefault="00D2081A" w:rsidP="00F853B5">
            <w:pPr>
              <w:spacing w:after="0" w:line="240" w:lineRule="auto"/>
              <w:rPr>
                <w:rFonts w:ascii="Verdana" w:eastAsia="Times New Roman" w:hAnsi="Verdana" w:cs="Times New Roman"/>
                <w:color w:val="000000"/>
                <w:sz w:val="18"/>
                <w:szCs w:val="18"/>
                <w:lang w:val="en-US"/>
              </w:rPr>
            </w:pPr>
          </w:p>
        </w:tc>
      </w:tr>
    </w:tbl>
    <w:p w:rsidR="00D2081A" w:rsidRPr="00C56C09" w:rsidRDefault="00D2081A" w:rsidP="00D2081A">
      <w:pPr>
        <w:spacing w:after="0" w:line="240" w:lineRule="auto"/>
        <w:rPr>
          <w:rFonts w:ascii="Times New Roman" w:eastAsia="Times New Roman" w:hAnsi="Times New Roman" w:cs="Times New Roman"/>
          <w:sz w:val="24"/>
          <w:szCs w:val="24"/>
          <w:lang w:val="en-US"/>
        </w:rPr>
      </w:pPr>
      <w:r w:rsidRPr="00C56C09">
        <w:rPr>
          <w:rFonts w:ascii="Times New Roman" w:eastAsia="Times New Roman" w:hAnsi="Times New Roman" w:cs="Times New Roman"/>
          <w:sz w:val="24"/>
          <w:szCs w:val="24"/>
          <w:lang w:val="en-US"/>
        </w:rPr>
        <w:br/>
      </w:r>
      <w:r w:rsidRPr="00C56C09">
        <w:rPr>
          <w:rFonts w:ascii="Times New Roman" w:eastAsia="Times New Roman" w:hAnsi="Times New Roman" w:cs="Times New Roman"/>
          <w:sz w:val="24"/>
          <w:szCs w:val="24"/>
          <w:lang w:val="en-US"/>
        </w:rPr>
        <w:br/>
        <w:t>The variables would not be passed </w:t>
      </w:r>
      <w:r w:rsidRPr="00C56C09">
        <w:rPr>
          <w:rFonts w:ascii="Times New Roman" w:eastAsia="Times New Roman" w:hAnsi="Times New Roman" w:cs="Times New Roman"/>
          <w:i/>
          <w:iCs/>
          <w:sz w:val="24"/>
          <w:szCs w:val="24"/>
          <w:lang w:val="en-US"/>
        </w:rPr>
        <w:t>by reference</w:t>
      </w:r>
      <w:r w:rsidRPr="00C56C09">
        <w:rPr>
          <w:rFonts w:ascii="Times New Roman" w:eastAsia="Times New Roman" w:hAnsi="Times New Roman" w:cs="Times New Roman"/>
          <w:sz w:val="24"/>
          <w:szCs w:val="24"/>
          <w:lang w:val="en-US"/>
        </w:rPr>
        <w:t>, but </w:t>
      </w:r>
      <w:r w:rsidRPr="00C56C09">
        <w:rPr>
          <w:rFonts w:ascii="Times New Roman" w:eastAsia="Times New Roman" w:hAnsi="Times New Roman" w:cs="Times New Roman"/>
          <w:i/>
          <w:iCs/>
          <w:sz w:val="24"/>
          <w:szCs w:val="24"/>
          <w:lang w:val="en-US"/>
        </w:rPr>
        <w:t>by value</w:t>
      </w:r>
      <w:r w:rsidRPr="00C56C09">
        <w:rPr>
          <w:rFonts w:ascii="Times New Roman" w:eastAsia="Times New Roman" w:hAnsi="Times New Roman" w:cs="Times New Roman"/>
          <w:sz w:val="24"/>
          <w:szCs w:val="24"/>
          <w:lang w:val="en-US"/>
        </w:rPr>
        <w:t>, creating instead copies of their values. In this case, the output of the program would have been the values of </w:t>
      </w:r>
      <w:r w:rsidRPr="00C56C09">
        <w:rPr>
          <w:rFonts w:ascii="Courier New" w:eastAsia="Times New Roman" w:hAnsi="Courier New" w:cs="Courier New"/>
          <w:sz w:val="20"/>
          <w:lang w:val="en-US"/>
        </w:rPr>
        <w:t>x</w:t>
      </w:r>
      <w:r w:rsidRPr="00C56C09">
        <w:rPr>
          <w:rFonts w:ascii="Times New Roman" w:eastAsia="Times New Roman" w:hAnsi="Times New Roman" w:cs="Times New Roman"/>
          <w:sz w:val="24"/>
          <w:szCs w:val="24"/>
          <w:lang w:val="en-US"/>
        </w:rPr>
        <w:t>, </w:t>
      </w:r>
      <w:r w:rsidRPr="00C56C09">
        <w:rPr>
          <w:rFonts w:ascii="Courier New" w:eastAsia="Times New Roman" w:hAnsi="Courier New" w:cs="Courier New"/>
          <w:sz w:val="20"/>
          <w:lang w:val="en-US"/>
        </w:rPr>
        <w:t>y</w:t>
      </w:r>
      <w:r w:rsidRPr="00C56C09">
        <w:rPr>
          <w:rFonts w:ascii="Times New Roman" w:eastAsia="Times New Roman" w:hAnsi="Times New Roman" w:cs="Times New Roman"/>
          <w:sz w:val="24"/>
          <w:szCs w:val="24"/>
          <w:lang w:val="en-US"/>
        </w:rPr>
        <w:t>, and </w:t>
      </w:r>
      <w:r w:rsidRPr="00C56C09">
        <w:rPr>
          <w:rFonts w:ascii="Courier New" w:eastAsia="Times New Roman" w:hAnsi="Courier New" w:cs="Courier New"/>
          <w:sz w:val="20"/>
          <w:lang w:val="en-US"/>
        </w:rPr>
        <w:t>z</w:t>
      </w:r>
      <w:r w:rsidRPr="00C56C09">
        <w:rPr>
          <w:rFonts w:ascii="Times New Roman" w:eastAsia="Times New Roman" w:hAnsi="Times New Roman" w:cs="Times New Roman"/>
          <w:sz w:val="24"/>
          <w:szCs w:val="24"/>
          <w:lang w:val="en-US"/>
        </w:rPr>
        <w:t> without being modified (i.e., 1, 3, and 7).</w:t>
      </w:r>
      <w:r w:rsidRPr="00C56C09">
        <w:rPr>
          <w:rFonts w:ascii="Times New Roman" w:eastAsia="Times New Roman" w:hAnsi="Times New Roman" w:cs="Times New Roman"/>
          <w:sz w:val="24"/>
          <w:szCs w:val="24"/>
          <w:lang w:val="en-US"/>
        </w:rPr>
        <w:br/>
      </w:r>
      <w:r w:rsidRPr="00C56C09">
        <w:rPr>
          <w:rFonts w:ascii="Verdana" w:eastAsia="Times New Roman" w:hAnsi="Verdana" w:cs="Times New Roman"/>
          <w:color w:val="000000"/>
          <w:sz w:val="18"/>
          <w:szCs w:val="18"/>
          <w:lang w:val="en-US"/>
        </w:rPr>
        <w:br/>
      </w:r>
    </w:p>
    <w:p w:rsidR="00331101" w:rsidRPr="00B8256A" w:rsidRDefault="00331101" w:rsidP="00331101">
      <w:pPr>
        <w:spacing w:after="144" w:line="516" w:lineRule="atLeast"/>
        <w:ind w:left="48" w:right="48"/>
        <w:jc w:val="both"/>
        <w:rPr>
          <w:rFonts w:ascii="Verdana" w:eastAsia="Times New Roman" w:hAnsi="Verdana" w:cs="Times New Roman"/>
          <w:color w:val="000000"/>
          <w:sz w:val="24"/>
          <w:szCs w:val="24"/>
          <w:lang w:val="en-US"/>
        </w:rPr>
      </w:pPr>
      <w:r w:rsidRPr="00B8256A">
        <w:rPr>
          <w:rFonts w:ascii="Verdana" w:eastAsia="Times New Roman" w:hAnsi="Verdana" w:cs="Times New Roman"/>
          <w:color w:val="000000"/>
          <w:sz w:val="24"/>
          <w:szCs w:val="24"/>
          <w:lang w:val="en-US"/>
        </w:rPr>
        <w:t>The </w:t>
      </w:r>
      <w:r w:rsidRPr="00B8256A">
        <w:rPr>
          <w:rFonts w:ascii="Verdana" w:eastAsia="Times New Roman" w:hAnsi="Verdana" w:cs="Times New Roman"/>
          <w:b/>
          <w:bCs/>
          <w:color w:val="000000"/>
          <w:sz w:val="24"/>
          <w:szCs w:val="24"/>
          <w:lang w:val="en-US"/>
        </w:rPr>
        <w:t>call by reference</w:t>
      </w:r>
      <w:r w:rsidRPr="00B8256A">
        <w:rPr>
          <w:rFonts w:ascii="Verdana" w:eastAsia="Times New Roman" w:hAnsi="Verdana" w:cs="Times New Roman"/>
          <w:color w:val="000000"/>
          <w:sz w:val="24"/>
          <w:szCs w:val="24"/>
          <w:lang w:val="en-US"/>
        </w:rPr>
        <w:t> method of passing arguments to a function copies the address of an argument into the formal parameter. Inside the function, the address is used to access the actual argument used in the call. It means the changes made to the parameter affect the passed argument.</w:t>
      </w:r>
    </w:p>
    <w:p w:rsidR="00331101" w:rsidRPr="00B8256A" w:rsidRDefault="00331101" w:rsidP="00331101">
      <w:pPr>
        <w:spacing w:after="144" w:line="516" w:lineRule="atLeast"/>
        <w:ind w:left="48" w:right="48"/>
        <w:jc w:val="both"/>
        <w:rPr>
          <w:rFonts w:ascii="Verdana" w:eastAsia="Times New Roman" w:hAnsi="Verdana" w:cs="Times New Roman"/>
          <w:color w:val="000000"/>
          <w:sz w:val="24"/>
          <w:szCs w:val="24"/>
          <w:lang w:val="en-US"/>
        </w:rPr>
      </w:pPr>
      <w:r w:rsidRPr="00B8256A">
        <w:rPr>
          <w:rFonts w:ascii="Verdana" w:eastAsia="Times New Roman" w:hAnsi="Verdana" w:cs="Times New Roman"/>
          <w:color w:val="000000"/>
          <w:sz w:val="24"/>
          <w:szCs w:val="24"/>
          <w:lang w:val="en-US"/>
        </w:rPr>
        <w:t>To pass a value by reference, argument pointers are passed to the functions just like any other value. So accordingly you need to declare the function parameters as pointer types as in the following function </w:t>
      </w:r>
      <w:r w:rsidRPr="00B8256A">
        <w:rPr>
          <w:rFonts w:ascii="Verdana" w:eastAsia="Times New Roman" w:hAnsi="Verdana" w:cs="Times New Roman"/>
          <w:b/>
          <w:bCs/>
          <w:color w:val="000000"/>
          <w:sz w:val="24"/>
          <w:szCs w:val="24"/>
          <w:lang w:val="en-US"/>
        </w:rPr>
        <w:t>swap()</w:t>
      </w:r>
      <w:r w:rsidRPr="00B8256A">
        <w:rPr>
          <w:rFonts w:ascii="Verdana" w:eastAsia="Times New Roman" w:hAnsi="Verdana" w:cs="Times New Roman"/>
          <w:color w:val="000000"/>
          <w:sz w:val="24"/>
          <w:szCs w:val="24"/>
          <w:lang w:val="en-US"/>
        </w:rPr>
        <w:t>, which exchanges the values of the two integer variables pointed to, by their arguments.</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880000"/>
          <w:sz w:val="28"/>
          <w:lang w:val="en-US"/>
        </w:rPr>
        <w:t>/* function definition to swap the values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000088"/>
          <w:sz w:val="28"/>
          <w:lang w:val="en-US"/>
        </w:rPr>
        <w:lastRenderedPageBreak/>
        <w:t>void</w:t>
      </w:r>
      <w:r w:rsidRPr="00B8256A">
        <w:rPr>
          <w:rFonts w:ascii="Consolas" w:eastAsia="Times New Roman" w:hAnsi="Consolas" w:cs="Consolas"/>
          <w:color w:val="313131"/>
          <w:sz w:val="28"/>
          <w:lang w:val="en-US"/>
        </w:rPr>
        <w:t xml:space="preserve"> swap</w:t>
      </w:r>
      <w:r w:rsidRPr="00B8256A">
        <w:rPr>
          <w:rFonts w:ascii="Consolas" w:eastAsia="Times New Roman" w:hAnsi="Consolas" w:cs="Consolas"/>
          <w:color w:val="666600"/>
          <w:sz w:val="28"/>
          <w:lang w:val="en-US"/>
        </w:rPr>
        <w:t>(</w:t>
      </w:r>
      <w:r w:rsidRPr="00B8256A">
        <w:rPr>
          <w:rFonts w:ascii="Consolas" w:eastAsia="Times New Roman" w:hAnsi="Consolas" w:cs="Consolas"/>
          <w:color w:val="000088"/>
          <w:sz w:val="28"/>
          <w:lang w:val="en-US"/>
        </w:rPr>
        <w:t>int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x</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0088"/>
          <w:sz w:val="28"/>
          <w:lang w:val="en-US"/>
        </w:rPr>
        <w:t>int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y</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0088"/>
          <w:sz w:val="28"/>
          <w:lang w:val="en-US"/>
        </w:rPr>
        <w:t>int</w:t>
      </w:r>
      <w:r w:rsidRPr="00B8256A">
        <w:rPr>
          <w:rFonts w:ascii="Consolas" w:eastAsia="Times New Roman" w:hAnsi="Consolas" w:cs="Consolas"/>
          <w:color w:val="313131"/>
          <w:sz w:val="28"/>
          <w:lang w:val="en-US"/>
        </w:rPr>
        <w:t xml:space="preserve"> temp</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temp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x</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880000"/>
          <w:sz w:val="28"/>
          <w:lang w:val="en-US"/>
        </w:rPr>
        <w:t>/* save the value at address x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x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y</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880000"/>
          <w:sz w:val="28"/>
          <w:lang w:val="en-US"/>
        </w:rPr>
        <w:t>/* put y into x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y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temp</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880000"/>
          <w:sz w:val="28"/>
          <w:lang w:val="en-US"/>
        </w:rPr>
        <w:t>/* put temp into y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0088"/>
          <w:sz w:val="28"/>
          <w:lang w:val="en-US"/>
        </w:rPr>
        <w:t>return</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B8256A">
        <w:rPr>
          <w:rFonts w:ascii="Consolas" w:eastAsia="Times New Roman" w:hAnsi="Consolas" w:cs="Consolas"/>
          <w:color w:val="666600"/>
          <w:sz w:val="28"/>
          <w:lang w:val="en-US"/>
        </w:rPr>
        <w:t>}</w:t>
      </w:r>
    </w:p>
    <w:p w:rsidR="00331101" w:rsidRPr="00B8256A" w:rsidRDefault="00331101" w:rsidP="00331101">
      <w:pPr>
        <w:spacing w:after="144" w:line="516" w:lineRule="atLeast"/>
        <w:ind w:left="48" w:right="48"/>
        <w:jc w:val="both"/>
        <w:rPr>
          <w:rFonts w:ascii="Verdana" w:eastAsia="Times New Roman" w:hAnsi="Verdana" w:cs="Times New Roman"/>
          <w:color w:val="000000"/>
          <w:sz w:val="24"/>
          <w:szCs w:val="24"/>
          <w:lang w:val="en-US"/>
        </w:rPr>
      </w:pPr>
      <w:r w:rsidRPr="00B8256A">
        <w:rPr>
          <w:rFonts w:ascii="Verdana" w:eastAsia="Times New Roman" w:hAnsi="Verdana" w:cs="Times New Roman"/>
          <w:color w:val="000000"/>
          <w:sz w:val="24"/>
          <w:szCs w:val="24"/>
          <w:lang w:val="en-US"/>
        </w:rPr>
        <w:t>Let us now call the function </w:t>
      </w:r>
      <w:r w:rsidRPr="00B8256A">
        <w:rPr>
          <w:rFonts w:ascii="Verdana" w:eastAsia="Times New Roman" w:hAnsi="Verdana" w:cs="Times New Roman"/>
          <w:b/>
          <w:bCs/>
          <w:color w:val="000000"/>
          <w:sz w:val="24"/>
          <w:szCs w:val="24"/>
          <w:lang w:val="en-US"/>
        </w:rPr>
        <w:t>swap()</w:t>
      </w:r>
      <w:r w:rsidRPr="00B8256A">
        <w:rPr>
          <w:rFonts w:ascii="Verdana" w:eastAsia="Times New Roman" w:hAnsi="Verdana" w:cs="Times New Roman"/>
          <w:color w:val="000000"/>
          <w:sz w:val="24"/>
          <w:szCs w:val="24"/>
          <w:lang w:val="en-US"/>
        </w:rPr>
        <w:t> by passing values by reference as in the following example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880000"/>
          <w:sz w:val="28"/>
          <w:lang w:val="en-US"/>
        </w:rPr>
        <w:t>#include</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8800"/>
          <w:sz w:val="28"/>
          <w:lang w:val="en-US"/>
        </w:rPr>
        <w:t>&lt;stdio.h&gt;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880000"/>
          <w:sz w:val="28"/>
          <w:lang w:val="en-US"/>
        </w:rPr>
        <w:t>/* function declaration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000088"/>
          <w:sz w:val="28"/>
          <w:lang w:val="en-US"/>
        </w:rPr>
        <w:t>void</w:t>
      </w:r>
      <w:r w:rsidRPr="00B8256A">
        <w:rPr>
          <w:rFonts w:ascii="Consolas" w:eastAsia="Times New Roman" w:hAnsi="Consolas" w:cs="Consolas"/>
          <w:color w:val="313131"/>
          <w:sz w:val="28"/>
          <w:lang w:val="en-US"/>
        </w:rPr>
        <w:t xml:space="preserve"> swap</w:t>
      </w:r>
      <w:r w:rsidRPr="00B8256A">
        <w:rPr>
          <w:rFonts w:ascii="Consolas" w:eastAsia="Times New Roman" w:hAnsi="Consolas" w:cs="Consolas"/>
          <w:color w:val="666600"/>
          <w:sz w:val="28"/>
          <w:lang w:val="en-US"/>
        </w:rPr>
        <w:t>(</w:t>
      </w:r>
      <w:r w:rsidRPr="00B8256A">
        <w:rPr>
          <w:rFonts w:ascii="Consolas" w:eastAsia="Times New Roman" w:hAnsi="Consolas" w:cs="Consolas"/>
          <w:color w:val="000088"/>
          <w:sz w:val="28"/>
          <w:lang w:val="en-US"/>
        </w:rPr>
        <w:t>int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x</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0088"/>
          <w:sz w:val="28"/>
          <w:lang w:val="en-US"/>
        </w:rPr>
        <w:t>int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y</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000088"/>
          <w:sz w:val="28"/>
          <w:lang w:val="en-US"/>
        </w:rPr>
        <w:t>int</w:t>
      </w:r>
      <w:r w:rsidRPr="00B8256A">
        <w:rPr>
          <w:rFonts w:ascii="Consolas" w:eastAsia="Times New Roman" w:hAnsi="Consolas" w:cs="Consolas"/>
          <w:color w:val="313131"/>
          <w:sz w:val="28"/>
          <w:lang w:val="en-US"/>
        </w:rPr>
        <w:t xml:space="preserve"> main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880000"/>
          <w:sz w:val="28"/>
          <w:lang w:val="en-US"/>
        </w:rPr>
        <w:t>/* local variable definition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0088"/>
          <w:sz w:val="28"/>
          <w:lang w:val="en-US"/>
        </w:rPr>
        <w:t>int</w:t>
      </w:r>
      <w:r w:rsidRPr="00B8256A">
        <w:rPr>
          <w:rFonts w:ascii="Consolas" w:eastAsia="Times New Roman" w:hAnsi="Consolas" w:cs="Consolas"/>
          <w:color w:val="313131"/>
          <w:sz w:val="28"/>
          <w:lang w:val="en-US"/>
        </w:rPr>
        <w:t xml:space="preserve"> a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6666"/>
          <w:sz w:val="28"/>
          <w:lang w:val="en-US"/>
        </w:rPr>
        <w:t>100</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0088"/>
          <w:sz w:val="28"/>
          <w:lang w:val="en-US"/>
        </w:rPr>
        <w:t>int</w:t>
      </w:r>
      <w:r w:rsidRPr="00B8256A">
        <w:rPr>
          <w:rFonts w:ascii="Consolas" w:eastAsia="Times New Roman" w:hAnsi="Consolas" w:cs="Consolas"/>
          <w:color w:val="313131"/>
          <w:sz w:val="28"/>
          <w:lang w:val="en-US"/>
        </w:rPr>
        <w:t xml:space="preserve"> b </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6666"/>
          <w:sz w:val="28"/>
          <w:lang w:val="en-US"/>
        </w:rPr>
        <w:t>200</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lastRenderedPageBreak/>
        <w:t xml:space="preserve">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printf</w:t>
      </w:r>
      <w:r w:rsidRPr="00B8256A">
        <w:rPr>
          <w:rFonts w:ascii="Consolas" w:eastAsia="Times New Roman" w:hAnsi="Consolas" w:cs="Consolas"/>
          <w:color w:val="666600"/>
          <w:sz w:val="28"/>
          <w:lang w:val="en-US"/>
        </w:rPr>
        <w:t>(</w:t>
      </w:r>
      <w:r w:rsidRPr="00B8256A">
        <w:rPr>
          <w:rFonts w:ascii="Consolas" w:eastAsia="Times New Roman" w:hAnsi="Consolas" w:cs="Consolas"/>
          <w:color w:val="008800"/>
          <w:sz w:val="28"/>
          <w:lang w:val="en-US"/>
        </w:rPr>
        <w:t>"Before swap, value of a : %d\n"</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a </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printf</w:t>
      </w:r>
      <w:r w:rsidRPr="00B8256A">
        <w:rPr>
          <w:rFonts w:ascii="Consolas" w:eastAsia="Times New Roman" w:hAnsi="Consolas" w:cs="Consolas"/>
          <w:color w:val="666600"/>
          <w:sz w:val="28"/>
          <w:lang w:val="en-US"/>
        </w:rPr>
        <w:t>(</w:t>
      </w:r>
      <w:r w:rsidRPr="00B8256A">
        <w:rPr>
          <w:rFonts w:ascii="Consolas" w:eastAsia="Times New Roman" w:hAnsi="Consolas" w:cs="Consolas"/>
          <w:color w:val="008800"/>
          <w:sz w:val="28"/>
          <w:lang w:val="en-US"/>
        </w:rPr>
        <w:t>"Before swap, value of b : %d\n"</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b </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880000"/>
          <w:sz w:val="28"/>
          <w:lang w:val="en-US"/>
        </w:rPr>
      </w:pP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880000"/>
          <w:sz w:val="28"/>
          <w:lang w:val="en-US"/>
        </w:rPr>
        <w:t>/* calling a function to swap the values.</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880000"/>
          <w:sz w:val="28"/>
          <w:lang w:val="en-US"/>
        </w:rPr>
      </w:pPr>
      <w:r w:rsidRPr="00B8256A">
        <w:rPr>
          <w:rFonts w:ascii="Consolas" w:eastAsia="Times New Roman" w:hAnsi="Consolas" w:cs="Consolas"/>
          <w:color w:val="880000"/>
          <w:sz w:val="28"/>
          <w:lang w:val="en-US"/>
        </w:rPr>
        <w:t xml:space="preserve">      * &amp;a indicates pointer to a ie. address of variable a and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880000"/>
          <w:sz w:val="28"/>
          <w:lang w:val="en-US"/>
        </w:rPr>
      </w:pPr>
      <w:r w:rsidRPr="00B8256A">
        <w:rPr>
          <w:rFonts w:ascii="Consolas" w:eastAsia="Times New Roman" w:hAnsi="Consolas" w:cs="Consolas"/>
          <w:color w:val="880000"/>
          <w:sz w:val="28"/>
          <w:lang w:val="en-US"/>
        </w:rPr>
        <w:t xml:space="preserve">      * &amp;b indicates pointer to b ie. address of variable b.</w:t>
      </w:r>
    </w:p>
    <w:p w:rsidR="00331101" w:rsidRPr="00331101"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880000"/>
          <w:sz w:val="28"/>
          <w:lang w:val="en-US"/>
        </w:rPr>
        <w:t xml:space="preserve">   </w:t>
      </w:r>
      <w:r w:rsidRPr="00331101">
        <w:rPr>
          <w:rFonts w:ascii="Consolas" w:eastAsia="Times New Roman" w:hAnsi="Consolas" w:cs="Consolas"/>
          <w:color w:val="8800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swap</w:t>
      </w:r>
      <w:r w:rsidRPr="00B8256A">
        <w:rPr>
          <w:rFonts w:ascii="Consolas" w:eastAsia="Times New Roman" w:hAnsi="Consolas" w:cs="Consolas"/>
          <w:color w:val="666600"/>
          <w:sz w:val="28"/>
          <w:lang w:val="en-US"/>
        </w:rPr>
        <w:t>(&amp;</w:t>
      </w:r>
      <w:r w:rsidRPr="00B8256A">
        <w:rPr>
          <w:rFonts w:ascii="Consolas" w:eastAsia="Times New Roman" w:hAnsi="Consolas" w:cs="Consolas"/>
          <w:color w:val="313131"/>
          <w:sz w:val="28"/>
          <w:lang w:val="en-US"/>
        </w:rPr>
        <w:t>a</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666600"/>
          <w:sz w:val="28"/>
          <w:lang w:val="en-US"/>
        </w:rPr>
        <w:t>&amp;</w:t>
      </w:r>
      <w:r w:rsidRPr="00B8256A">
        <w:rPr>
          <w:rFonts w:ascii="Consolas" w:eastAsia="Times New Roman" w:hAnsi="Consolas" w:cs="Consolas"/>
          <w:color w:val="313131"/>
          <w:sz w:val="28"/>
          <w:lang w:val="en-US"/>
        </w:rPr>
        <w:t>b</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printf</w:t>
      </w:r>
      <w:r w:rsidRPr="00B8256A">
        <w:rPr>
          <w:rFonts w:ascii="Consolas" w:eastAsia="Times New Roman" w:hAnsi="Consolas" w:cs="Consolas"/>
          <w:color w:val="666600"/>
          <w:sz w:val="28"/>
          <w:lang w:val="en-US"/>
        </w:rPr>
        <w:t>(</w:t>
      </w:r>
      <w:r w:rsidRPr="00B8256A">
        <w:rPr>
          <w:rFonts w:ascii="Consolas" w:eastAsia="Times New Roman" w:hAnsi="Consolas" w:cs="Consolas"/>
          <w:color w:val="008800"/>
          <w:sz w:val="28"/>
          <w:lang w:val="en-US"/>
        </w:rPr>
        <w:t>"After swap, value of a : %d\n"</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a </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printf</w:t>
      </w:r>
      <w:r w:rsidRPr="00B8256A">
        <w:rPr>
          <w:rFonts w:ascii="Consolas" w:eastAsia="Times New Roman" w:hAnsi="Consolas" w:cs="Consolas"/>
          <w:color w:val="666600"/>
          <w:sz w:val="28"/>
          <w:lang w:val="en-US"/>
        </w:rPr>
        <w:t>(</w:t>
      </w:r>
      <w:r w:rsidRPr="00B8256A">
        <w:rPr>
          <w:rFonts w:ascii="Consolas" w:eastAsia="Times New Roman" w:hAnsi="Consolas" w:cs="Consolas"/>
          <w:color w:val="008800"/>
          <w:sz w:val="28"/>
          <w:lang w:val="en-US"/>
        </w:rPr>
        <w:t>"After swap, value of b : %d\n"</w:t>
      </w:r>
      <w:r w:rsidRPr="00B8256A">
        <w:rPr>
          <w:rFonts w:ascii="Consolas" w:eastAsia="Times New Roman" w:hAnsi="Consolas" w:cs="Consolas"/>
          <w:color w:val="666600"/>
          <w:sz w:val="28"/>
          <w:lang w:val="en-US"/>
        </w:rPr>
        <w:t>,</w:t>
      </w:r>
      <w:r w:rsidRPr="00B8256A">
        <w:rPr>
          <w:rFonts w:ascii="Consolas" w:eastAsia="Times New Roman" w:hAnsi="Consolas" w:cs="Consolas"/>
          <w:color w:val="313131"/>
          <w:sz w:val="28"/>
          <w:lang w:val="en-US"/>
        </w:rPr>
        <w:t xml:space="preserve"> b </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0088"/>
          <w:sz w:val="28"/>
          <w:lang w:val="en-US"/>
        </w:rPr>
        <w:t>return</w:t>
      </w:r>
      <w:r w:rsidRPr="00B8256A">
        <w:rPr>
          <w:rFonts w:ascii="Consolas" w:eastAsia="Times New Roman" w:hAnsi="Consolas" w:cs="Consolas"/>
          <w:color w:val="313131"/>
          <w:sz w:val="28"/>
          <w:lang w:val="en-US"/>
        </w:rPr>
        <w:t xml:space="preserve"> </w:t>
      </w:r>
      <w:r w:rsidRPr="00B8256A">
        <w:rPr>
          <w:rFonts w:ascii="Consolas" w:eastAsia="Times New Roman" w:hAnsi="Consolas" w:cs="Consolas"/>
          <w:color w:val="006666"/>
          <w:sz w:val="28"/>
          <w:lang w:val="en-US"/>
        </w:rPr>
        <w:t>0</w:t>
      </w:r>
      <w:r w:rsidRPr="00B8256A">
        <w:rPr>
          <w:rFonts w:ascii="Consolas" w:eastAsia="Times New Roman" w:hAnsi="Consolas" w:cs="Consolas"/>
          <w:color w:val="666600"/>
          <w:sz w:val="28"/>
          <w:lang w:val="en-US"/>
        </w:rPr>
        <w:t>;</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B8256A">
        <w:rPr>
          <w:rFonts w:ascii="Consolas" w:eastAsia="Times New Roman" w:hAnsi="Consolas" w:cs="Consolas"/>
          <w:color w:val="666600"/>
          <w:sz w:val="28"/>
          <w:lang w:val="en-US"/>
        </w:rPr>
        <w:t>}</w:t>
      </w:r>
    </w:p>
    <w:p w:rsidR="00331101" w:rsidRPr="00B8256A" w:rsidRDefault="00331101" w:rsidP="00331101">
      <w:pPr>
        <w:spacing w:after="144" w:line="516" w:lineRule="atLeast"/>
        <w:ind w:left="48" w:right="48"/>
        <w:jc w:val="both"/>
        <w:rPr>
          <w:rFonts w:ascii="Verdana" w:eastAsia="Times New Roman" w:hAnsi="Verdana" w:cs="Times New Roman"/>
          <w:color w:val="000000"/>
          <w:sz w:val="24"/>
          <w:szCs w:val="24"/>
          <w:lang w:val="en-US"/>
        </w:rPr>
      </w:pPr>
      <w:r w:rsidRPr="00B8256A">
        <w:rPr>
          <w:rFonts w:ascii="Verdana" w:eastAsia="Times New Roman" w:hAnsi="Verdana" w:cs="Times New Roman"/>
          <w:color w:val="000000"/>
          <w:sz w:val="24"/>
          <w:szCs w:val="24"/>
          <w:lang w:val="en-US"/>
        </w:rPr>
        <w:t>Let us put the above code in a single C file, compile and execute it, to produce the following result −</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B8256A">
        <w:rPr>
          <w:rFonts w:ascii="Consolas" w:eastAsia="Times New Roman" w:hAnsi="Consolas" w:cs="Consolas"/>
          <w:color w:val="313131"/>
          <w:sz w:val="26"/>
          <w:szCs w:val="26"/>
          <w:lang w:val="en-US"/>
        </w:rPr>
        <w:t>Before swap, value of a :100</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B8256A">
        <w:rPr>
          <w:rFonts w:ascii="Consolas" w:eastAsia="Times New Roman" w:hAnsi="Consolas" w:cs="Consolas"/>
          <w:color w:val="313131"/>
          <w:sz w:val="26"/>
          <w:szCs w:val="26"/>
          <w:lang w:val="en-US"/>
        </w:rPr>
        <w:t>Before swap, value of b :200</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B8256A">
        <w:rPr>
          <w:rFonts w:ascii="Consolas" w:eastAsia="Times New Roman" w:hAnsi="Consolas" w:cs="Consolas"/>
          <w:color w:val="313131"/>
          <w:sz w:val="26"/>
          <w:szCs w:val="26"/>
          <w:lang w:val="en-US"/>
        </w:rPr>
        <w:t>After swap, value of a :200</w:t>
      </w:r>
    </w:p>
    <w:p w:rsidR="00331101" w:rsidRPr="00B8256A" w:rsidRDefault="00331101" w:rsidP="00331101">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B8256A">
        <w:rPr>
          <w:rFonts w:ascii="Consolas" w:eastAsia="Times New Roman" w:hAnsi="Consolas" w:cs="Consolas"/>
          <w:color w:val="313131"/>
          <w:sz w:val="26"/>
          <w:szCs w:val="26"/>
          <w:lang w:val="en-US"/>
        </w:rPr>
        <w:t>After swap, value of b :100</w:t>
      </w:r>
    </w:p>
    <w:p w:rsidR="00331101" w:rsidRPr="00B8256A" w:rsidRDefault="00331101" w:rsidP="00331101">
      <w:pPr>
        <w:spacing w:after="144" w:line="516" w:lineRule="atLeast"/>
        <w:ind w:left="48" w:right="48"/>
        <w:jc w:val="both"/>
        <w:rPr>
          <w:rFonts w:ascii="Verdana" w:eastAsia="Times New Roman" w:hAnsi="Verdana" w:cs="Times New Roman"/>
          <w:color w:val="000000"/>
          <w:sz w:val="24"/>
          <w:szCs w:val="24"/>
          <w:lang w:val="en-US"/>
        </w:rPr>
      </w:pPr>
      <w:r w:rsidRPr="00B8256A">
        <w:rPr>
          <w:rFonts w:ascii="Verdana" w:eastAsia="Times New Roman" w:hAnsi="Verdana" w:cs="Times New Roman"/>
          <w:color w:val="000000"/>
          <w:sz w:val="24"/>
          <w:szCs w:val="24"/>
          <w:lang w:val="en-US"/>
        </w:rPr>
        <w:t>It shows that the change has reflected outside the function as well, unlike call by value where the changes do not reflect outside the function.</w:t>
      </w:r>
    </w:p>
    <w:p w:rsidR="00115625" w:rsidRDefault="00115625" w:rsidP="00141EEA">
      <w:pPr>
        <w:jc w:val="both"/>
        <w:rPr>
          <w:rFonts w:ascii="Times New Roman" w:hAnsi="Times New Roman" w:cs="Times New Roman"/>
          <w:b/>
          <w:sz w:val="24"/>
          <w:szCs w:val="28"/>
          <w:lang w:val="en-US"/>
        </w:rPr>
      </w:pPr>
    </w:p>
    <w:p w:rsidR="00141EEA" w:rsidRDefault="00141EEA" w:rsidP="00141EEA">
      <w:pPr>
        <w:jc w:val="both"/>
        <w:rPr>
          <w:rFonts w:ascii="Times New Roman" w:hAnsi="Times New Roman" w:cs="Times New Roman"/>
          <w:b/>
          <w:sz w:val="24"/>
          <w:szCs w:val="28"/>
          <w:lang w:val="en-US"/>
        </w:rPr>
      </w:pPr>
      <w:r w:rsidRPr="00495772">
        <w:rPr>
          <w:rFonts w:ascii="Times New Roman" w:hAnsi="Times New Roman" w:cs="Times New Roman"/>
          <w:b/>
          <w:sz w:val="24"/>
          <w:szCs w:val="28"/>
          <w:lang w:val="en-US"/>
        </w:rPr>
        <w:lastRenderedPageBreak/>
        <w:t xml:space="preserve">Topic № </w:t>
      </w:r>
      <w:r>
        <w:rPr>
          <w:rFonts w:ascii="Times New Roman" w:hAnsi="Times New Roman" w:cs="Times New Roman"/>
          <w:b/>
          <w:sz w:val="24"/>
          <w:szCs w:val="28"/>
          <w:lang w:val="en-US"/>
        </w:rPr>
        <w:t>4.</w:t>
      </w:r>
    </w:p>
    <w:p w:rsidR="00141EEA" w:rsidRPr="006E78E1" w:rsidRDefault="00141EEA" w:rsidP="00141EEA">
      <w:pPr>
        <w:pStyle w:val="2"/>
        <w:spacing w:before="0"/>
        <w:ind w:right="48"/>
        <w:jc w:val="both"/>
        <w:rPr>
          <w:rFonts w:ascii="Times New Roman" w:hAnsi="Times New Roman" w:cs="Times New Roman"/>
          <w:b w:val="0"/>
          <w:bCs w:val="0"/>
          <w:color w:val="auto"/>
          <w:spacing w:val="-15"/>
          <w:sz w:val="24"/>
          <w:szCs w:val="24"/>
          <w:lang w:val="en-US"/>
        </w:rPr>
      </w:pPr>
      <w:r w:rsidRPr="00141EEA">
        <w:rPr>
          <w:rFonts w:ascii="Times New Roman" w:hAnsi="Times New Roman" w:cs="Times New Roman"/>
          <w:color w:val="auto"/>
          <w:sz w:val="24"/>
          <w:szCs w:val="24"/>
          <w:lang w:val="en-US"/>
        </w:rPr>
        <w:t>Arrays.</w:t>
      </w:r>
      <w:r w:rsidRPr="00141EEA">
        <w:rPr>
          <w:rFonts w:ascii="GoudySans-Bold--Identity-H" w:hAnsi="GoudySans-Bold--Identity-H" w:cs="GoudySans-Bold--Identity-H"/>
          <w:color w:val="auto"/>
          <w:sz w:val="30"/>
          <w:szCs w:val="30"/>
          <w:lang w:val="en-US"/>
        </w:rPr>
        <w:t xml:space="preserve"> </w:t>
      </w:r>
      <w:r w:rsidRPr="00141EEA">
        <w:rPr>
          <w:rFonts w:ascii="Times New Roman" w:hAnsi="Times New Roman" w:cs="Times New Roman"/>
          <w:color w:val="auto"/>
          <w:sz w:val="24"/>
          <w:szCs w:val="24"/>
          <w:lang w:val="en-US"/>
        </w:rPr>
        <w:t>Declaring Arrays.</w:t>
      </w:r>
      <w:r w:rsidRPr="00141EEA">
        <w:rPr>
          <w:rFonts w:ascii="Times New Roman" w:hAnsi="Times New Roman" w:cs="Times New Roman"/>
          <w:b w:val="0"/>
          <w:bCs w:val="0"/>
          <w:color w:val="auto"/>
          <w:spacing w:val="-15"/>
          <w:sz w:val="24"/>
          <w:szCs w:val="24"/>
          <w:lang w:val="en-US"/>
        </w:rPr>
        <w:t xml:space="preserve"> Accessing Array Elements.</w:t>
      </w:r>
      <w:r w:rsidRPr="00141EEA">
        <w:rPr>
          <w:rFonts w:ascii="Times New Roman" w:hAnsi="Times New Roman" w:cs="Times New Roman"/>
          <w:b w:val="0"/>
          <w:color w:val="000000"/>
          <w:sz w:val="24"/>
          <w:szCs w:val="24"/>
          <w:shd w:val="clear" w:color="auto" w:fill="FFFFFF"/>
          <w:lang w:val="en-US"/>
        </w:rPr>
        <w:t xml:space="preserve"> Multidimensional Array.</w:t>
      </w:r>
      <w:r w:rsidRPr="00141EEA">
        <w:rPr>
          <w:rFonts w:ascii="Verdana" w:hAnsi="Verdana"/>
          <w:color w:val="000000"/>
          <w:sz w:val="23"/>
          <w:szCs w:val="23"/>
          <w:shd w:val="clear" w:color="auto" w:fill="FFFFFF"/>
          <w:lang w:val="en-US"/>
        </w:rPr>
        <w:t xml:space="preserve"> </w:t>
      </w:r>
      <w:r w:rsidRPr="00141EEA">
        <w:rPr>
          <w:rFonts w:ascii="Times New Roman" w:hAnsi="Times New Roman" w:cs="Times New Roman"/>
          <w:b w:val="0"/>
          <w:color w:val="000000"/>
          <w:sz w:val="23"/>
          <w:szCs w:val="23"/>
          <w:shd w:val="clear" w:color="auto" w:fill="FFFFFF"/>
          <w:lang w:val="en-US"/>
        </w:rPr>
        <w:t>T</w:t>
      </w:r>
      <w:r w:rsidRPr="00141EEA">
        <w:rPr>
          <w:rFonts w:ascii="Times New Roman" w:hAnsi="Times New Roman" w:cs="Times New Roman"/>
          <w:b w:val="0"/>
          <w:color w:val="000000"/>
          <w:sz w:val="24"/>
          <w:szCs w:val="24"/>
          <w:shd w:val="clear" w:color="auto" w:fill="FFFFFF"/>
          <w:lang w:val="en-US"/>
        </w:rPr>
        <w:t>wo-dimensional  array.</w:t>
      </w:r>
      <w:r w:rsidR="009F1C68">
        <w:rPr>
          <w:rFonts w:ascii="Times New Roman" w:hAnsi="Times New Roman" w:cs="Times New Roman"/>
          <w:b w:val="0"/>
          <w:color w:val="000000"/>
          <w:sz w:val="24"/>
          <w:szCs w:val="24"/>
          <w:shd w:val="clear" w:color="auto" w:fill="FFFFFF"/>
          <w:lang w:val="en-US"/>
        </w:rPr>
        <w:t xml:space="preserve"> </w:t>
      </w:r>
      <w:r w:rsidRPr="00141EEA">
        <w:rPr>
          <w:rFonts w:ascii="Times New Roman" w:hAnsi="Times New Roman" w:cs="Times New Roman"/>
          <w:sz w:val="24"/>
          <w:szCs w:val="24"/>
          <w:lang w:val="en-US"/>
        </w:rPr>
        <w:t xml:space="preserve"> </w:t>
      </w:r>
      <w:r w:rsidRPr="006E78E1">
        <w:rPr>
          <w:rFonts w:ascii="Times New Roman" w:hAnsi="Times New Roman" w:cs="Times New Roman"/>
          <w:color w:val="auto"/>
          <w:sz w:val="24"/>
          <w:szCs w:val="24"/>
          <w:lang w:val="en-US"/>
        </w:rPr>
        <w:t xml:space="preserve">Relationship  </w:t>
      </w:r>
      <w:r w:rsidR="009F1C68">
        <w:rPr>
          <w:rFonts w:ascii="Times New Roman" w:hAnsi="Times New Roman" w:cs="Times New Roman"/>
          <w:color w:val="auto"/>
          <w:sz w:val="24"/>
          <w:szCs w:val="24"/>
          <w:lang w:val="en-US"/>
        </w:rPr>
        <w:t xml:space="preserve"> </w:t>
      </w:r>
      <w:r w:rsidRPr="006E78E1">
        <w:rPr>
          <w:rFonts w:ascii="Times New Roman" w:hAnsi="Times New Roman" w:cs="Times New Roman"/>
          <w:color w:val="auto"/>
          <w:sz w:val="24"/>
          <w:szCs w:val="24"/>
          <w:lang w:val="en-US"/>
        </w:rPr>
        <w:t>Between Pointers and Arrays.</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Arrays a kind of data structure that can store a fixed-size sequential collection of elements of the same type. An array is used to store a collection of data, but it is often more useful to think of an array as a collection of variables of the same type.</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All arrays consist of contiguous memory locations. The lowest address corresponds to the first element and the highest address to the last element.</w:t>
      </w:r>
    </w:p>
    <w:p w:rsidR="0026651D" w:rsidRDefault="0026651D" w:rsidP="0026651D">
      <w:pPr>
        <w:rPr>
          <w:rFonts w:ascii="Times New Roman" w:hAnsi="Times New Roman"/>
        </w:rPr>
      </w:pPr>
      <w:r>
        <w:rPr>
          <w:noProof/>
        </w:rPr>
        <w:drawing>
          <wp:inline distT="0" distB="0" distL="0" distR="0">
            <wp:extent cx="4000500" cy="962025"/>
            <wp:effectExtent l="19050" t="0" r="0" b="0"/>
            <wp:docPr id="17" name="Рисунок 2"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s in C"/>
                    <pic:cNvPicPr>
                      <a:picLocks noChangeAspect="1" noChangeArrowheads="1"/>
                    </pic:cNvPicPr>
                  </pic:nvPicPr>
                  <pic:blipFill>
                    <a:blip r:embed="rId69"/>
                    <a:srcRect/>
                    <a:stretch>
                      <a:fillRect/>
                    </a:stretch>
                  </pic:blipFill>
                  <pic:spPr bwMode="auto">
                    <a:xfrm>
                      <a:off x="0" y="0"/>
                      <a:ext cx="4000500" cy="962025"/>
                    </a:xfrm>
                    <a:prstGeom prst="rect">
                      <a:avLst/>
                    </a:prstGeom>
                    <a:noFill/>
                    <a:ln w="9525">
                      <a:noFill/>
                      <a:miter lim="800000"/>
                      <a:headEnd/>
                      <a:tailEnd/>
                    </a:ln>
                  </pic:spPr>
                </pic:pic>
              </a:graphicData>
            </a:graphic>
          </wp:inline>
        </w:drawing>
      </w:r>
    </w:p>
    <w:p w:rsidR="0026651D" w:rsidRPr="001E6768" w:rsidRDefault="0026651D" w:rsidP="0026651D">
      <w:pPr>
        <w:pStyle w:val="2"/>
        <w:spacing w:before="48" w:after="48" w:line="360" w:lineRule="atLeast"/>
        <w:ind w:right="48"/>
        <w:rPr>
          <w:rFonts w:ascii="Verdana" w:hAnsi="Verdana"/>
          <w:b w:val="0"/>
          <w:bCs w:val="0"/>
          <w:color w:val="121214"/>
          <w:spacing w:val="-15"/>
          <w:sz w:val="41"/>
          <w:szCs w:val="41"/>
          <w:lang w:val="en-US"/>
        </w:rPr>
      </w:pPr>
      <w:r w:rsidRPr="001E6768">
        <w:rPr>
          <w:rFonts w:ascii="Verdana" w:hAnsi="Verdana"/>
          <w:b w:val="0"/>
          <w:bCs w:val="0"/>
          <w:color w:val="121214"/>
          <w:spacing w:val="-15"/>
          <w:sz w:val="41"/>
          <w:szCs w:val="41"/>
          <w:lang w:val="en-US"/>
        </w:rPr>
        <w:t>Declaring Arrays</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To declare an array in C, a programmer specifies the type of the elements and the number of elements required by an array as follows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 xml:space="preserve">type </w:t>
      </w:r>
      <w:proofErr w:type="spellStart"/>
      <w:r w:rsidRPr="001E6768">
        <w:rPr>
          <w:rFonts w:ascii="Consolas" w:hAnsi="Consolas" w:cs="Consolas"/>
          <w:color w:val="313131"/>
          <w:sz w:val="18"/>
          <w:szCs w:val="18"/>
          <w:lang w:val="en-US"/>
        </w:rPr>
        <w:t>arrayName</w:t>
      </w:r>
      <w:proofErr w:type="spellEnd"/>
      <w:r w:rsidRPr="001E6768">
        <w:rPr>
          <w:rFonts w:ascii="Consolas" w:hAnsi="Consolas" w:cs="Consolas"/>
          <w:color w:val="313131"/>
          <w:sz w:val="18"/>
          <w:szCs w:val="18"/>
          <w:lang w:val="en-US"/>
        </w:rPr>
        <w:t xml:space="preserve"> [ </w:t>
      </w:r>
      <w:proofErr w:type="spellStart"/>
      <w:r w:rsidRPr="001E6768">
        <w:rPr>
          <w:rFonts w:ascii="Consolas" w:hAnsi="Consolas" w:cs="Consolas"/>
          <w:color w:val="313131"/>
          <w:sz w:val="18"/>
          <w:szCs w:val="18"/>
          <w:lang w:val="en-US"/>
        </w:rPr>
        <w:t>arraySize</w:t>
      </w:r>
      <w:proofErr w:type="spellEnd"/>
      <w:r w:rsidRPr="001E6768">
        <w:rPr>
          <w:rFonts w:ascii="Consolas" w:hAnsi="Consolas" w:cs="Consolas"/>
          <w:color w:val="313131"/>
          <w:sz w:val="18"/>
          <w:szCs w:val="18"/>
          <w:lang w:val="en-US"/>
        </w:rPr>
        <w:t xml:space="preserve"> ];</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This is called a </w:t>
      </w:r>
      <w:r w:rsidRPr="001E6768">
        <w:rPr>
          <w:rFonts w:ascii="Verdana" w:hAnsi="Verdana"/>
          <w:i/>
          <w:iCs/>
          <w:color w:val="000000"/>
          <w:lang w:val="en-US"/>
        </w:rPr>
        <w:t>single-dimensional</w:t>
      </w:r>
      <w:r w:rsidRPr="001E6768">
        <w:rPr>
          <w:rFonts w:ascii="Verdana" w:hAnsi="Verdana"/>
          <w:color w:val="000000"/>
          <w:lang w:val="en-US"/>
        </w:rPr>
        <w:t> array. The </w:t>
      </w:r>
      <w:proofErr w:type="spellStart"/>
      <w:r w:rsidRPr="001E6768">
        <w:rPr>
          <w:rFonts w:ascii="Verdana" w:hAnsi="Verdana"/>
          <w:b/>
          <w:bCs/>
          <w:color w:val="000000"/>
          <w:lang w:val="en-US"/>
        </w:rPr>
        <w:t>arraySize</w:t>
      </w:r>
      <w:proofErr w:type="spellEnd"/>
      <w:r w:rsidRPr="001E6768">
        <w:rPr>
          <w:rFonts w:ascii="Verdana" w:hAnsi="Verdana"/>
          <w:color w:val="000000"/>
          <w:lang w:val="en-US"/>
        </w:rPr>
        <w:t> must be an integer constant greater than zero and </w:t>
      </w:r>
      <w:r w:rsidRPr="001E6768">
        <w:rPr>
          <w:rFonts w:ascii="Verdana" w:hAnsi="Verdana"/>
          <w:b/>
          <w:bCs/>
          <w:color w:val="000000"/>
          <w:lang w:val="en-US"/>
        </w:rPr>
        <w:t>type</w:t>
      </w:r>
      <w:r w:rsidRPr="001E6768">
        <w:rPr>
          <w:rFonts w:ascii="Verdana" w:hAnsi="Verdana"/>
          <w:color w:val="000000"/>
          <w:lang w:val="en-US"/>
        </w:rPr>
        <w:t> can be any valid C data type. For example, to declare a 10-element array called </w:t>
      </w:r>
      <w:r w:rsidRPr="001E6768">
        <w:rPr>
          <w:rFonts w:ascii="Verdana" w:hAnsi="Verdana"/>
          <w:b/>
          <w:bCs/>
          <w:color w:val="000000"/>
          <w:lang w:val="en-US"/>
        </w:rPr>
        <w:t>balance</w:t>
      </w:r>
      <w:r w:rsidRPr="001E6768">
        <w:rPr>
          <w:rFonts w:ascii="Verdana" w:hAnsi="Verdana"/>
          <w:color w:val="000000"/>
          <w:lang w:val="en-US"/>
        </w:rPr>
        <w:t> of type double, use this statement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double balance[10];</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Here </w:t>
      </w:r>
      <w:r w:rsidRPr="001E6768">
        <w:rPr>
          <w:rFonts w:ascii="Verdana" w:hAnsi="Verdana"/>
          <w:i/>
          <w:iCs/>
          <w:color w:val="000000"/>
          <w:lang w:val="en-US"/>
        </w:rPr>
        <w:t>balance</w:t>
      </w:r>
      <w:r w:rsidRPr="001E6768">
        <w:rPr>
          <w:rFonts w:ascii="Verdana" w:hAnsi="Verdana"/>
          <w:color w:val="000000"/>
          <w:lang w:val="en-US"/>
        </w:rPr>
        <w:t> is a variable array which is sufficient to hold up to 10 double numbers.</w:t>
      </w:r>
    </w:p>
    <w:p w:rsidR="0026651D" w:rsidRPr="001E6768" w:rsidRDefault="0026651D" w:rsidP="0026651D">
      <w:pPr>
        <w:pStyle w:val="2"/>
        <w:spacing w:before="48" w:after="48" w:line="360" w:lineRule="atLeast"/>
        <w:ind w:right="48"/>
        <w:rPr>
          <w:rFonts w:ascii="Verdana" w:hAnsi="Verdana"/>
          <w:b w:val="0"/>
          <w:bCs w:val="0"/>
          <w:color w:val="121214"/>
          <w:spacing w:val="-15"/>
          <w:sz w:val="41"/>
          <w:szCs w:val="41"/>
          <w:lang w:val="en-US"/>
        </w:rPr>
      </w:pPr>
      <w:r w:rsidRPr="001E6768">
        <w:rPr>
          <w:rFonts w:ascii="Verdana" w:hAnsi="Verdana"/>
          <w:b w:val="0"/>
          <w:bCs w:val="0"/>
          <w:color w:val="121214"/>
          <w:spacing w:val="-15"/>
          <w:sz w:val="41"/>
          <w:szCs w:val="41"/>
          <w:lang w:val="en-US"/>
        </w:rPr>
        <w:t>Initializing Arrays</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You can initialize an array in C either one by one or using a single statement as follows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double balance[5] = {1000.0, 2.0, 3.4, 7.0, 50.0};</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lastRenderedPageBreak/>
        <w:t>The number of values between braces { } cannot be larger than the number of elements that we declare for the array between square brackets [ ].</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If you omit the size of the array, an array just big enough to hold the initialization is created. Therefore, if you write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double balance[] = {1000.0, 2.0, 3.4, 7.0, 50.0};</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You will create exactly the same array as you did in the previous example. Following is an example to assign a single element of the array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balance[4] = 50.0;</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The above statement assigns the 5</w:t>
      </w:r>
      <w:r w:rsidRPr="001E6768">
        <w:rPr>
          <w:rFonts w:ascii="Verdana" w:hAnsi="Verdana"/>
          <w:color w:val="000000"/>
          <w:vertAlign w:val="superscript"/>
          <w:lang w:val="en-US"/>
        </w:rPr>
        <w:t>th</w:t>
      </w:r>
      <w:r w:rsidRPr="001E6768">
        <w:rPr>
          <w:rFonts w:ascii="Verdana" w:hAnsi="Verdana"/>
          <w:color w:val="000000"/>
          <w:lang w:val="en-US"/>
        </w:rPr>
        <w:t>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26651D" w:rsidRDefault="0026651D" w:rsidP="0026651D">
      <w:pPr>
        <w:rPr>
          <w:rFonts w:ascii="Times New Roman" w:hAnsi="Times New Roman"/>
        </w:rPr>
      </w:pPr>
      <w:r>
        <w:rPr>
          <w:noProof/>
        </w:rPr>
        <w:drawing>
          <wp:inline distT="0" distB="0" distL="0" distR="0">
            <wp:extent cx="4429125" cy="638175"/>
            <wp:effectExtent l="19050" t="0" r="9525" b="0"/>
            <wp:docPr id="18" name="Рисунок 3"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Presentation"/>
                    <pic:cNvPicPr>
                      <a:picLocks noChangeAspect="1" noChangeArrowheads="1"/>
                    </pic:cNvPicPr>
                  </pic:nvPicPr>
                  <pic:blipFill>
                    <a:blip r:embed="rId70"/>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26651D" w:rsidRPr="001E6768" w:rsidRDefault="0026651D" w:rsidP="0026651D">
      <w:pPr>
        <w:pStyle w:val="2"/>
        <w:spacing w:before="48" w:after="48" w:line="360" w:lineRule="atLeast"/>
        <w:ind w:right="48"/>
        <w:rPr>
          <w:rFonts w:ascii="Verdana" w:hAnsi="Verdana"/>
          <w:b w:val="0"/>
          <w:bCs w:val="0"/>
          <w:color w:val="121214"/>
          <w:spacing w:val="-15"/>
          <w:sz w:val="41"/>
          <w:szCs w:val="41"/>
          <w:lang w:val="en-US"/>
        </w:rPr>
      </w:pPr>
      <w:r w:rsidRPr="001E6768">
        <w:rPr>
          <w:rFonts w:ascii="Verdana" w:hAnsi="Verdana"/>
          <w:b w:val="0"/>
          <w:bCs w:val="0"/>
          <w:color w:val="121214"/>
          <w:spacing w:val="-15"/>
          <w:sz w:val="41"/>
          <w:szCs w:val="41"/>
          <w:lang w:val="en-US"/>
        </w:rPr>
        <w:t>Accessing Array Elements</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An element is accessed by indexing the array name. This is done by placing the index of the element within square brackets after the name of the array. For example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double salary = balance[9];</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The above statement will take the 10</w:t>
      </w:r>
      <w:r w:rsidRPr="001E6768">
        <w:rPr>
          <w:rFonts w:ascii="Verdana" w:hAnsi="Verdana"/>
          <w:color w:val="000000"/>
          <w:vertAlign w:val="superscript"/>
          <w:lang w:val="en-US"/>
        </w:rPr>
        <w:t>th</w:t>
      </w:r>
      <w:r w:rsidRPr="001E6768">
        <w:rPr>
          <w:rFonts w:ascii="Verdana" w:hAnsi="Verdana"/>
          <w:color w:val="000000"/>
          <w:lang w:val="en-US"/>
        </w:rPr>
        <w:t> element from the array and assign the value to salary variable. The following example Shows how to use all the three above mentioned concepts viz. declaration, assignment, and accessing arrays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com"/>
          <w:rFonts w:ascii="Consolas" w:hAnsi="Consolas" w:cs="Consolas"/>
          <w:color w:val="880000"/>
          <w:lang w:val="en-US"/>
        </w:rPr>
        <w:t>#include</w:t>
      </w:r>
      <w:r w:rsidRPr="001E6768">
        <w:rPr>
          <w:rStyle w:val="pln"/>
          <w:rFonts w:ascii="Consolas" w:hAnsi="Consolas" w:cs="Consolas"/>
          <w:color w:val="313131"/>
          <w:lang w:val="en-US"/>
        </w:rPr>
        <w:t xml:space="preserve"> </w:t>
      </w:r>
      <w:r w:rsidRPr="001E6768">
        <w:rPr>
          <w:rStyle w:val="str"/>
          <w:rFonts w:ascii="Consolas" w:eastAsiaTheme="majorEastAsia" w:hAnsi="Consolas" w:cs="Consolas"/>
          <w:color w:val="008800"/>
          <w:lang w:val="en-US"/>
        </w:rPr>
        <w:t>&lt;stdio.h&gt;</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kwd"/>
          <w:rFonts w:ascii="Consolas" w:hAnsi="Consolas" w:cs="Consolas"/>
          <w:color w:val="000088"/>
          <w:lang w:val="en-US"/>
        </w:rPr>
        <w:t>int</w:t>
      </w:r>
      <w:r w:rsidRPr="001E6768">
        <w:rPr>
          <w:rStyle w:val="pln"/>
          <w:rFonts w:ascii="Consolas" w:hAnsi="Consolas" w:cs="Consolas"/>
          <w:color w:val="313131"/>
          <w:lang w:val="en-US"/>
        </w:rPr>
        <w:t xml:space="preserve"> main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r w:rsidRPr="001E6768">
        <w:rPr>
          <w:rStyle w:val="kwd"/>
          <w:rFonts w:ascii="Consolas" w:hAnsi="Consolas" w:cs="Consolas"/>
          <w:color w:val="000088"/>
          <w:lang w:val="en-US"/>
        </w:rPr>
        <w:t>int</w:t>
      </w:r>
      <w:r w:rsidRPr="001E6768">
        <w:rPr>
          <w:rStyle w:val="pln"/>
          <w:rFonts w:ascii="Consolas" w:hAnsi="Consolas" w:cs="Consolas"/>
          <w:color w:val="313131"/>
          <w:lang w:val="en-US"/>
        </w:rPr>
        <w:t xml:space="preserve"> n</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lit"/>
          <w:rFonts w:ascii="Consolas" w:hAnsi="Consolas" w:cs="Consolas"/>
          <w:color w:val="006666"/>
          <w:lang w:val="en-US"/>
        </w:rPr>
        <w:t>10</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com"/>
          <w:rFonts w:ascii="Consolas" w:hAnsi="Consolas" w:cs="Consolas"/>
          <w:color w:val="880000"/>
          <w:lang w:val="en-US"/>
        </w:rPr>
        <w:t>/* n is an array of 10 integers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r w:rsidRPr="001E6768">
        <w:rPr>
          <w:rStyle w:val="kwd"/>
          <w:rFonts w:ascii="Consolas" w:hAnsi="Consolas" w:cs="Consolas"/>
          <w:color w:val="000088"/>
          <w:lang w:val="en-US"/>
        </w:rPr>
        <w:t>int</w:t>
      </w:r>
      <w:r w:rsidRPr="001E6768">
        <w:rPr>
          <w:rStyle w:val="pln"/>
          <w:rFonts w:ascii="Consolas" w:hAnsi="Consolas" w:cs="Consolas"/>
          <w:color w:val="313131"/>
          <w:lang w:val="en-US"/>
        </w:rPr>
        <w:t xml:space="preserve"> </w:t>
      </w:r>
      <w:proofErr w:type="spellStart"/>
      <w:r w:rsidRPr="001E6768">
        <w:rPr>
          <w:rStyle w:val="pln"/>
          <w:rFonts w:ascii="Consolas" w:hAnsi="Consolas" w:cs="Consolas"/>
          <w:color w:val="313131"/>
          <w:lang w:val="en-US"/>
        </w:rPr>
        <w:t>i</w:t>
      </w:r>
      <w:r w:rsidRPr="001E6768">
        <w:rPr>
          <w:rStyle w:val="pun"/>
          <w:rFonts w:ascii="Consolas" w:hAnsi="Consolas" w:cs="Consolas"/>
          <w:color w:val="666600"/>
          <w:lang w:val="en-US"/>
        </w:rPr>
        <w:t>,</w:t>
      </w:r>
      <w:r w:rsidRPr="001E6768">
        <w:rPr>
          <w:rStyle w:val="pln"/>
          <w:rFonts w:ascii="Consolas" w:hAnsi="Consolas" w:cs="Consolas"/>
          <w:color w:val="313131"/>
          <w:lang w:val="en-US"/>
        </w:rPr>
        <w:t>j</w:t>
      </w:r>
      <w:proofErr w:type="spellEnd"/>
      <w:r w:rsidRPr="001E6768">
        <w:rPr>
          <w:rStyle w:val="pun"/>
          <w:rFonts w:ascii="Consolas" w:hAnsi="Consolas" w:cs="Consolas"/>
          <w:color w:val="666600"/>
          <w:lang w:val="en-US"/>
        </w:rPr>
        <w:t>;</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r w:rsidRPr="001E6768">
        <w:rPr>
          <w:rStyle w:val="com"/>
          <w:rFonts w:ascii="Consolas" w:hAnsi="Consolas" w:cs="Consolas"/>
          <w:color w:val="880000"/>
          <w:lang w:val="en-US"/>
        </w:rPr>
        <w:t>/* initialize elements of array n to 0 */</w:t>
      </w:r>
      <w:r w:rsidRPr="001E6768">
        <w:rPr>
          <w:rStyle w:val="pln"/>
          <w:rFonts w:ascii="Consolas" w:hAnsi="Consolas" w:cs="Consolas"/>
          <w:color w:val="313131"/>
          <w:lang w:val="en-US"/>
        </w:rPr>
        <w:t xml:space="preserve">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lastRenderedPageBreak/>
        <w:t xml:space="preserve">   </w:t>
      </w:r>
      <w:r w:rsidRPr="001E6768">
        <w:rPr>
          <w:rStyle w:val="kwd"/>
          <w:rFonts w:ascii="Consolas" w:hAnsi="Consolas" w:cs="Consolas"/>
          <w:color w:val="000088"/>
          <w:lang w:val="en-US"/>
        </w:rPr>
        <w:t>for</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i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lit"/>
          <w:rFonts w:ascii="Consolas" w:hAnsi="Consolas" w:cs="Consolas"/>
          <w:color w:val="006666"/>
          <w:lang w:val="en-US"/>
        </w:rPr>
        <w:t>0</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i </w:t>
      </w:r>
      <w:r w:rsidRPr="001E6768">
        <w:rPr>
          <w:rStyle w:val="pun"/>
          <w:rFonts w:ascii="Consolas" w:hAnsi="Consolas" w:cs="Consolas"/>
          <w:color w:val="666600"/>
          <w:lang w:val="en-US"/>
        </w:rPr>
        <w:t>&lt;</w:t>
      </w:r>
      <w:r w:rsidRPr="001E6768">
        <w:rPr>
          <w:rStyle w:val="pln"/>
          <w:rFonts w:ascii="Consolas" w:hAnsi="Consolas" w:cs="Consolas"/>
          <w:color w:val="313131"/>
          <w:lang w:val="en-US"/>
        </w:rPr>
        <w:t xml:space="preserve"> </w:t>
      </w:r>
      <w:r w:rsidRPr="001E6768">
        <w:rPr>
          <w:rStyle w:val="lit"/>
          <w:rFonts w:ascii="Consolas" w:hAnsi="Consolas" w:cs="Consolas"/>
          <w:color w:val="006666"/>
          <w:lang w:val="en-US"/>
        </w:rPr>
        <w:t>10</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i</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n</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i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i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lit"/>
          <w:rFonts w:ascii="Consolas" w:hAnsi="Consolas" w:cs="Consolas"/>
          <w:color w:val="006666"/>
          <w:lang w:val="en-US"/>
        </w:rPr>
        <w:t>100</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com"/>
          <w:rFonts w:ascii="Consolas" w:hAnsi="Consolas" w:cs="Consolas"/>
          <w:color w:val="880000"/>
          <w:lang w:val="en-US"/>
        </w:rPr>
        <w:t>/* set element at location i to i + 100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r w:rsidRPr="001E6768">
        <w:rPr>
          <w:rStyle w:val="com"/>
          <w:rFonts w:ascii="Consolas" w:hAnsi="Consolas" w:cs="Consolas"/>
          <w:color w:val="880000"/>
          <w:lang w:val="en-US"/>
        </w:rPr>
        <w:t>/* output each array element's value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r w:rsidRPr="001E6768">
        <w:rPr>
          <w:rStyle w:val="kwd"/>
          <w:rFonts w:ascii="Consolas" w:hAnsi="Consolas" w:cs="Consolas"/>
          <w:color w:val="000088"/>
          <w:lang w:val="en-US"/>
        </w:rPr>
        <w:t>for</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j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lit"/>
          <w:rFonts w:ascii="Consolas" w:hAnsi="Consolas" w:cs="Consolas"/>
          <w:color w:val="006666"/>
          <w:lang w:val="en-US"/>
        </w:rPr>
        <w:t>0</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j </w:t>
      </w:r>
      <w:r w:rsidRPr="001E6768">
        <w:rPr>
          <w:rStyle w:val="pun"/>
          <w:rFonts w:ascii="Consolas" w:hAnsi="Consolas" w:cs="Consolas"/>
          <w:color w:val="666600"/>
          <w:lang w:val="en-US"/>
        </w:rPr>
        <w:t>&lt;</w:t>
      </w:r>
      <w:r w:rsidRPr="001E6768">
        <w:rPr>
          <w:rStyle w:val="pln"/>
          <w:rFonts w:ascii="Consolas" w:hAnsi="Consolas" w:cs="Consolas"/>
          <w:color w:val="313131"/>
          <w:lang w:val="en-US"/>
        </w:rPr>
        <w:t xml:space="preserve"> </w:t>
      </w:r>
      <w:r w:rsidRPr="001E6768">
        <w:rPr>
          <w:rStyle w:val="lit"/>
          <w:rFonts w:ascii="Consolas" w:hAnsi="Consolas" w:cs="Consolas"/>
          <w:color w:val="006666"/>
          <w:lang w:val="en-US"/>
        </w:rPr>
        <w:t>10</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j</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printf</w:t>
      </w:r>
      <w:r w:rsidRPr="001E6768">
        <w:rPr>
          <w:rStyle w:val="pun"/>
          <w:rFonts w:ascii="Consolas" w:hAnsi="Consolas" w:cs="Consolas"/>
          <w:color w:val="666600"/>
          <w:lang w:val="en-US"/>
        </w:rPr>
        <w:t>(</w:t>
      </w:r>
      <w:r w:rsidRPr="001E6768">
        <w:rPr>
          <w:rStyle w:val="str"/>
          <w:rFonts w:ascii="Consolas" w:eastAsiaTheme="majorEastAsia" w:hAnsi="Consolas" w:cs="Consolas"/>
          <w:color w:val="008800"/>
          <w:lang w:val="en-US"/>
        </w:rPr>
        <w:t>"Element[%d] = %d\n"</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j</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n</w:t>
      </w:r>
      <w:r w:rsidRPr="001E6768">
        <w:rPr>
          <w:rStyle w:val="pun"/>
          <w:rFonts w:ascii="Consolas" w:hAnsi="Consolas" w:cs="Consolas"/>
          <w:color w:val="666600"/>
          <w:lang w:val="en-US"/>
        </w:rPr>
        <w:t>[</w:t>
      </w:r>
      <w:r w:rsidRPr="001E6768">
        <w:rPr>
          <w:rStyle w:val="pln"/>
          <w:rFonts w:ascii="Consolas" w:hAnsi="Consolas" w:cs="Consolas"/>
          <w:color w:val="313131"/>
          <w:lang w:val="en-US"/>
        </w:rPr>
        <w:t>j</w:t>
      </w:r>
      <w:r w:rsidRPr="001E6768">
        <w:rPr>
          <w:rStyle w:val="pun"/>
          <w:rFonts w:ascii="Consolas" w:hAnsi="Consolas" w:cs="Consolas"/>
          <w:color w:val="666600"/>
          <w:lang w:val="en-US"/>
        </w:rPr>
        <w:t>]</w:t>
      </w: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r w:rsidRPr="001E6768">
        <w:rPr>
          <w:rStyle w:val="pun"/>
          <w:rFonts w:ascii="Consolas" w:hAnsi="Consolas" w:cs="Consolas"/>
          <w:color w:val="666600"/>
          <w:lang w:val="en-US"/>
        </w:rPr>
        <w:t>}</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lang w:val="en-US"/>
        </w:rPr>
      </w:pPr>
      <w:r w:rsidRPr="001E6768">
        <w:rPr>
          <w:rStyle w:val="pln"/>
          <w:rFonts w:ascii="Consolas" w:hAnsi="Consolas" w:cs="Consolas"/>
          <w:color w:val="313131"/>
          <w:lang w:val="en-US"/>
        </w:rPr>
        <w:t xml:space="preserve">   </w:t>
      </w:r>
      <w:r w:rsidRPr="001E6768">
        <w:rPr>
          <w:rStyle w:val="kwd"/>
          <w:rFonts w:ascii="Consolas" w:hAnsi="Consolas" w:cs="Consolas"/>
          <w:color w:val="000088"/>
          <w:lang w:val="en-US"/>
        </w:rPr>
        <w:t>return</w:t>
      </w:r>
      <w:r w:rsidRPr="001E6768">
        <w:rPr>
          <w:rStyle w:val="pln"/>
          <w:rFonts w:ascii="Consolas" w:hAnsi="Consolas" w:cs="Consolas"/>
          <w:color w:val="313131"/>
          <w:lang w:val="en-US"/>
        </w:rPr>
        <w:t xml:space="preserve"> </w:t>
      </w:r>
      <w:r w:rsidRPr="001E6768">
        <w:rPr>
          <w:rStyle w:val="lit"/>
          <w:rFonts w:ascii="Consolas" w:hAnsi="Consolas" w:cs="Consolas"/>
          <w:color w:val="006666"/>
          <w:lang w:val="en-US"/>
        </w:rPr>
        <w:t>0</w:t>
      </w:r>
      <w:r w:rsidRPr="001E6768">
        <w:rPr>
          <w:rStyle w:val="pun"/>
          <w:rFonts w:ascii="Consolas" w:hAnsi="Consolas" w:cs="Consolas"/>
          <w:color w:val="666600"/>
          <w:lang w:val="en-US"/>
        </w:rPr>
        <w:t>;</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lang w:val="en-US"/>
        </w:rPr>
      </w:pPr>
      <w:r w:rsidRPr="001E6768">
        <w:rPr>
          <w:rStyle w:val="pun"/>
          <w:rFonts w:ascii="Consolas" w:hAnsi="Consolas" w:cs="Consolas"/>
          <w:color w:val="666600"/>
          <w:lang w:val="en-US"/>
        </w:rPr>
        <w:t>}</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When the above code is compiled and executed, it produces the following result −</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Element[0] = 100</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Element[1] = 101</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Element[2] = 102</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Element[3] = 103</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Element[4] = 104</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Element[5] = 105</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Element[6] = 106</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Element[7] = 107</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Element[8] = 108</w:t>
      </w:r>
    </w:p>
    <w:p w:rsidR="0026651D" w:rsidRPr="001E6768" w:rsidRDefault="0026651D" w:rsidP="0026651D">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lang w:val="en-US"/>
        </w:rPr>
      </w:pPr>
      <w:r w:rsidRPr="001E6768">
        <w:rPr>
          <w:rFonts w:ascii="Consolas" w:hAnsi="Consolas" w:cs="Consolas"/>
          <w:color w:val="313131"/>
          <w:sz w:val="18"/>
          <w:szCs w:val="18"/>
          <w:lang w:val="en-US"/>
        </w:rPr>
        <w:t>Element[9] = 109</w:t>
      </w:r>
    </w:p>
    <w:p w:rsidR="0026651D" w:rsidRPr="001E6768" w:rsidRDefault="0026651D" w:rsidP="0026651D">
      <w:pPr>
        <w:pStyle w:val="2"/>
        <w:spacing w:before="48" w:after="48" w:line="360" w:lineRule="atLeast"/>
        <w:ind w:right="48"/>
        <w:rPr>
          <w:rFonts w:ascii="Verdana" w:hAnsi="Verdana"/>
          <w:b w:val="0"/>
          <w:bCs w:val="0"/>
          <w:color w:val="121214"/>
          <w:spacing w:val="-15"/>
          <w:sz w:val="41"/>
          <w:szCs w:val="41"/>
          <w:lang w:val="en-US"/>
        </w:rPr>
      </w:pPr>
      <w:r w:rsidRPr="001E6768">
        <w:rPr>
          <w:rFonts w:ascii="Verdana" w:hAnsi="Verdana"/>
          <w:b w:val="0"/>
          <w:bCs w:val="0"/>
          <w:color w:val="121214"/>
          <w:spacing w:val="-15"/>
          <w:sz w:val="41"/>
          <w:szCs w:val="41"/>
          <w:lang w:val="en-US"/>
        </w:rPr>
        <w:t>Arrays in Detail</w:t>
      </w:r>
    </w:p>
    <w:p w:rsidR="0026651D" w:rsidRPr="001E6768" w:rsidRDefault="0026651D" w:rsidP="0026651D">
      <w:pPr>
        <w:pStyle w:val="a5"/>
        <w:spacing w:before="0" w:beforeAutospacing="0" w:after="144" w:afterAutospacing="0" w:line="360" w:lineRule="atLeast"/>
        <w:ind w:left="48" w:right="48"/>
        <w:jc w:val="both"/>
        <w:rPr>
          <w:rFonts w:ascii="Verdana" w:hAnsi="Verdana"/>
          <w:color w:val="000000"/>
          <w:lang w:val="en-US"/>
        </w:rPr>
      </w:pPr>
      <w:r w:rsidRPr="001E6768">
        <w:rPr>
          <w:rFonts w:ascii="Verdana" w:hAnsi="Verdana"/>
          <w:color w:val="000000"/>
          <w:lang w:val="en-US"/>
        </w:rPr>
        <w:t>Arrays are important to C and should need a lot more attention. The following important concepts related to array should be clear to a C programmer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26651D" w:rsidTr="006D1FE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6651D" w:rsidRDefault="0026651D" w:rsidP="006D1FEA">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6651D" w:rsidRDefault="0026651D" w:rsidP="006D1FEA">
            <w:pPr>
              <w:spacing w:after="300"/>
              <w:jc w:val="center"/>
              <w:rPr>
                <w:rFonts w:ascii="Verdana" w:hAnsi="Verdana"/>
                <w:b/>
                <w:bCs/>
                <w:color w:val="313131"/>
                <w:sz w:val="21"/>
                <w:szCs w:val="21"/>
              </w:rPr>
            </w:pPr>
            <w:proofErr w:type="spellStart"/>
            <w:r>
              <w:rPr>
                <w:rFonts w:ascii="Verdana" w:hAnsi="Verdana"/>
                <w:b/>
                <w:bCs/>
                <w:color w:val="313131"/>
                <w:sz w:val="21"/>
                <w:szCs w:val="21"/>
              </w:rPr>
              <w:t>Concept</w:t>
            </w:r>
            <w:proofErr w:type="spellEnd"/>
            <w:r>
              <w:rPr>
                <w:rFonts w:ascii="Verdana" w:hAnsi="Verdana"/>
                <w:b/>
                <w:bCs/>
                <w:color w:val="313131"/>
                <w:sz w:val="21"/>
                <w:szCs w:val="21"/>
              </w:rPr>
              <w:t xml:space="preserve"> &amp; </w:t>
            </w:r>
            <w:proofErr w:type="spellStart"/>
            <w:r>
              <w:rPr>
                <w:rFonts w:ascii="Verdana" w:hAnsi="Verdana"/>
                <w:b/>
                <w:bCs/>
                <w:color w:val="313131"/>
                <w:sz w:val="21"/>
                <w:szCs w:val="21"/>
              </w:rPr>
              <w:t>Description</w:t>
            </w:r>
            <w:proofErr w:type="spellEnd"/>
          </w:p>
        </w:tc>
      </w:tr>
      <w:tr w:rsidR="0026651D" w:rsidRPr="00493FE0" w:rsidTr="006D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651D" w:rsidRDefault="0026651D" w:rsidP="006D1FEA">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651D" w:rsidRPr="006410DA" w:rsidRDefault="0026651D" w:rsidP="006D1FEA">
            <w:pPr>
              <w:spacing w:after="0" w:line="360" w:lineRule="auto"/>
              <w:ind w:firstLine="709"/>
              <w:rPr>
                <w:rFonts w:ascii="Times New Roman" w:hAnsi="Times New Roman" w:cs="Times New Roman"/>
                <w:b/>
                <w:sz w:val="28"/>
                <w:szCs w:val="28"/>
                <w:lang w:val="en-US"/>
              </w:rPr>
            </w:pPr>
            <w:hyperlink r:id="rId71" w:history="1">
              <w:r w:rsidRPr="006410DA">
                <w:rPr>
                  <w:rFonts w:ascii="Times New Roman" w:hAnsi="Times New Roman" w:cs="Times New Roman"/>
                  <w:sz w:val="28"/>
                  <w:szCs w:val="28"/>
                  <w:lang w:val="en-US"/>
                </w:rPr>
                <w:t>Multi-dimensional arrays</w:t>
              </w:r>
            </w:hyperlink>
          </w:p>
          <w:p w:rsidR="0026651D" w:rsidRPr="001E6768" w:rsidRDefault="0026651D" w:rsidP="006D1FEA">
            <w:pPr>
              <w:pStyle w:val="a5"/>
              <w:spacing w:before="0" w:beforeAutospacing="0" w:after="144" w:afterAutospacing="0" w:line="360" w:lineRule="atLeast"/>
              <w:ind w:left="48" w:right="48"/>
              <w:jc w:val="both"/>
              <w:rPr>
                <w:rFonts w:ascii="Verdana" w:hAnsi="Verdana"/>
                <w:color w:val="000000"/>
                <w:sz w:val="21"/>
                <w:szCs w:val="21"/>
                <w:lang w:val="en-US"/>
              </w:rPr>
            </w:pPr>
            <w:r w:rsidRPr="001E6768">
              <w:rPr>
                <w:rFonts w:ascii="Verdana" w:hAnsi="Verdana"/>
                <w:color w:val="000000"/>
                <w:sz w:val="21"/>
                <w:szCs w:val="21"/>
                <w:lang w:val="en-US"/>
              </w:rPr>
              <w:t>C supports multidimensional arrays. The simplest form of the multidimensional array is the two-dimensional array.</w:t>
            </w:r>
          </w:p>
        </w:tc>
      </w:tr>
      <w:tr w:rsidR="0026651D" w:rsidRPr="00493FE0" w:rsidTr="006D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651D" w:rsidRDefault="0026651D" w:rsidP="006D1FEA">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651D" w:rsidRPr="006410DA" w:rsidRDefault="0026651D" w:rsidP="006D1FEA">
            <w:pPr>
              <w:pStyle w:val="a5"/>
              <w:spacing w:before="0" w:beforeAutospacing="0" w:after="144" w:afterAutospacing="0" w:line="360" w:lineRule="atLeast"/>
              <w:ind w:left="48" w:right="48"/>
              <w:jc w:val="both"/>
              <w:rPr>
                <w:rFonts w:ascii="Verdana" w:hAnsi="Verdana"/>
                <w:color w:val="000000"/>
                <w:sz w:val="21"/>
                <w:szCs w:val="21"/>
                <w:lang w:val="en-US"/>
              </w:rPr>
            </w:pPr>
            <w:hyperlink r:id="rId72" w:history="1">
              <w:r w:rsidRPr="006410DA">
                <w:rPr>
                  <w:color w:val="000000"/>
                  <w:lang w:val="en-US"/>
                </w:rPr>
                <w:t>Passing arrays to functions</w:t>
              </w:r>
            </w:hyperlink>
          </w:p>
          <w:p w:rsidR="0026651D" w:rsidRPr="001E6768" w:rsidRDefault="0026651D" w:rsidP="006D1FEA">
            <w:pPr>
              <w:pStyle w:val="a5"/>
              <w:spacing w:before="0" w:beforeAutospacing="0" w:after="144" w:afterAutospacing="0" w:line="360" w:lineRule="atLeast"/>
              <w:ind w:left="48" w:right="48"/>
              <w:jc w:val="both"/>
              <w:rPr>
                <w:rFonts w:ascii="Verdana" w:hAnsi="Verdana"/>
                <w:color w:val="000000"/>
                <w:sz w:val="21"/>
                <w:szCs w:val="21"/>
                <w:lang w:val="en-US"/>
              </w:rPr>
            </w:pPr>
            <w:r w:rsidRPr="001E6768">
              <w:rPr>
                <w:rFonts w:ascii="Verdana" w:hAnsi="Verdana"/>
                <w:color w:val="000000"/>
                <w:sz w:val="21"/>
                <w:szCs w:val="21"/>
                <w:lang w:val="en-US"/>
              </w:rPr>
              <w:t>You can pass to the function a pointer to an array by specifying the array's name without an index.</w:t>
            </w:r>
          </w:p>
        </w:tc>
      </w:tr>
      <w:tr w:rsidR="0026651D" w:rsidRPr="00493FE0" w:rsidTr="006D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651D" w:rsidRDefault="0026651D" w:rsidP="006D1FEA">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651D" w:rsidRPr="006410DA" w:rsidRDefault="0026651D" w:rsidP="006D1FEA">
            <w:pPr>
              <w:pStyle w:val="a5"/>
              <w:spacing w:before="0" w:beforeAutospacing="0" w:after="144" w:afterAutospacing="0" w:line="360" w:lineRule="atLeast"/>
              <w:ind w:left="48" w:right="48"/>
              <w:jc w:val="both"/>
              <w:rPr>
                <w:rFonts w:ascii="Verdana" w:hAnsi="Verdana"/>
                <w:color w:val="000000"/>
                <w:sz w:val="21"/>
                <w:szCs w:val="21"/>
                <w:lang w:val="en-US"/>
              </w:rPr>
            </w:pPr>
            <w:hyperlink r:id="rId73" w:history="1">
              <w:r w:rsidRPr="006410DA">
                <w:rPr>
                  <w:color w:val="000000"/>
                  <w:lang w:val="en-US"/>
                </w:rPr>
                <w:t>Return array from a function</w:t>
              </w:r>
            </w:hyperlink>
          </w:p>
          <w:p w:rsidR="0026651D" w:rsidRPr="001E6768" w:rsidRDefault="0026651D" w:rsidP="006D1FEA">
            <w:pPr>
              <w:pStyle w:val="a5"/>
              <w:spacing w:before="0" w:beforeAutospacing="0" w:after="144" w:afterAutospacing="0" w:line="360" w:lineRule="atLeast"/>
              <w:ind w:left="48" w:right="48"/>
              <w:jc w:val="both"/>
              <w:rPr>
                <w:rFonts w:ascii="Verdana" w:hAnsi="Verdana"/>
                <w:color w:val="000000"/>
                <w:sz w:val="21"/>
                <w:szCs w:val="21"/>
                <w:lang w:val="en-US"/>
              </w:rPr>
            </w:pPr>
            <w:r w:rsidRPr="001E6768">
              <w:rPr>
                <w:rFonts w:ascii="Verdana" w:hAnsi="Verdana"/>
                <w:color w:val="000000"/>
                <w:sz w:val="21"/>
                <w:szCs w:val="21"/>
                <w:lang w:val="en-US"/>
              </w:rPr>
              <w:t>C allows a function to return an array.</w:t>
            </w:r>
          </w:p>
        </w:tc>
      </w:tr>
      <w:tr w:rsidR="0026651D" w:rsidRPr="00493FE0" w:rsidTr="006D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651D" w:rsidRDefault="0026651D" w:rsidP="006D1FEA">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6651D" w:rsidRPr="006410DA" w:rsidRDefault="0026651D" w:rsidP="006D1FEA">
            <w:pPr>
              <w:pStyle w:val="a5"/>
              <w:spacing w:before="0" w:beforeAutospacing="0" w:after="144" w:afterAutospacing="0" w:line="360" w:lineRule="atLeast"/>
              <w:ind w:left="48" w:right="48"/>
              <w:jc w:val="both"/>
              <w:rPr>
                <w:rFonts w:ascii="Verdana" w:hAnsi="Verdana"/>
                <w:color w:val="000000"/>
                <w:sz w:val="21"/>
                <w:szCs w:val="21"/>
                <w:lang w:val="en-US"/>
              </w:rPr>
            </w:pPr>
            <w:hyperlink r:id="rId74" w:history="1">
              <w:r w:rsidRPr="006410DA">
                <w:rPr>
                  <w:color w:val="000000"/>
                  <w:lang w:val="en-US"/>
                </w:rPr>
                <w:t>Pointer to an array</w:t>
              </w:r>
            </w:hyperlink>
          </w:p>
          <w:p w:rsidR="0026651D" w:rsidRPr="001E6768" w:rsidRDefault="0026651D" w:rsidP="006D1FEA">
            <w:pPr>
              <w:pStyle w:val="a5"/>
              <w:spacing w:before="0" w:beforeAutospacing="0" w:after="144" w:afterAutospacing="0" w:line="360" w:lineRule="atLeast"/>
              <w:ind w:left="48" w:right="48"/>
              <w:jc w:val="both"/>
              <w:rPr>
                <w:rFonts w:ascii="Verdana" w:hAnsi="Verdana"/>
                <w:color w:val="000000"/>
                <w:sz w:val="21"/>
                <w:szCs w:val="21"/>
                <w:lang w:val="en-US"/>
              </w:rPr>
            </w:pPr>
            <w:r w:rsidRPr="001E6768">
              <w:rPr>
                <w:rFonts w:ascii="Verdana" w:hAnsi="Verdana"/>
                <w:color w:val="000000"/>
                <w:sz w:val="21"/>
                <w:szCs w:val="21"/>
                <w:lang w:val="en-US"/>
              </w:rPr>
              <w:t>You can generate a pointer to the first element of an array by simply specifying the array name, without any index.</w:t>
            </w:r>
          </w:p>
        </w:tc>
      </w:tr>
    </w:tbl>
    <w:p w:rsidR="0026651D" w:rsidRDefault="0026651D" w:rsidP="0026651D">
      <w:pPr>
        <w:jc w:val="both"/>
        <w:rPr>
          <w:rFonts w:ascii="Times New Roman" w:hAnsi="Times New Roman" w:cs="Times New Roman"/>
          <w:b/>
          <w:sz w:val="24"/>
          <w:szCs w:val="28"/>
          <w:lang w:val="en-US"/>
        </w:rPr>
      </w:pPr>
    </w:p>
    <w:p w:rsidR="0026651D" w:rsidRDefault="0026651D" w:rsidP="0026651D">
      <w:pPr>
        <w:jc w:val="both"/>
        <w:rPr>
          <w:rFonts w:ascii="Times New Roman" w:hAnsi="Times New Roman" w:cs="Times New Roman"/>
          <w:b/>
          <w:sz w:val="24"/>
          <w:szCs w:val="28"/>
          <w:lang w:val="en-US"/>
        </w:rPr>
      </w:pPr>
      <w:r w:rsidRPr="002A6015">
        <w:rPr>
          <w:rFonts w:ascii="Times New Roman" w:hAnsi="Times New Roman" w:cs="Times New Roman"/>
          <w:b/>
          <w:sz w:val="24"/>
          <w:szCs w:val="28"/>
          <w:lang w:val="en-US"/>
        </w:rPr>
        <w:t>Topic №</w:t>
      </w:r>
      <w:r w:rsidR="00C40D23">
        <w:rPr>
          <w:rFonts w:ascii="Times New Roman" w:hAnsi="Times New Roman" w:cs="Times New Roman"/>
          <w:b/>
          <w:sz w:val="24"/>
          <w:szCs w:val="28"/>
          <w:lang w:val="en-US"/>
        </w:rPr>
        <w:t xml:space="preserve"> 5</w:t>
      </w:r>
      <w:r w:rsidRPr="002A6015">
        <w:rPr>
          <w:rFonts w:ascii="Times New Roman" w:hAnsi="Times New Roman" w:cs="Times New Roman"/>
          <w:b/>
          <w:sz w:val="24"/>
          <w:szCs w:val="28"/>
          <w:lang w:val="en-US"/>
        </w:rPr>
        <w:t>.</w:t>
      </w:r>
    </w:p>
    <w:p w:rsidR="00876551" w:rsidRDefault="00876551" w:rsidP="00876551">
      <w:pPr>
        <w:jc w:val="both"/>
        <w:rPr>
          <w:rFonts w:ascii="Times New Roman" w:hAnsi="Times New Roman" w:cs="Times New Roman"/>
          <w:b/>
          <w:bCs/>
          <w:sz w:val="28"/>
          <w:szCs w:val="28"/>
        </w:rPr>
      </w:pPr>
      <w:r w:rsidRPr="006E405E">
        <w:rPr>
          <w:rFonts w:ascii="Times New Roman" w:hAnsi="Times New Roman" w:cs="Times New Roman"/>
          <w:b/>
          <w:bCs/>
          <w:sz w:val="28"/>
          <w:szCs w:val="28"/>
        </w:rPr>
        <w:t>Passing Arrays to Functions</w:t>
      </w:r>
    </w:p>
    <w:p w:rsidR="00876551" w:rsidRPr="002A6015" w:rsidRDefault="00876551" w:rsidP="0026651D">
      <w:pPr>
        <w:jc w:val="both"/>
        <w:rPr>
          <w:rFonts w:ascii="Times New Roman" w:hAnsi="Times New Roman" w:cs="Times New Roman"/>
          <w:b/>
          <w:sz w:val="24"/>
          <w:szCs w:val="28"/>
          <w:lang w:val="en-US"/>
        </w:rPr>
      </w:pPr>
    </w:p>
    <w:p w:rsidR="0026651D" w:rsidRPr="002A6015" w:rsidRDefault="0026651D" w:rsidP="0026651D">
      <w:pPr>
        <w:spacing w:after="144" w:line="516" w:lineRule="atLeast"/>
        <w:ind w:left="48" w:right="48"/>
        <w:jc w:val="both"/>
        <w:rPr>
          <w:rFonts w:ascii="Verdana" w:eastAsia="Times New Roman" w:hAnsi="Verdana" w:cs="Times New Roman"/>
          <w:color w:val="000000"/>
          <w:sz w:val="24"/>
          <w:szCs w:val="24"/>
          <w:lang w:val="en-US"/>
        </w:rPr>
      </w:pPr>
      <w:r w:rsidRPr="002A6015">
        <w:rPr>
          <w:rFonts w:ascii="Verdana" w:eastAsia="Times New Roman" w:hAnsi="Verdana" w:cs="Times New Roman"/>
          <w:color w:val="000000"/>
          <w:sz w:val="24"/>
          <w:szCs w:val="24"/>
          <w:lang w:val="en-US"/>
        </w:rPr>
        <w:t>If you want to pass a single-dimension array as an argument in a function, you would have to declare a formal parameter in one of following three ways and all three declaration methods produce similar results because each tells the compiler that an integer pointer is going to be received. Similarly, you can pass multi-dimensional arrays as formal parameters.</w:t>
      </w:r>
    </w:p>
    <w:p w:rsidR="0026651D" w:rsidRPr="002A6015" w:rsidRDefault="0026651D" w:rsidP="0026651D">
      <w:pPr>
        <w:spacing w:before="48" w:after="48" w:line="360" w:lineRule="atLeast"/>
        <w:ind w:right="48"/>
        <w:outlineLvl w:val="1"/>
        <w:rPr>
          <w:rFonts w:ascii="Verdana" w:eastAsia="Times New Roman" w:hAnsi="Verdana" w:cs="Times New Roman"/>
          <w:color w:val="121214"/>
          <w:spacing w:val="-21"/>
          <w:sz w:val="41"/>
          <w:szCs w:val="41"/>
          <w:lang w:val="en-US"/>
        </w:rPr>
      </w:pPr>
      <w:r w:rsidRPr="002A6015">
        <w:rPr>
          <w:rFonts w:ascii="Verdana" w:eastAsia="Times New Roman" w:hAnsi="Verdana" w:cs="Times New Roman"/>
          <w:color w:val="121214"/>
          <w:spacing w:val="-21"/>
          <w:sz w:val="41"/>
          <w:szCs w:val="41"/>
          <w:lang w:val="en-US"/>
        </w:rPr>
        <w:t>Way-1</w:t>
      </w:r>
    </w:p>
    <w:p w:rsidR="0026651D" w:rsidRPr="002A6015" w:rsidRDefault="0026651D" w:rsidP="0026651D">
      <w:pPr>
        <w:spacing w:after="144" w:line="516" w:lineRule="atLeast"/>
        <w:ind w:left="48" w:right="48"/>
        <w:jc w:val="both"/>
        <w:rPr>
          <w:rFonts w:ascii="Verdana" w:eastAsia="Times New Roman" w:hAnsi="Verdana" w:cs="Times New Roman"/>
          <w:color w:val="000000"/>
          <w:sz w:val="24"/>
          <w:szCs w:val="24"/>
          <w:lang w:val="en-US"/>
        </w:rPr>
      </w:pPr>
      <w:r w:rsidRPr="002A6015">
        <w:rPr>
          <w:rFonts w:ascii="Verdana" w:eastAsia="Times New Roman" w:hAnsi="Verdana" w:cs="Times New Roman"/>
          <w:color w:val="000000"/>
          <w:sz w:val="24"/>
          <w:szCs w:val="24"/>
          <w:lang w:val="en-US"/>
        </w:rPr>
        <w:t>Formal parameters as a pointer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000088"/>
          <w:sz w:val="28"/>
          <w:lang w:val="en-US"/>
        </w:rPr>
        <w:t>void</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myFunction</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roofErr w:type="spellStart"/>
      <w:r w:rsidRPr="002A6015">
        <w:rPr>
          <w:rFonts w:ascii="Consolas" w:eastAsia="Times New Roman" w:hAnsi="Consolas" w:cs="Consolas"/>
          <w:color w:val="313131"/>
          <w:sz w:val="28"/>
          <w:lang w:val="en-US"/>
        </w:rPr>
        <w:t>param</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2A6015">
        <w:rPr>
          <w:rFonts w:ascii="Consolas" w:eastAsia="Times New Roman" w:hAnsi="Consolas" w:cs="Consolas"/>
          <w:color w:val="666600"/>
          <w:sz w:val="28"/>
          <w:lang w:val="en-US"/>
        </w:rPr>
        <w:t>}</w:t>
      </w:r>
    </w:p>
    <w:p w:rsidR="0026651D" w:rsidRPr="002A6015" w:rsidRDefault="0026651D" w:rsidP="0026651D">
      <w:pPr>
        <w:spacing w:before="48" w:after="48" w:line="360" w:lineRule="atLeast"/>
        <w:ind w:right="48"/>
        <w:outlineLvl w:val="1"/>
        <w:rPr>
          <w:rFonts w:ascii="Verdana" w:eastAsia="Times New Roman" w:hAnsi="Verdana" w:cs="Times New Roman"/>
          <w:color w:val="121214"/>
          <w:spacing w:val="-21"/>
          <w:sz w:val="41"/>
          <w:szCs w:val="41"/>
          <w:lang w:val="en-US"/>
        </w:rPr>
      </w:pPr>
      <w:r w:rsidRPr="002A6015">
        <w:rPr>
          <w:rFonts w:ascii="Verdana" w:eastAsia="Times New Roman" w:hAnsi="Verdana" w:cs="Times New Roman"/>
          <w:color w:val="121214"/>
          <w:spacing w:val="-21"/>
          <w:sz w:val="41"/>
          <w:szCs w:val="41"/>
          <w:lang w:val="en-US"/>
        </w:rPr>
        <w:t>Way-2</w:t>
      </w:r>
    </w:p>
    <w:p w:rsidR="0026651D" w:rsidRPr="002A6015" w:rsidRDefault="0026651D" w:rsidP="0026651D">
      <w:pPr>
        <w:spacing w:after="144" w:line="516" w:lineRule="atLeast"/>
        <w:ind w:left="48" w:right="48"/>
        <w:jc w:val="both"/>
        <w:rPr>
          <w:rFonts w:ascii="Verdana" w:eastAsia="Times New Roman" w:hAnsi="Verdana" w:cs="Times New Roman"/>
          <w:color w:val="000000"/>
          <w:sz w:val="24"/>
          <w:szCs w:val="24"/>
          <w:lang w:val="en-US"/>
        </w:rPr>
      </w:pPr>
      <w:r w:rsidRPr="002A6015">
        <w:rPr>
          <w:rFonts w:ascii="Verdana" w:eastAsia="Times New Roman" w:hAnsi="Verdana" w:cs="Times New Roman"/>
          <w:color w:val="000000"/>
          <w:sz w:val="24"/>
          <w:szCs w:val="24"/>
          <w:lang w:val="en-US"/>
        </w:rPr>
        <w:t>Formal parameters as a sized array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000088"/>
          <w:sz w:val="28"/>
          <w:lang w:val="en-US"/>
        </w:rPr>
        <w:lastRenderedPageBreak/>
        <w:t>void</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myFunction</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param</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006666"/>
          <w:sz w:val="28"/>
          <w:lang w:val="en-US"/>
        </w:rPr>
        <w:t>10</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2A6015">
        <w:rPr>
          <w:rFonts w:ascii="Consolas" w:eastAsia="Times New Roman" w:hAnsi="Consolas" w:cs="Consolas"/>
          <w:color w:val="666600"/>
          <w:sz w:val="28"/>
          <w:lang w:val="en-US"/>
        </w:rPr>
        <w:t>}</w:t>
      </w:r>
    </w:p>
    <w:p w:rsidR="0026651D" w:rsidRPr="002A6015" w:rsidRDefault="0026651D" w:rsidP="0026651D">
      <w:pPr>
        <w:spacing w:before="48" w:after="48" w:line="360" w:lineRule="atLeast"/>
        <w:ind w:right="48"/>
        <w:outlineLvl w:val="1"/>
        <w:rPr>
          <w:rFonts w:ascii="Verdana" w:eastAsia="Times New Roman" w:hAnsi="Verdana" w:cs="Times New Roman"/>
          <w:color w:val="121214"/>
          <w:spacing w:val="-21"/>
          <w:sz w:val="41"/>
          <w:szCs w:val="41"/>
          <w:lang w:val="en-US"/>
        </w:rPr>
      </w:pPr>
      <w:r w:rsidRPr="002A6015">
        <w:rPr>
          <w:rFonts w:ascii="Verdana" w:eastAsia="Times New Roman" w:hAnsi="Verdana" w:cs="Times New Roman"/>
          <w:color w:val="121214"/>
          <w:spacing w:val="-21"/>
          <w:sz w:val="41"/>
          <w:szCs w:val="41"/>
          <w:lang w:val="en-US"/>
        </w:rPr>
        <w:t>Way-3</w:t>
      </w:r>
    </w:p>
    <w:p w:rsidR="0026651D" w:rsidRPr="002A6015" w:rsidRDefault="0026651D" w:rsidP="0026651D">
      <w:pPr>
        <w:spacing w:after="144" w:line="516" w:lineRule="atLeast"/>
        <w:ind w:left="48" w:right="48"/>
        <w:jc w:val="both"/>
        <w:rPr>
          <w:rFonts w:ascii="Verdana" w:eastAsia="Times New Roman" w:hAnsi="Verdana" w:cs="Times New Roman"/>
          <w:color w:val="000000"/>
          <w:sz w:val="24"/>
          <w:szCs w:val="24"/>
          <w:lang w:val="en-US"/>
        </w:rPr>
      </w:pPr>
      <w:r w:rsidRPr="002A6015">
        <w:rPr>
          <w:rFonts w:ascii="Verdana" w:eastAsia="Times New Roman" w:hAnsi="Verdana" w:cs="Times New Roman"/>
          <w:color w:val="000000"/>
          <w:sz w:val="24"/>
          <w:szCs w:val="24"/>
          <w:lang w:val="en-US"/>
        </w:rPr>
        <w:t>Formal parameters as an unsized array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000088"/>
          <w:sz w:val="28"/>
          <w:lang w:val="en-US"/>
        </w:rPr>
        <w:t>void</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myFunction</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param</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2A6015">
        <w:rPr>
          <w:rFonts w:ascii="Consolas" w:eastAsia="Times New Roman" w:hAnsi="Consolas" w:cs="Consolas"/>
          <w:color w:val="666600"/>
          <w:sz w:val="28"/>
          <w:lang w:val="en-US"/>
        </w:rPr>
        <w:t>}</w:t>
      </w:r>
    </w:p>
    <w:p w:rsidR="0026651D" w:rsidRPr="002A6015" w:rsidRDefault="0026651D" w:rsidP="0026651D">
      <w:pPr>
        <w:spacing w:before="48" w:after="48" w:line="360" w:lineRule="atLeast"/>
        <w:ind w:right="48"/>
        <w:outlineLvl w:val="1"/>
        <w:rPr>
          <w:rFonts w:ascii="Verdana" w:eastAsia="Times New Roman" w:hAnsi="Verdana" w:cs="Times New Roman"/>
          <w:color w:val="121214"/>
          <w:spacing w:val="-21"/>
          <w:sz w:val="41"/>
          <w:szCs w:val="41"/>
          <w:lang w:val="en-US"/>
        </w:rPr>
      </w:pPr>
      <w:r w:rsidRPr="002A6015">
        <w:rPr>
          <w:rFonts w:ascii="Verdana" w:eastAsia="Times New Roman" w:hAnsi="Verdana" w:cs="Times New Roman"/>
          <w:color w:val="121214"/>
          <w:spacing w:val="-21"/>
          <w:sz w:val="41"/>
          <w:szCs w:val="41"/>
          <w:lang w:val="en-US"/>
        </w:rPr>
        <w:t>Example</w:t>
      </w:r>
    </w:p>
    <w:p w:rsidR="0026651D" w:rsidRPr="002A6015" w:rsidRDefault="0026651D" w:rsidP="0026651D">
      <w:pPr>
        <w:spacing w:after="144" w:line="516" w:lineRule="atLeast"/>
        <w:ind w:left="48" w:right="48"/>
        <w:jc w:val="both"/>
        <w:rPr>
          <w:rFonts w:ascii="Verdana" w:eastAsia="Times New Roman" w:hAnsi="Verdana" w:cs="Times New Roman"/>
          <w:color w:val="000000"/>
          <w:sz w:val="24"/>
          <w:szCs w:val="24"/>
          <w:lang w:val="en-US"/>
        </w:rPr>
      </w:pPr>
      <w:r w:rsidRPr="002A6015">
        <w:rPr>
          <w:rFonts w:ascii="Verdana" w:eastAsia="Times New Roman" w:hAnsi="Verdana" w:cs="Times New Roman"/>
          <w:color w:val="000000"/>
          <w:sz w:val="24"/>
          <w:szCs w:val="24"/>
          <w:lang w:val="en-US"/>
        </w:rPr>
        <w:t>Now, consider the following function, which takes an array as an argument along with another argument and based on the passed arguments, it returns the average of the numbers passed through the array as follows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000088"/>
          <w:sz w:val="28"/>
          <w:lang w:val="en-US"/>
        </w:rPr>
        <w:t>double</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getAverage</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arr</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size</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i</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double</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avg</w:t>
      </w:r>
      <w:proofErr w:type="spellEnd"/>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double</w:t>
      </w:r>
      <w:r w:rsidRPr="002A6015">
        <w:rPr>
          <w:rFonts w:ascii="Consolas" w:eastAsia="Times New Roman" w:hAnsi="Consolas" w:cs="Consolas"/>
          <w:color w:val="313131"/>
          <w:sz w:val="28"/>
          <w:lang w:val="en-US"/>
        </w:rPr>
        <w:t xml:space="preserve"> sum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6666"/>
          <w:sz w:val="28"/>
          <w:lang w:val="en-US"/>
        </w:rPr>
        <w:t>0</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for</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i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6666"/>
          <w:sz w:val="28"/>
          <w:lang w:val="en-US"/>
        </w:rPr>
        <w:t>0</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i </w:t>
      </w:r>
      <w:r w:rsidRPr="002A6015">
        <w:rPr>
          <w:rFonts w:ascii="Consolas" w:eastAsia="Times New Roman" w:hAnsi="Consolas" w:cs="Consolas"/>
          <w:color w:val="666600"/>
          <w:sz w:val="28"/>
          <w:lang w:val="en-US"/>
        </w:rPr>
        <w:t>&lt;</w:t>
      </w:r>
      <w:r w:rsidRPr="002A6015">
        <w:rPr>
          <w:rFonts w:ascii="Consolas" w:eastAsia="Times New Roman" w:hAnsi="Consolas" w:cs="Consolas"/>
          <w:color w:val="313131"/>
          <w:sz w:val="28"/>
          <w:lang w:val="en-US"/>
        </w:rPr>
        <w:t xml:space="preserve"> size</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i</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sum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arr</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i</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avg</w:t>
      </w:r>
      <w:proofErr w:type="spellEnd"/>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sum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size</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return</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avg</w:t>
      </w:r>
      <w:proofErr w:type="spellEnd"/>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2A6015">
        <w:rPr>
          <w:rFonts w:ascii="Consolas" w:eastAsia="Times New Roman" w:hAnsi="Consolas" w:cs="Consolas"/>
          <w:color w:val="666600"/>
          <w:sz w:val="28"/>
          <w:lang w:val="en-US"/>
        </w:rPr>
        <w:t>}</w:t>
      </w:r>
    </w:p>
    <w:p w:rsidR="0026651D" w:rsidRPr="002A6015" w:rsidRDefault="0026651D" w:rsidP="0026651D">
      <w:pPr>
        <w:spacing w:after="144" w:line="516" w:lineRule="atLeast"/>
        <w:ind w:left="48" w:right="48"/>
        <w:jc w:val="both"/>
        <w:rPr>
          <w:rFonts w:ascii="Verdana" w:eastAsia="Times New Roman" w:hAnsi="Verdana" w:cs="Times New Roman"/>
          <w:color w:val="000000"/>
          <w:sz w:val="24"/>
          <w:szCs w:val="24"/>
          <w:lang w:val="en-US"/>
        </w:rPr>
      </w:pPr>
      <w:r w:rsidRPr="002A6015">
        <w:rPr>
          <w:rFonts w:ascii="Verdana" w:eastAsia="Times New Roman" w:hAnsi="Verdana" w:cs="Times New Roman"/>
          <w:color w:val="000000"/>
          <w:sz w:val="24"/>
          <w:szCs w:val="24"/>
          <w:lang w:val="en-US"/>
        </w:rPr>
        <w:t>Now, let us call the above function as follows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880000"/>
          <w:sz w:val="28"/>
          <w:lang w:val="en-US"/>
        </w:rPr>
        <w:t>#include</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8800"/>
          <w:sz w:val="28"/>
          <w:lang w:val="en-US"/>
        </w:rPr>
        <w:t>&lt;stdio.h&gt;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880000"/>
          <w:sz w:val="28"/>
          <w:lang w:val="en-US"/>
        </w:rPr>
        <w:t>/* function declaration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000088"/>
          <w:sz w:val="28"/>
          <w:lang w:val="en-US"/>
        </w:rPr>
        <w:t>double</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getAverage</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arr</w:t>
      </w:r>
      <w:proofErr w:type="spellEnd"/>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size</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main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880000"/>
          <w:sz w:val="28"/>
          <w:lang w:val="en-US"/>
        </w:rPr>
        <w:t>/* an int array with 5 elements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int</w:t>
      </w:r>
      <w:r w:rsidRPr="002A6015">
        <w:rPr>
          <w:rFonts w:ascii="Consolas" w:eastAsia="Times New Roman" w:hAnsi="Consolas" w:cs="Consolas"/>
          <w:color w:val="313131"/>
          <w:sz w:val="28"/>
          <w:lang w:val="en-US"/>
        </w:rPr>
        <w:t xml:space="preserve"> balance</w:t>
      </w:r>
      <w:r w:rsidRPr="002A6015">
        <w:rPr>
          <w:rFonts w:ascii="Consolas" w:eastAsia="Times New Roman" w:hAnsi="Consolas" w:cs="Consolas"/>
          <w:color w:val="666600"/>
          <w:sz w:val="28"/>
          <w:lang w:val="en-US"/>
        </w:rPr>
        <w:t>[</w:t>
      </w:r>
      <w:r w:rsidRPr="002A6015">
        <w:rPr>
          <w:rFonts w:ascii="Consolas" w:eastAsia="Times New Roman" w:hAnsi="Consolas" w:cs="Consolas"/>
          <w:color w:val="006666"/>
          <w:sz w:val="28"/>
          <w:lang w:val="en-US"/>
        </w:rPr>
        <w:t>5</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r w:rsidRPr="002A6015">
        <w:rPr>
          <w:rFonts w:ascii="Consolas" w:eastAsia="Times New Roman" w:hAnsi="Consolas" w:cs="Consolas"/>
          <w:color w:val="006666"/>
          <w:sz w:val="28"/>
          <w:lang w:val="en-US"/>
        </w:rPr>
        <w:t>1000</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6666"/>
          <w:sz w:val="28"/>
          <w:lang w:val="en-US"/>
        </w:rPr>
        <w:t>2</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6666"/>
          <w:sz w:val="28"/>
          <w:lang w:val="en-US"/>
        </w:rPr>
        <w:t>3</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6666"/>
          <w:sz w:val="28"/>
          <w:lang w:val="en-US"/>
        </w:rPr>
        <w:t>17</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6666"/>
          <w:sz w:val="28"/>
          <w:lang w:val="en-US"/>
        </w:rPr>
        <w:t>50</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double</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avg</w:t>
      </w:r>
      <w:proofErr w:type="spellEnd"/>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lastRenderedPageBreak/>
        <w:t xml:space="preserve">   </w:t>
      </w:r>
      <w:r w:rsidRPr="002A6015">
        <w:rPr>
          <w:rFonts w:ascii="Consolas" w:eastAsia="Times New Roman" w:hAnsi="Consolas" w:cs="Consolas"/>
          <w:color w:val="880000"/>
          <w:sz w:val="28"/>
          <w:lang w:val="en-US"/>
        </w:rPr>
        <w:t>/* pass pointer to the array as an argument */</w:t>
      </w:r>
    </w:p>
    <w:p w:rsidR="0026651D" w:rsidRPr="00E13B18"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proofErr w:type="spellStart"/>
      <w:r w:rsidRPr="00E13B18">
        <w:rPr>
          <w:rFonts w:ascii="Consolas" w:eastAsia="Times New Roman" w:hAnsi="Consolas" w:cs="Consolas"/>
          <w:color w:val="313131"/>
          <w:sz w:val="28"/>
          <w:lang w:val="en-US"/>
        </w:rPr>
        <w:t>avg</w:t>
      </w:r>
      <w:proofErr w:type="spellEnd"/>
      <w:r w:rsidRPr="00E13B18">
        <w:rPr>
          <w:rFonts w:ascii="Consolas" w:eastAsia="Times New Roman" w:hAnsi="Consolas" w:cs="Consolas"/>
          <w:color w:val="313131"/>
          <w:sz w:val="28"/>
          <w:lang w:val="en-US"/>
        </w:rPr>
        <w:t xml:space="preserve"> </w:t>
      </w:r>
      <w:r w:rsidRPr="00E13B18">
        <w:rPr>
          <w:rFonts w:ascii="Consolas" w:eastAsia="Times New Roman" w:hAnsi="Consolas" w:cs="Consolas"/>
          <w:color w:val="666600"/>
          <w:sz w:val="28"/>
          <w:lang w:val="en-US"/>
        </w:rPr>
        <w:t>=</w:t>
      </w:r>
      <w:r w:rsidRPr="00E13B18">
        <w:rPr>
          <w:rFonts w:ascii="Consolas" w:eastAsia="Times New Roman" w:hAnsi="Consolas" w:cs="Consolas"/>
          <w:color w:val="313131"/>
          <w:sz w:val="28"/>
          <w:lang w:val="en-US"/>
        </w:rPr>
        <w:t xml:space="preserve"> </w:t>
      </w:r>
      <w:proofErr w:type="spellStart"/>
      <w:r w:rsidRPr="00E13B18">
        <w:rPr>
          <w:rFonts w:ascii="Consolas" w:eastAsia="Times New Roman" w:hAnsi="Consolas" w:cs="Consolas"/>
          <w:color w:val="313131"/>
          <w:sz w:val="28"/>
          <w:lang w:val="en-US"/>
        </w:rPr>
        <w:t>getAverage</w:t>
      </w:r>
      <w:proofErr w:type="spellEnd"/>
      <w:r w:rsidRPr="00E13B18">
        <w:rPr>
          <w:rFonts w:ascii="Consolas" w:eastAsia="Times New Roman" w:hAnsi="Consolas" w:cs="Consolas"/>
          <w:color w:val="666600"/>
          <w:sz w:val="28"/>
          <w:lang w:val="en-US"/>
        </w:rPr>
        <w:t>(</w:t>
      </w:r>
      <w:r w:rsidRPr="00E13B18">
        <w:rPr>
          <w:rFonts w:ascii="Consolas" w:eastAsia="Times New Roman" w:hAnsi="Consolas" w:cs="Consolas"/>
          <w:color w:val="313131"/>
          <w:sz w:val="28"/>
          <w:lang w:val="en-US"/>
        </w:rPr>
        <w:t xml:space="preserve"> balance</w:t>
      </w:r>
      <w:r w:rsidRPr="00E13B18">
        <w:rPr>
          <w:rFonts w:ascii="Consolas" w:eastAsia="Times New Roman" w:hAnsi="Consolas" w:cs="Consolas"/>
          <w:color w:val="666600"/>
          <w:sz w:val="28"/>
          <w:lang w:val="en-US"/>
        </w:rPr>
        <w:t>,</w:t>
      </w:r>
      <w:r w:rsidRPr="00E13B18">
        <w:rPr>
          <w:rFonts w:ascii="Consolas" w:eastAsia="Times New Roman" w:hAnsi="Consolas" w:cs="Consolas"/>
          <w:color w:val="313131"/>
          <w:sz w:val="28"/>
          <w:lang w:val="en-US"/>
        </w:rPr>
        <w:t xml:space="preserve"> </w:t>
      </w:r>
      <w:r w:rsidRPr="00E13B18">
        <w:rPr>
          <w:rFonts w:ascii="Consolas" w:eastAsia="Times New Roman" w:hAnsi="Consolas" w:cs="Consolas"/>
          <w:color w:val="006666"/>
          <w:sz w:val="28"/>
          <w:lang w:val="en-US"/>
        </w:rPr>
        <w:t>5</w:t>
      </w:r>
      <w:r w:rsidRPr="00E13B18">
        <w:rPr>
          <w:rFonts w:ascii="Consolas" w:eastAsia="Times New Roman" w:hAnsi="Consolas" w:cs="Consolas"/>
          <w:color w:val="313131"/>
          <w:sz w:val="28"/>
          <w:lang w:val="en-US"/>
        </w:rPr>
        <w:t xml:space="preserve"> </w:t>
      </w:r>
      <w:r w:rsidRPr="00E13B18">
        <w:rPr>
          <w:rFonts w:ascii="Consolas" w:eastAsia="Times New Roman" w:hAnsi="Consolas" w:cs="Consolas"/>
          <w:color w:val="666600"/>
          <w:sz w:val="28"/>
          <w:lang w:val="en-US"/>
        </w:rPr>
        <w:t>)</w:t>
      </w:r>
      <w:r w:rsidRPr="00E13B18">
        <w:rPr>
          <w:rFonts w:ascii="Consolas" w:eastAsia="Times New Roman" w:hAnsi="Consolas" w:cs="Consolas"/>
          <w:color w:val="313131"/>
          <w:sz w:val="28"/>
          <w:lang w:val="en-US"/>
        </w:rPr>
        <w:t xml:space="preserve"> </w:t>
      </w:r>
      <w:r w:rsidRPr="00E13B18">
        <w:rPr>
          <w:rFonts w:ascii="Consolas" w:eastAsia="Times New Roman" w:hAnsi="Consolas" w:cs="Consolas"/>
          <w:color w:val="666600"/>
          <w:sz w:val="28"/>
          <w:lang w:val="en-US"/>
        </w:rPr>
        <w:t>;</w:t>
      </w:r>
    </w:p>
    <w:p w:rsidR="0026651D" w:rsidRPr="00E13B18"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E13B18">
        <w:rPr>
          <w:rFonts w:ascii="Consolas" w:eastAsia="Times New Roman" w:hAnsi="Consolas" w:cs="Consolas"/>
          <w:color w:val="313131"/>
          <w:sz w:val="28"/>
          <w:lang w:val="en-US"/>
        </w:rPr>
        <w:t xml:space="preserve">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880000"/>
          <w:sz w:val="28"/>
          <w:lang w:val="en-US"/>
        </w:rPr>
        <w:t>/* output the returned value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printf</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8800"/>
          <w:sz w:val="28"/>
          <w:lang w:val="en-US"/>
        </w:rPr>
        <w:t>"Average value is: %f "</w:t>
      </w:r>
      <w:r w:rsidRPr="002A6015">
        <w:rPr>
          <w:rFonts w:ascii="Consolas" w:eastAsia="Times New Roman" w:hAnsi="Consolas" w:cs="Consolas"/>
          <w:color w:val="666600"/>
          <w:sz w:val="28"/>
          <w:lang w:val="en-US"/>
        </w:rPr>
        <w:t>,</w:t>
      </w:r>
      <w:r w:rsidRPr="002A6015">
        <w:rPr>
          <w:rFonts w:ascii="Consolas" w:eastAsia="Times New Roman" w:hAnsi="Consolas" w:cs="Consolas"/>
          <w:color w:val="313131"/>
          <w:sz w:val="28"/>
          <w:lang w:val="en-US"/>
        </w:rPr>
        <w:t xml:space="preserve"> </w:t>
      </w:r>
      <w:proofErr w:type="spellStart"/>
      <w:r w:rsidRPr="002A6015">
        <w:rPr>
          <w:rFonts w:ascii="Consolas" w:eastAsia="Times New Roman" w:hAnsi="Consolas" w:cs="Consolas"/>
          <w:color w:val="313131"/>
          <w:sz w:val="28"/>
          <w:lang w:val="en-US"/>
        </w:rPr>
        <w:t>avg</w:t>
      </w:r>
      <w:proofErr w:type="spellEnd"/>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0088"/>
          <w:sz w:val="28"/>
          <w:lang w:val="en-US"/>
        </w:rPr>
        <w:t>return</w:t>
      </w:r>
      <w:r w:rsidRPr="002A6015">
        <w:rPr>
          <w:rFonts w:ascii="Consolas" w:eastAsia="Times New Roman" w:hAnsi="Consolas" w:cs="Consolas"/>
          <w:color w:val="313131"/>
          <w:sz w:val="28"/>
          <w:lang w:val="en-US"/>
        </w:rPr>
        <w:t xml:space="preserve"> </w:t>
      </w:r>
      <w:r w:rsidRPr="002A6015">
        <w:rPr>
          <w:rFonts w:ascii="Consolas" w:eastAsia="Times New Roman" w:hAnsi="Consolas" w:cs="Consolas"/>
          <w:color w:val="006666"/>
          <w:sz w:val="28"/>
          <w:lang w:val="en-US"/>
        </w:rPr>
        <w:t>0</w:t>
      </w:r>
      <w:r w:rsidRPr="002A6015">
        <w:rPr>
          <w:rFonts w:ascii="Consolas" w:eastAsia="Times New Roman" w:hAnsi="Consolas" w:cs="Consolas"/>
          <w:color w:val="666600"/>
          <w:sz w:val="28"/>
          <w:lang w:val="en-US"/>
        </w:rPr>
        <w:t>;</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2A6015">
        <w:rPr>
          <w:rFonts w:ascii="Consolas" w:eastAsia="Times New Roman" w:hAnsi="Consolas" w:cs="Consolas"/>
          <w:color w:val="666600"/>
          <w:sz w:val="28"/>
          <w:lang w:val="en-US"/>
        </w:rPr>
        <w:t>}</w:t>
      </w:r>
    </w:p>
    <w:p w:rsidR="0026651D" w:rsidRPr="002A6015" w:rsidRDefault="0026651D" w:rsidP="0026651D">
      <w:pPr>
        <w:spacing w:after="144" w:line="516" w:lineRule="atLeast"/>
        <w:ind w:left="48" w:right="48"/>
        <w:jc w:val="both"/>
        <w:rPr>
          <w:rFonts w:ascii="Verdana" w:eastAsia="Times New Roman" w:hAnsi="Verdana" w:cs="Times New Roman"/>
          <w:color w:val="000000"/>
          <w:sz w:val="24"/>
          <w:szCs w:val="24"/>
          <w:lang w:val="en-US"/>
        </w:rPr>
      </w:pPr>
      <w:r w:rsidRPr="002A6015">
        <w:rPr>
          <w:rFonts w:ascii="Verdana" w:eastAsia="Times New Roman" w:hAnsi="Verdana" w:cs="Times New Roman"/>
          <w:color w:val="000000"/>
          <w:sz w:val="24"/>
          <w:szCs w:val="24"/>
          <w:lang w:val="en-US"/>
        </w:rPr>
        <w:t>When the above code is compiled together and executed, it produces the following result −</w:t>
      </w:r>
    </w:p>
    <w:p w:rsidR="0026651D" w:rsidRPr="002A6015" w:rsidRDefault="0026651D" w:rsidP="0026651D">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2A6015">
        <w:rPr>
          <w:rFonts w:ascii="Consolas" w:eastAsia="Times New Roman" w:hAnsi="Consolas" w:cs="Consolas"/>
          <w:color w:val="313131"/>
          <w:sz w:val="26"/>
          <w:szCs w:val="26"/>
          <w:lang w:val="en-US"/>
        </w:rPr>
        <w:t>Average value is: 214.400000</w:t>
      </w:r>
    </w:p>
    <w:p w:rsidR="0026651D" w:rsidRPr="002A6015" w:rsidRDefault="0026651D" w:rsidP="0026651D">
      <w:pPr>
        <w:spacing w:after="144" w:line="516" w:lineRule="atLeast"/>
        <w:ind w:left="48" w:right="48"/>
        <w:jc w:val="both"/>
        <w:rPr>
          <w:rFonts w:ascii="Verdana" w:eastAsia="Times New Roman" w:hAnsi="Verdana" w:cs="Times New Roman"/>
          <w:color w:val="000000"/>
          <w:sz w:val="24"/>
          <w:szCs w:val="24"/>
          <w:lang w:val="en-US"/>
        </w:rPr>
      </w:pPr>
      <w:r w:rsidRPr="002A6015">
        <w:rPr>
          <w:rFonts w:ascii="Verdana" w:eastAsia="Times New Roman" w:hAnsi="Verdana" w:cs="Times New Roman"/>
          <w:color w:val="000000"/>
          <w:sz w:val="24"/>
          <w:szCs w:val="24"/>
          <w:lang w:val="en-US"/>
        </w:rPr>
        <w:t>As you can see, the length of the array doesn't matter as far as the function is concerned because C performs no bounds checking for formal parameters.</w:t>
      </w:r>
    </w:p>
    <w:p w:rsidR="0026651D" w:rsidRPr="002A6015" w:rsidRDefault="0026651D" w:rsidP="0026651D">
      <w:pPr>
        <w:rPr>
          <w:lang w:val="en-US"/>
        </w:rPr>
      </w:pPr>
    </w:p>
    <w:p w:rsidR="00141EEA" w:rsidRPr="00495772" w:rsidRDefault="00141EEA" w:rsidP="00141EEA">
      <w:pPr>
        <w:jc w:val="both"/>
        <w:rPr>
          <w:rFonts w:ascii="Times New Roman" w:hAnsi="Times New Roman" w:cs="Times New Roman"/>
          <w:b/>
          <w:sz w:val="24"/>
          <w:szCs w:val="28"/>
          <w:lang w:val="en-US"/>
        </w:rPr>
      </w:pPr>
    </w:p>
    <w:p w:rsidR="00331101" w:rsidRPr="00B8256A" w:rsidRDefault="00331101" w:rsidP="00331101">
      <w:pPr>
        <w:rPr>
          <w:lang w:val="en-US"/>
        </w:rPr>
      </w:pPr>
    </w:p>
    <w:p w:rsidR="00495772" w:rsidRPr="00495772" w:rsidRDefault="00495772" w:rsidP="00495772">
      <w:pPr>
        <w:jc w:val="both"/>
        <w:rPr>
          <w:rFonts w:ascii="Times New Roman" w:hAnsi="Times New Roman" w:cs="Times New Roman"/>
          <w:b/>
          <w:sz w:val="24"/>
          <w:szCs w:val="28"/>
          <w:lang w:val="en-US"/>
        </w:rPr>
      </w:pPr>
      <w:r w:rsidRPr="00495772">
        <w:rPr>
          <w:rFonts w:ascii="Times New Roman" w:hAnsi="Times New Roman" w:cs="Times New Roman"/>
          <w:b/>
          <w:sz w:val="24"/>
          <w:szCs w:val="28"/>
          <w:lang w:val="en-US"/>
        </w:rPr>
        <w:t xml:space="preserve">Topic № </w:t>
      </w:r>
      <w:r w:rsidR="00D05E7E">
        <w:rPr>
          <w:rFonts w:ascii="Times New Roman" w:hAnsi="Times New Roman" w:cs="Times New Roman"/>
          <w:b/>
          <w:sz w:val="24"/>
          <w:szCs w:val="28"/>
          <w:lang w:val="en-US"/>
        </w:rPr>
        <w:t>6.</w:t>
      </w:r>
    </w:p>
    <w:p w:rsidR="00495772" w:rsidRPr="00495772" w:rsidRDefault="00495772" w:rsidP="00495772">
      <w:pPr>
        <w:jc w:val="center"/>
        <w:rPr>
          <w:bCs/>
          <w:noProof/>
          <w:sz w:val="28"/>
          <w:szCs w:val="28"/>
          <w:lang w:val="en-US"/>
        </w:rPr>
      </w:pPr>
      <w:r w:rsidRPr="00495772">
        <w:rPr>
          <w:bCs/>
          <w:noProof/>
          <w:sz w:val="28"/>
          <w:szCs w:val="28"/>
          <w:lang w:val="en-US"/>
        </w:rPr>
        <w:t>Recursion</w:t>
      </w:r>
    </w:p>
    <w:p w:rsidR="00495772" w:rsidRPr="00495772" w:rsidRDefault="00495772" w:rsidP="00495772">
      <w:pPr>
        <w:ind w:left="360"/>
        <w:jc w:val="both"/>
        <w:rPr>
          <w:bCs/>
          <w:noProof/>
          <w:sz w:val="28"/>
          <w:szCs w:val="28"/>
          <w:lang w:val="en-US"/>
        </w:rPr>
      </w:pPr>
    </w:p>
    <w:p w:rsidR="00495772" w:rsidRPr="00495772" w:rsidRDefault="00495772" w:rsidP="00495772">
      <w:pPr>
        <w:ind w:left="360"/>
        <w:jc w:val="both"/>
        <w:rPr>
          <w:bCs/>
          <w:noProof/>
          <w:sz w:val="28"/>
          <w:szCs w:val="28"/>
          <w:lang w:val="en-US"/>
        </w:rPr>
      </w:pPr>
      <w:r w:rsidRPr="00495772">
        <w:rPr>
          <w:bCs/>
          <w:noProof/>
          <w:sz w:val="28"/>
          <w:szCs w:val="28"/>
          <w:lang w:val="en-US"/>
        </w:rPr>
        <w:t>The recursive function is</w:t>
      </w:r>
    </w:p>
    <w:p w:rsidR="00495772" w:rsidRPr="00495772" w:rsidRDefault="00495772" w:rsidP="003D0297">
      <w:pPr>
        <w:numPr>
          <w:ilvl w:val="1"/>
          <w:numId w:val="13"/>
        </w:numPr>
        <w:spacing w:after="0" w:line="240" w:lineRule="auto"/>
        <w:jc w:val="both"/>
        <w:rPr>
          <w:bCs/>
          <w:noProof/>
          <w:sz w:val="28"/>
          <w:szCs w:val="28"/>
          <w:lang w:val="en-US"/>
        </w:rPr>
      </w:pPr>
      <w:r w:rsidRPr="00495772">
        <w:rPr>
          <w:bCs/>
          <w:noProof/>
          <w:sz w:val="28"/>
          <w:szCs w:val="28"/>
          <w:lang w:val="en-US"/>
        </w:rPr>
        <w:t>a kind of function that calls itself, or</w:t>
      </w:r>
    </w:p>
    <w:p w:rsidR="00495772" w:rsidRPr="00495772" w:rsidRDefault="00495772" w:rsidP="003D0297">
      <w:pPr>
        <w:numPr>
          <w:ilvl w:val="1"/>
          <w:numId w:val="13"/>
        </w:numPr>
        <w:spacing w:after="0" w:line="240" w:lineRule="auto"/>
        <w:jc w:val="both"/>
        <w:rPr>
          <w:bCs/>
          <w:noProof/>
          <w:sz w:val="28"/>
          <w:szCs w:val="28"/>
          <w:lang w:val="en-US"/>
        </w:rPr>
      </w:pPr>
      <w:r w:rsidRPr="00495772">
        <w:rPr>
          <w:bCs/>
          <w:noProof/>
          <w:sz w:val="28"/>
          <w:szCs w:val="28"/>
          <w:lang w:val="en-US"/>
        </w:rPr>
        <w:t>a function that is part of a cycle in the sequence of function calls.</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r w:rsidRPr="00495772">
        <w:rPr>
          <w:bCs/>
          <w:noProof/>
          <w:sz w:val="28"/>
          <w:szCs w:val="28"/>
          <w:lang w:val="en-US"/>
        </w:rPr>
        <w:t xml:space="preserve">Let’s we want to find the </w:t>
      </w:r>
      <w:r w:rsidRPr="00495772">
        <w:rPr>
          <w:bCs/>
          <w:i/>
          <w:noProof/>
          <w:sz w:val="28"/>
          <w:szCs w:val="28"/>
          <w:lang w:val="en-US"/>
        </w:rPr>
        <w:t>factorial</w:t>
      </w:r>
      <w:r w:rsidRPr="00495772">
        <w:rPr>
          <w:bCs/>
          <w:noProof/>
          <w:sz w:val="28"/>
          <w:szCs w:val="28"/>
          <w:lang w:val="en-US"/>
        </w:rPr>
        <w:t xml:space="preserve"> of a number: f(</w:t>
      </w:r>
      <w:r w:rsidRPr="00495772">
        <w:rPr>
          <w:bCs/>
          <w:i/>
          <w:noProof/>
          <w:sz w:val="28"/>
          <w:szCs w:val="28"/>
          <w:lang w:val="en-US"/>
        </w:rPr>
        <w:t>n</w:t>
      </w:r>
      <w:r w:rsidRPr="00495772">
        <w:rPr>
          <w:bCs/>
          <w:noProof/>
          <w:sz w:val="28"/>
          <w:szCs w:val="28"/>
          <w:lang w:val="en-US"/>
        </w:rPr>
        <w:t xml:space="preserve">) = </w:t>
      </w:r>
      <w:r w:rsidRPr="00495772">
        <w:rPr>
          <w:bCs/>
          <w:i/>
          <w:noProof/>
          <w:sz w:val="28"/>
          <w:szCs w:val="28"/>
          <w:lang w:val="en-US"/>
        </w:rPr>
        <w:t>n</w:t>
      </w:r>
      <w:r w:rsidRPr="00495772">
        <w:rPr>
          <w:bCs/>
          <w:noProof/>
          <w:sz w:val="28"/>
          <w:szCs w:val="28"/>
          <w:lang w:val="en-US"/>
        </w:rPr>
        <w:t>! We know that</w:t>
      </w:r>
    </w:p>
    <w:p w:rsidR="00495772" w:rsidRPr="00495772" w:rsidRDefault="00495772" w:rsidP="00495772">
      <w:pPr>
        <w:ind w:firstLine="567"/>
        <w:jc w:val="center"/>
        <w:rPr>
          <w:bCs/>
          <w:noProof/>
          <w:sz w:val="28"/>
          <w:szCs w:val="28"/>
          <w:lang w:val="en-US"/>
        </w:rPr>
      </w:pPr>
      <w:r w:rsidRPr="00495772">
        <w:rPr>
          <w:bCs/>
          <w:i/>
          <w:noProof/>
          <w:sz w:val="28"/>
          <w:szCs w:val="28"/>
          <w:lang w:val="en-US"/>
        </w:rPr>
        <w:t>n</w:t>
      </w:r>
      <w:r w:rsidRPr="00495772">
        <w:rPr>
          <w:bCs/>
          <w:noProof/>
          <w:sz w:val="28"/>
          <w:szCs w:val="28"/>
          <w:lang w:val="en-US"/>
        </w:rPr>
        <w:t>! = 1 * 2 * 3 * … * (</w:t>
      </w:r>
      <w:r w:rsidRPr="00495772">
        <w:rPr>
          <w:bCs/>
          <w:i/>
          <w:noProof/>
          <w:sz w:val="28"/>
          <w:szCs w:val="28"/>
          <w:lang w:val="en-US"/>
        </w:rPr>
        <w:t>n</w:t>
      </w:r>
      <w:r w:rsidRPr="00495772">
        <w:rPr>
          <w:bCs/>
          <w:noProof/>
          <w:sz w:val="28"/>
          <w:szCs w:val="28"/>
          <w:lang w:val="en-US"/>
        </w:rPr>
        <w:t xml:space="preserve"> – 1) * </w:t>
      </w:r>
      <w:r w:rsidRPr="00495772">
        <w:rPr>
          <w:bCs/>
          <w:i/>
          <w:noProof/>
          <w:sz w:val="28"/>
          <w:szCs w:val="28"/>
          <w:lang w:val="en-US"/>
        </w:rPr>
        <w:t>n</w:t>
      </w:r>
    </w:p>
    <w:p w:rsidR="00495772" w:rsidRPr="00495772" w:rsidRDefault="00495772" w:rsidP="00495772">
      <w:pPr>
        <w:ind w:firstLine="567"/>
        <w:jc w:val="both"/>
        <w:rPr>
          <w:bCs/>
          <w:noProof/>
          <w:sz w:val="28"/>
          <w:szCs w:val="28"/>
          <w:lang w:val="en-US"/>
        </w:rPr>
      </w:pPr>
      <w:r w:rsidRPr="00495772">
        <w:rPr>
          <w:bCs/>
          <w:noProof/>
          <w:sz w:val="28"/>
          <w:szCs w:val="28"/>
          <w:lang w:val="en-US"/>
        </w:rPr>
        <w:t xml:space="preserve">For example, f(5) = 1 * 2 * 3 * 4 * 5. We also know that f(4) = 1 * 2 * 3 * 4. So </w:t>
      </w:r>
    </w:p>
    <w:p w:rsidR="00495772" w:rsidRPr="00495772" w:rsidRDefault="00495772" w:rsidP="00495772">
      <w:pPr>
        <w:ind w:firstLine="567"/>
        <w:jc w:val="center"/>
        <w:rPr>
          <w:bCs/>
          <w:noProof/>
          <w:sz w:val="28"/>
          <w:szCs w:val="28"/>
          <w:lang w:val="en-US"/>
        </w:rPr>
      </w:pPr>
      <w:r w:rsidRPr="00495772">
        <w:rPr>
          <w:bCs/>
          <w:noProof/>
          <w:sz w:val="28"/>
          <w:szCs w:val="28"/>
          <w:lang w:val="en-US"/>
        </w:rPr>
        <w:t>f(5) = (1 * 2 * 3 * 4) * 5 = f(4) * 5</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r w:rsidRPr="00495772">
        <w:rPr>
          <w:bCs/>
          <w:noProof/>
          <w:sz w:val="28"/>
          <w:szCs w:val="28"/>
          <w:lang w:val="en-US"/>
        </w:rPr>
        <w:t xml:space="preserve">The problem of calculating f(5) is </w:t>
      </w:r>
      <w:r w:rsidRPr="00495772">
        <w:rPr>
          <w:bCs/>
          <w:i/>
          <w:noProof/>
          <w:sz w:val="28"/>
          <w:szCs w:val="28"/>
          <w:lang w:val="en-US"/>
        </w:rPr>
        <w:t>reduced</w:t>
      </w:r>
      <w:r w:rsidRPr="00495772">
        <w:rPr>
          <w:bCs/>
          <w:noProof/>
          <w:sz w:val="28"/>
          <w:szCs w:val="28"/>
          <w:lang w:val="en-US"/>
        </w:rPr>
        <w:t xml:space="preserve"> to the problem of calculating f(4): in order to find f(5) we first must find f(4) and then multiply the result by 5. This process can be continues like </w:t>
      </w:r>
    </w:p>
    <w:p w:rsidR="00495772" w:rsidRPr="00495772" w:rsidRDefault="00495772" w:rsidP="00495772">
      <w:pPr>
        <w:ind w:firstLine="567"/>
        <w:jc w:val="center"/>
        <w:rPr>
          <w:bCs/>
          <w:noProof/>
          <w:sz w:val="28"/>
          <w:szCs w:val="28"/>
          <w:lang w:val="en-US"/>
        </w:rPr>
      </w:pPr>
      <w:r w:rsidRPr="00495772">
        <w:rPr>
          <w:bCs/>
          <w:noProof/>
          <w:sz w:val="28"/>
          <w:szCs w:val="28"/>
          <w:lang w:val="en-US"/>
        </w:rPr>
        <w:t>f(5) = f(4) * 5 = f(3) * 4 * 5 = f(2) * 3 * 4 * 5 = …</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r w:rsidRPr="00495772">
        <w:rPr>
          <w:bCs/>
          <w:noProof/>
          <w:sz w:val="28"/>
          <w:szCs w:val="28"/>
          <w:lang w:val="en-US"/>
        </w:rPr>
        <w:t xml:space="preserve">How long shall we continue this process? We know that 0! = 1, but there is no sence for calculating factorial for negative numbers. The equality 0! = 1 or f(0) = 1 is called </w:t>
      </w:r>
      <w:r w:rsidRPr="00495772">
        <w:rPr>
          <w:bCs/>
          <w:i/>
          <w:noProof/>
          <w:sz w:val="28"/>
          <w:szCs w:val="28"/>
          <w:lang w:val="en-US"/>
        </w:rPr>
        <w:t>simple case</w:t>
      </w:r>
      <w:r w:rsidRPr="00495772">
        <w:rPr>
          <w:bCs/>
          <w:noProof/>
          <w:sz w:val="28"/>
          <w:szCs w:val="28"/>
          <w:lang w:val="en-US"/>
        </w:rPr>
        <w:t xml:space="preserve"> or </w:t>
      </w:r>
      <w:r w:rsidRPr="00495772">
        <w:rPr>
          <w:bCs/>
          <w:i/>
          <w:noProof/>
          <w:sz w:val="28"/>
          <w:szCs w:val="28"/>
          <w:lang w:val="en-US"/>
        </w:rPr>
        <w:t>terminating</w:t>
      </w:r>
      <w:r w:rsidRPr="00495772">
        <w:rPr>
          <w:bCs/>
          <w:noProof/>
          <w:sz w:val="28"/>
          <w:szCs w:val="28"/>
          <w:lang w:val="en-US"/>
        </w:rPr>
        <w:t xml:space="preserve"> </w:t>
      </w:r>
      <w:r w:rsidRPr="00495772">
        <w:rPr>
          <w:bCs/>
          <w:i/>
          <w:noProof/>
          <w:sz w:val="28"/>
          <w:szCs w:val="28"/>
          <w:lang w:val="en-US"/>
        </w:rPr>
        <w:t>case</w:t>
      </w:r>
      <w:r w:rsidRPr="00495772">
        <w:rPr>
          <w:bCs/>
          <w:noProof/>
          <w:sz w:val="28"/>
          <w:szCs w:val="28"/>
          <w:lang w:val="en-US"/>
        </w:rPr>
        <w:t xml:space="preserve"> or </w:t>
      </w:r>
      <w:r w:rsidRPr="00495772">
        <w:rPr>
          <w:bCs/>
          <w:i/>
          <w:noProof/>
          <w:sz w:val="28"/>
          <w:szCs w:val="28"/>
          <w:lang w:val="en-US"/>
        </w:rPr>
        <w:t>base case</w:t>
      </w:r>
      <w:r w:rsidRPr="00495772">
        <w:rPr>
          <w:bCs/>
          <w:noProof/>
          <w:sz w:val="28"/>
          <w:szCs w:val="28"/>
          <w:lang w:val="en-US"/>
        </w:rPr>
        <w:t xml:space="preserve">. When we need to find f(0), we do not continue the reduction like f(0) = f(-1) * 0 because it has no sence, but simply substitute the value of f(0) by 1. So </w:t>
      </w:r>
    </w:p>
    <w:p w:rsidR="00495772" w:rsidRPr="00495772" w:rsidRDefault="00495772" w:rsidP="00495772">
      <w:pPr>
        <w:ind w:firstLine="567"/>
        <w:jc w:val="center"/>
        <w:rPr>
          <w:bCs/>
          <w:noProof/>
          <w:sz w:val="28"/>
          <w:szCs w:val="28"/>
          <w:lang w:val="en-US"/>
        </w:rPr>
      </w:pPr>
      <w:r w:rsidRPr="00495772">
        <w:rPr>
          <w:bCs/>
          <w:noProof/>
          <w:sz w:val="28"/>
          <w:szCs w:val="28"/>
          <w:lang w:val="en-US"/>
        </w:rPr>
        <w:t>f(2) = f(1) * 2 = f(0) * 1 * 2 = 1 * 1 * 2 = 2</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sz w:val="28"/>
          <w:szCs w:val="28"/>
          <w:lang w:val="en-US"/>
        </w:rPr>
      </w:pPr>
      <w:r w:rsidRPr="00495772">
        <w:rPr>
          <w:sz w:val="28"/>
          <w:szCs w:val="28"/>
          <w:lang w:val="en-US"/>
        </w:rPr>
        <w:t>A recursive function consists of two types of cases:</w:t>
      </w:r>
    </w:p>
    <w:p w:rsidR="00495772" w:rsidRPr="00EB76F8" w:rsidRDefault="00495772" w:rsidP="003D0297">
      <w:pPr>
        <w:numPr>
          <w:ilvl w:val="0"/>
          <w:numId w:val="14"/>
        </w:numPr>
        <w:spacing w:after="0" w:line="240" w:lineRule="auto"/>
        <w:jc w:val="both"/>
        <w:rPr>
          <w:sz w:val="28"/>
          <w:szCs w:val="28"/>
        </w:rPr>
      </w:pPr>
      <w:r w:rsidRPr="00EB76F8">
        <w:rPr>
          <w:i/>
          <w:sz w:val="28"/>
          <w:szCs w:val="28"/>
        </w:rPr>
        <w:t>a base case(s)</w:t>
      </w:r>
    </w:p>
    <w:p w:rsidR="00495772" w:rsidRPr="00EB76F8" w:rsidRDefault="00495772" w:rsidP="003D0297">
      <w:pPr>
        <w:numPr>
          <w:ilvl w:val="0"/>
          <w:numId w:val="14"/>
        </w:numPr>
        <w:spacing w:after="0" w:line="240" w:lineRule="auto"/>
        <w:jc w:val="both"/>
        <w:rPr>
          <w:i/>
          <w:sz w:val="28"/>
          <w:szCs w:val="28"/>
        </w:rPr>
      </w:pPr>
      <w:r w:rsidRPr="00EB76F8">
        <w:rPr>
          <w:i/>
          <w:sz w:val="28"/>
          <w:szCs w:val="28"/>
        </w:rPr>
        <w:t>a recursive case</w:t>
      </w:r>
    </w:p>
    <w:p w:rsidR="00495772" w:rsidRPr="00EB76F8" w:rsidRDefault="00495772" w:rsidP="00495772">
      <w:pPr>
        <w:ind w:firstLine="567"/>
        <w:jc w:val="both"/>
        <w:rPr>
          <w:sz w:val="28"/>
          <w:szCs w:val="28"/>
        </w:rPr>
      </w:pPr>
    </w:p>
    <w:p w:rsidR="00495772" w:rsidRPr="00495772" w:rsidRDefault="00495772" w:rsidP="00495772">
      <w:pPr>
        <w:ind w:firstLine="567"/>
        <w:jc w:val="both"/>
        <w:rPr>
          <w:sz w:val="28"/>
          <w:szCs w:val="28"/>
          <w:lang w:val="en-US"/>
        </w:rPr>
      </w:pPr>
      <w:r w:rsidRPr="00495772">
        <w:rPr>
          <w:sz w:val="28"/>
          <w:szCs w:val="28"/>
          <w:lang w:val="en-US"/>
        </w:rPr>
        <w:t xml:space="preserve">The base case is a small problem </w:t>
      </w:r>
    </w:p>
    <w:p w:rsidR="00495772" w:rsidRPr="00495772" w:rsidRDefault="00495772" w:rsidP="003D0297">
      <w:pPr>
        <w:numPr>
          <w:ilvl w:val="0"/>
          <w:numId w:val="15"/>
        </w:numPr>
        <w:spacing w:after="0" w:line="240" w:lineRule="auto"/>
        <w:jc w:val="both"/>
        <w:rPr>
          <w:sz w:val="28"/>
          <w:szCs w:val="28"/>
          <w:lang w:val="en-US"/>
        </w:rPr>
      </w:pPr>
      <w:r w:rsidRPr="00495772">
        <w:rPr>
          <w:sz w:val="28"/>
          <w:szCs w:val="28"/>
          <w:lang w:val="en-US"/>
        </w:rPr>
        <w:t>the solution to this problem should not be recursive, so that the function is guaranteed to terminate</w:t>
      </w:r>
    </w:p>
    <w:p w:rsidR="00495772" w:rsidRPr="00495772" w:rsidRDefault="00495772" w:rsidP="003D0297">
      <w:pPr>
        <w:numPr>
          <w:ilvl w:val="0"/>
          <w:numId w:val="15"/>
        </w:numPr>
        <w:spacing w:after="0" w:line="240" w:lineRule="auto"/>
        <w:jc w:val="both"/>
        <w:rPr>
          <w:sz w:val="28"/>
          <w:szCs w:val="28"/>
          <w:lang w:val="en-US"/>
        </w:rPr>
      </w:pPr>
      <w:r w:rsidRPr="00495772">
        <w:rPr>
          <w:sz w:val="28"/>
          <w:szCs w:val="28"/>
          <w:lang w:val="en-US"/>
        </w:rPr>
        <w:t>there can be more than one base case</w:t>
      </w:r>
    </w:p>
    <w:p w:rsidR="00495772" w:rsidRPr="00495772" w:rsidRDefault="00495772" w:rsidP="00495772">
      <w:pPr>
        <w:ind w:firstLine="567"/>
        <w:jc w:val="both"/>
        <w:rPr>
          <w:sz w:val="28"/>
          <w:szCs w:val="28"/>
          <w:lang w:val="en-US"/>
        </w:rPr>
      </w:pPr>
    </w:p>
    <w:p w:rsidR="00495772" w:rsidRPr="00495772" w:rsidRDefault="00495772" w:rsidP="00495772">
      <w:pPr>
        <w:ind w:firstLine="567"/>
        <w:jc w:val="both"/>
        <w:rPr>
          <w:sz w:val="28"/>
          <w:szCs w:val="28"/>
          <w:lang w:val="en-US"/>
        </w:rPr>
      </w:pPr>
      <w:r w:rsidRPr="00495772">
        <w:rPr>
          <w:sz w:val="28"/>
          <w:szCs w:val="28"/>
          <w:lang w:val="en-US"/>
        </w:rPr>
        <w:t>The recursive case defines the problem in terms of a smaller problem of the same type</w:t>
      </w:r>
    </w:p>
    <w:p w:rsidR="00495772" w:rsidRPr="00495772" w:rsidRDefault="00495772" w:rsidP="003D0297">
      <w:pPr>
        <w:numPr>
          <w:ilvl w:val="0"/>
          <w:numId w:val="16"/>
        </w:numPr>
        <w:spacing w:after="0" w:line="240" w:lineRule="auto"/>
        <w:jc w:val="both"/>
        <w:rPr>
          <w:sz w:val="28"/>
          <w:szCs w:val="28"/>
          <w:lang w:val="en-US"/>
        </w:rPr>
      </w:pPr>
      <w:r w:rsidRPr="00495772">
        <w:rPr>
          <w:sz w:val="28"/>
          <w:szCs w:val="28"/>
          <w:lang w:val="en-US"/>
        </w:rPr>
        <w:lastRenderedPageBreak/>
        <w:t>the recursive case includes a recursive function call</w:t>
      </w:r>
    </w:p>
    <w:p w:rsidR="00495772" w:rsidRPr="00495772" w:rsidRDefault="00495772" w:rsidP="003D0297">
      <w:pPr>
        <w:numPr>
          <w:ilvl w:val="0"/>
          <w:numId w:val="16"/>
        </w:numPr>
        <w:spacing w:after="0" w:line="240" w:lineRule="auto"/>
        <w:jc w:val="both"/>
        <w:rPr>
          <w:sz w:val="28"/>
          <w:szCs w:val="28"/>
          <w:lang w:val="en-US"/>
        </w:rPr>
      </w:pPr>
      <w:r w:rsidRPr="00495772">
        <w:rPr>
          <w:sz w:val="28"/>
          <w:szCs w:val="28"/>
          <w:lang w:val="en-US"/>
        </w:rPr>
        <w:t>there can be more than one recursive case</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r w:rsidRPr="00495772">
        <w:rPr>
          <w:bCs/>
          <w:noProof/>
          <w:sz w:val="28"/>
          <w:szCs w:val="28"/>
          <w:lang w:val="en-US"/>
        </w:rPr>
        <w:t xml:space="preserve">From the definition of factorial we can conclue that </w:t>
      </w:r>
    </w:p>
    <w:p w:rsidR="00495772" w:rsidRPr="00495772" w:rsidRDefault="00495772" w:rsidP="00495772">
      <w:pPr>
        <w:ind w:firstLine="567"/>
        <w:jc w:val="center"/>
        <w:rPr>
          <w:bCs/>
          <w:noProof/>
          <w:sz w:val="28"/>
          <w:szCs w:val="28"/>
          <w:lang w:val="en-US"/>
        </w:rPr>
      </w:pPr>
      <w:r w:rsidRPr="00495772">
        <w:rPr>
          <w:bCs/>
          <w:i/>
          <w:noProof/>
          <w:sz w:val="28"/>
          <w:szCs w:val="28"/>
          <w:lang w:val="en-US"/>
        </w:rPr>
        <w:t>n</w:t>
      </w:r>
      <w:r w:rsidRPr="00495772">
        <w:rPr>
          <w:bCs/>
          <w:noProof/>
          <w:sz w:val="28"/>
          <w:szCs w:val="28"/>
          <w:lang w:val="en-US"/>
        </w:rPr>
        <w:t>! = (1 * 2 * 3 * … * (</w:t>
      </w:r>
      <w:r w:rsidRPr="00495772">
        <w:rPr>
          <w:bCs/>
          <w:i/>
          <w:noProof/>
          <w:sz w:val="28"/>
          <w:szCs w:val="28"/>
          <w:lang w:val="en-US"/>
        </w:rPr>
        <w:t>n</w:t>
      </w:r>
      <w:r w:rsidRPr="00495772">
        <w:rPr>
          <w:bCs/>
          <w:noProof/>
          <w:sz w:val="28"/>
          <w:szCs w:val="28"/>
          <w:lang w:val="en-US"/>
        </w:rPr>
        <w:t xml:space="preserve"> – 1)) * </w:t>
      </w:r>
      <w:r w:rsidRPr="00495772">
        <w:rPr>
          <w:bCs/>
          <w:i/>
          <w:noProof/>
          <w:sz w:val="28"/>
          <w:szCs w:val="28"/>
          <w:lang w:val="en-US"/>
        </w:rPr>
        <w:t>n</w:t>
      </w:r>
      <w:r w:rsidRPr="00495772">
        <w:rPr>
          <w:bCs/>
          <w:noProof/>
          <w:sz w:val="28"/>
          <w:szCs w:val="28"/>
          <w:lang w:val="en-US"/>
        </w:rPr>
        <w:t xml:space="preserve"> = (</w:t>
      </w:r>
      <w:r w:rsidRPr="00495772">
        <w:rPr>
          <w:bCs/>
          <w:i/>
          <w:noProof/>
          <w:sz w:val="28"/>
          <w:szCs w:val="28"/>
          <w:lang w:val="en-US"/>
        </w:rPr>
        <w:t>n</w:t>
      </w:r>
      <w:r w:rsidRPr="00495772">
        <w:rPr>
          <w:bCs/>
          <w:noProof/>
          <w:sz w:val="28"/>
          <w:szCs w:val="28"/>
          <w:lang w:val="en-US"/>
        </w:rPr>
        <w:t xml:space="preserve"> – 1)! * </w:t>
      </w:r>
      <w:r w:rsidRPr="00495772">
        <w:rPr>
          <w:bCs/>
          <w:i/>
          <w:noProof/>
          <w:sz w:val="28"/>
          <w:szCs w:val="28"/>
          <w:lang w:val="en-US"/>
        </w:rPr>
        <w:t>n</w:t>
      </w:r>
    </w:p>
    <w:p w:rsidR="00495772" w:rsidRPr="00EB76F8" w:rsidRDefault="00495772" w:rsidP="00495772">
      <w:pPr>
        <w:ind w:firstLine="567"/>
        <w:jc w:val="both"/>
        <w:rPr>
          <w:bCs/>
          <w:noProof/>
          <w:sz w:val="28"/>
          <w:szCs w:val="28"/>
        </w:rPr>
      </w:pPr>
      <w:r w:rsidRPr="00495772">
        <w:rPr>
          <w:bCs/>
          <w:noProof/>
          <w:sz w:val="28"/>
          <w:szCs w:val="28"/>
          <w:lang w:val="en-US"/>
        </w:rPr>
        <w:t>Or if we denoted f(</w:t>
      </w:r>
      <w:r w:rsidRPr="00495772">
        <w:rPr>
          <w:bCs/>
          <w:i/>
          <w:noProof/>
          <w:sz w:val="28"/>
          <w:szCs w:val="28"/>
          <w:lang w:val="en-US"/>
        </w:rPr>
        <w:t>n</w:t>
      </w:r>
      <w:r w:rsidRPr="00495772">
        <w:rPr>
          <w:bCs/>
          <w:noProof/>
          <w:sz w:val="28"/>
          <w:szCs w:val="28"/>
          <w:lang w:val="en-US"/>
        </w:rPr>
        <w:t xml:space="preserve">) = </w:t>
      </w:r>
      <w:r w:rsidRPr="00495772">
        <w:rPr>
          <w:bCs/>
          <w:i/>
          <w:noProof/>
          <w:sz w:val="28"/>
          <w:szCs w:val="28"/>
          <w:lang w:val="en-US"/>
        </w:rPr>
        <w:t>n</w:t>
      </w:r>
      <w:r w:rsidRPr="00495772">
        <w:rPr>
          <w:bCs/>
          <w:noProof/>
          <w:sz w:val="28"/>
          <w:szCs w:val="28"/>
          <w:lang w:val="en-US"/>
        </w:rPr>
        <w:t>! then f(</w:t>
      </w:r>
      <w:r w:rsidRPr="00495772">
        <w:rPr>
          <w:bCs/>
          <w:i/>
          <w:noProof/>
          <w:sz w:val="28"/>
          <w:szCs w:val="28"/>
          <w:lang w:val="en-US"/>
        </w:rPr>
        <w:t>n</w:t>
      </w:r>
      <w:r w:rsidRPr="00495772">
        <w:rPr>
          <w:bCs/>
          <w:noProof/>
          <w:sz w:val="28"/>
          <w:szCs w:val="28"/>
          <w:lang w:val="en-US"/>
        </w:rPr>
        <w:t>) = f(</w:t>
      </w:r>
      <w:r w:rsidRPr="00495772">
        <w:rPr>
          <w:bCs/>
          <w:i/>
          <w:noProof/>
          <w:sz w:val="28"/>
          <w:szCs w:val="28"/>
          <w:lang w:val="en-US"/>
        </w:rPr>
        <w:t>n</w:t>
      </w:r>
      <w:r w:rsidRPr="00495772">
        <w:rPr>
          <w:bCs/>
          <w:noProof/>
          <w:sz w:val="28"/>
          <w:szCs w:val="28"/>
          <w:lang w:val="en-US"/>
        </w:rPr>
        <w:t xml:space="preserve"> – 1) * </w:t>
      </w:r>
      <w:r w:rsidRPr="00495772">
        <w:rPr>
          <w:bCs/>
          <w:i/>
          <w:noProof/>
          <w:sz w:val="28"/>
          <w:szCs w:val="28"/>
          <w:lang w:val="en-US"/>
        </w:rPr>
        <w:t>n</w:t>
      </w:r>
      <w:r w:rsidRPr="00495772">
        <w:rPr>
          <w:bCs/>
          <w:noProof/>
          <w:sz w:val="28"/>
          <w:szCs w:val="28"/>
          <w:lang w:val="en-US"/>
        </w:rPr>
        <w:t xml:space="preserve">. This is called </w:t>
      </w:r>
      <w:r w:rsidRPr="00495772">
        <w:rPr>
          <w:bCs/>
          <w:i/>
          <w:noProof/>
          <w:sz w:val="28"/>
          <w:szCs w:val="28"/>
          <w:lang w:val="en-US"/>
        </w:rPr>
        <w:t>recursive case</w:t>
      </w:r>
      <w:r w:rsidRPr="00495772">
        <w:rPr>
          <w:bCs/>
          <w:noProof/>
          <w:sz w:val="28"/>
          <w:szCs w:val="28"/>
          <w:lang w:val="en-US"/>
        </w:rPr>
        <w:t xml:space="preserve">. We continue the recursive process till </w:t>
      </w:r>
      <w:r w:rsidRPr="00495772">
        <w:rPr>
          <w:bCs/>
          <w:i/>
          <w:noProof/>
          <w:sz w:val="28"/>
          <w:szCs w:val="28"/>
          <w:lang w:val="en-US"/>
        </w:rPr>
        <w:t>n</w:t>
      </w:r>
      <w:r w:rsidRPr="00495772">
        <w:rPr>
          <w:bCs/>
          <w:noProof/>
          <w:sz w:val="28"/>
          <w:szCs w:val="28"/>
          <w:lang w:val="en-US"/>
        </w:rPr>
        <w:t xml:space="preserve"> = 0, when 0! = 1. So f(0) = 1. </w:t>
      </w:r>
      <w:r w:rsidRPr="00EB76F8">
        <w:rPr>
          <w:bCs/>
          <w:noProof/>
          <w:sz w:val="28"/>
          <w:szCs w:val="28"/>
        </w:rPr>
        <w:t xml:space="preserve">This is called the </w:t>
      </w:r>
      <w:r w:rsidRPr="00EB76F8">
        <w:rPr>
          <w:bCs/>
          <w:i/>
          <w:noProof/>
          <w:sz w:val="28"/>
          <w:szCs w:val="28"/>
        </w:rPr>
        <w:t>base case</w:t>
      </w:r>
      <w:r w:rsidRPr="00EB76F8">
        <w:rPr>
          <w:bCs/>
          <w:noProof/>
          <w:sz w:val="28"/>
          <w:szCs w:val="28"/>
        </w:rPr>
        <w:t>.</w:t>
      </w:r>
    </w:p>
    <w:p w:rsidR="00495772" w:rsidRPr="00EB76F8" w:rsidRDefault="00495772" w:rsidP="00495772">
      <w:pPr>
        <w:ind w:firstLine="567"/>
        <w:jc w:val="center"/>
        <w:rPr>
          <w:bCs/>
          <w:noProof/>
          <w:sz w:val="28"/>
          <w:szCs w:val="28"/>
        </w:rPr>
      </w:pPr>
      <w:r w:rsidRPr="00EB76F8">
        <w:rPr>
          <w:sz w:val="28"/>
          <w:szCs w:val="28"/>
        </w:rPr>
        <w:object w:dxaOrig="4950" w:dyaOrig="1208">
          <v:shape id="_x0000_i1027" type="#_x0000_t75" style="width:247.3pt;height:60.1pt" o:ole="">
            <v:imagedata r:id="rId75" o:title=""/>
          </v:shape>
          <o:OLEObject Type="Embed" ProgID="Visio.Drawing.11" ShapeID="_x0000_i1027" DrawAspect="Content" ObjectID="_1642805205" r:id="rId76"/>
        </w:object>
      </w:r>
    </w:p>
    <w:p w:rsidR="00495772" w:rsidRPr="00EB76F8" w:rsidRDefault="00495772" w:rsidP="00495772">
      <w:pPr>
        <w:ind w:firstLine="567"/>
        <w:jc w:val="both"/>
        <w:rPr>
          <w:bCs/>
          <w:noProof/>
          <w:sz w:val="28"/>
          <w:szCs w:val="28"/>
        </w:rPr>
      </w:pPr>
    </w:p>
    <w:p w:rsidR="00495772" w:rsidRPr="00495772" w:rsidRDefault="00495772" w:rsidP="00495772">
      <w:pPr>
        <w:autoSpaceDE w:val="0"/>
        <w:autoSpaceDN w:val="0"/>
        <w:adjustRightInd w:val="0"/>
        <w:ind w:firstLine="567"/>
        <w:rPr>
          <w:noProof/>
          <w:sz w:val="28"/>
          <w:szCs w:val="28"/>
          <w:lang w:val="en-US"/>
        </w:rPr>
      </w:pPr>
      <w:r w:rsidRPr="00495772">
        <w:rPr>
          <w:noProof/>
          <w:color w:val="0000FF"/>
          <w:sz w:val="28"/>
          <w:szCs w:val="28"/>
          <w:lang w:val="en-US"/>
        </w:rPr>
        <w:t>int</w:t>
      </w:r>
      <w:r w:rsidRPr="00495772">
        <w:rPr>
          <w:noProof/>
          <w:sz w:val="28"/>
          <w:szCs w:val="28"/>
          <w:lang w:val="en-US"/>
        </w:rPr>
        <w:t xml:space="preserve"> fact(</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0) </w:t>
      </w:r>
      <w:r w:rsidRPr="00495772">
        <w:rPr>
          <w:noProof/>
          <w:color w:val="0000FF"/>
          <w:sz w:val="28"/>
          <w:szCs w:val="28"/>
          <w:lang w:val="en-US"/>
        </w:rPr>
        <w:t>return</w:t>
      </w:r>
      <w:r w:rsidRPr="00495772">
        <w:rPr>
          <w:noProof/>
          <w:sz w:val="28"/>
          <w:szCs w:val="28"/>
          <w:lang w:val="en-US"/>
        </w:rPr>
        <w:t xml:space="preserve"> 1;</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fact(n-1) * n;</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r w:rsidRPr="00495772">
        <w:rPr>
          <w:bCs/>
          <w:noProof/>
          <w:sz w:val="28"/>
          <w:szCs w:val="28"/>
          <w:lang w:val="en-US"/>
        </w:rPr>
        <w:t xml:space="preserve">In order to calculate </w:t>
      </w:r>
      <w:r w:rsidRPr="00495772">
        <w:rPr>
          <w:bCs/>
          <w:i/>
          <w:noProof/>
          <w:sz w:val="28"/>
          <w:szCs w:val="28"/>
          <w:lang w:val="en-US"/>
        </w:rPr>
        <w:t>n</w:t>
      </w:r>
      <w:r w:rsidRPr="00495772">
        <w:rPr>
          <w:bCs/>
          <w:noProof/>
          <w:sz w:val="28"/>
          <w:szCs w:val="28"/>
          <w:lang w:val="en-US"/>
        </w:rPr>
        <w:t>! we simply call a function: fact(</w:t>
      </w:r>
      <w:r w:rsidRPr="00495772">
        <w:rPr>
          <w:bCs/>
          <w:i/>
          <w:noProof/>
          <w:sz w:val="28"/>
          <w:szCs w:val="28"/>
          <w:lang w:val="en-US"/>
        </w:rPr>
        <w:t>n</w:t>
      </w:r>
      <w:r w:rsidRPr="00495772">
        <w:rPr>
          <w:bCs/>
          <w:noProof/>
          <w:sz w:val="28"/>
          <w:szCs w:val="28"/>
          <w:lang w:val="en-US"/>
        </w:rPr>
        <w:t>).</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r w:rsidRPr="00495772">
        <w:rPr>
          <w:bCs/>
          <w:noProof/>
          <w:sz w:val="28"/>
          <w:szCs w:val="28"/>
          <w:lang w:val="en-US"/>
        </w:rPr>
        <w:t>Below we’ll give some recursive functions:</w:t>
      </w:r>
    </w:p>
    <w:p w:rsidR="00495772" w:rsidRPr="00495772" w:rsidRDefault="00495772" w:rsidP="003D0297">
      <w:pPr>
        <w:numPr>
          <w:ilvl w:val="0"/>
          <w:numId w:val="17"/>
        </w:numPr>
        <w:spacing w:after="0" w:line="240" w:lineRule="auto"/>
        <w:jc w:val="both"/>
        <w:rPr>
          <w:noProof/>
          <w:sz w:val="28"/>
          <w:szCs w:val="28"/>
          <w:lang w:val="en-US"/>
        </w:rPr>
      </w:pPr>
      <w:r w:rsidRPr="00495772">
        <w:rPr>
          <w:bCs/>
          <w:noProof/>
          <w:sz w:val="28"/>
          <w:szCs w:val="28"/>
          <w:lang w:val="en-US"/>
        </w:rPr>
        <w:t xml:space="preserve">sum of digits: </w:t>
      </w:r>
      <w:r w:rsidRPr="00495772">
        <w:rPr>
          <w:i/>
          <w:noProof/>
          <w:sz w:val="28"/>
          <w:szCs w:val="28"/>
          <w:lang w:val="en-US"/>
        </w:rPr>
        <w:t>sum</w:t>
      </w:r>
      <w:r w:rsidRPr="00495772">
        <w:rPr>
          <w:noProof/>
          <w:sz w:val="28"/>
          <w:szCs w:val="28"/>
          <w:lang w:val="en-US"/>
        </w:rPr>
        <w:t>(</w:t>
      </w:r>
      <w:r w:rsidRPr="00495772">
        <w:rPr>
          <w:i/>
          <w:noProof/>
          <w:sz w:val="28"/>
          <w:szCs w:val="28"/>
          <w:lang w:val="en-US"/>
        </w:rPr>
        <w:t>n</w:t>
      </w:r>
      <w:r w:rsidRPr="00495772">
        <w:rPr>
          <w:noProof/>
          <w:sz w:val="28"/>
          <w:szCs w:val="28"/>
          <w:lang w:val="en-US"/>
        </w:rPr>
        <w:t xml:space="preserve">) = </w:t>
      </w:r>
      <w:r w:rsidRPr="00EB76F8">
        <w:rPr>
          <w:noProof/>
          <w:position w:val="-34"/>
          <w:sz w:val="28"/>
          <w:szCs w:val="28"/>
        </w:rPr>
        <w:object w:dxaOrig="3100" w:dyaOrig="820">
          <v:shape id="_x0000_i1028" type="#_x0000_t75" style="width:155.25pt;height:40.7pt" o:ole="">
            <v:imagedata r:id="rId77" o:title=""/>
          </v:shape>
          <o:OLEObject Type="Embed" ProgID="Equation.3" ShapeID="_x0000_i1028" DrawAspect="Content" ObjectID="_1642805206" r:id="rId78"/>
        </w:object>
      </w:r>
    </w:p>
    <w:p w:rsidR="00495772" w:rsidRPr="00495772" w:rsidRDefault="00495772" w:rsidP="003D0297">
      <w:pPr>
        <w:numPr>
          <w:ilvl w:val="0"/>
          <w:numId w:val="17"/>
        </w:numPr>
        <w:spacing w:after="0" w:line="240" w:lineRule="auto"/>
        <w:jc w:val="both"/>
        <w:rPr>
          <w:noProof/>
          <w:sz w:val="28"/>
          <w:szCs w:val="28"/>
          <w:lang w:val="en-US"/>
        </w:rPr>
      </w:pPr>
      <w:r w:rsidRPr="00495772">
        <w:rPr>
          <w:bCs/>
          <w:noProof/>
          <w:sz w:val="28"/>
          <w:szCs w:val="28"/>
          <w:lang w:val="en-US"/>
        </w:rPr>
        <w:t xml:space="preserve">number of digits in an integer: </w:t>
      </w:r>
      <w:r w:rsidRPr="00495772">
        <w:rPr>
          <w:i/>
          <w:noProof/>
          <w:sz w:val="28"/>
          <w:szCs w:val="28"/>
          <w:lang w:val="en-US"/>
        </w:rPr>
        <w:t>digits</w:t>
      </w:r>
      <w:r w:rsidRPr="00495772">
        <w:rPr>
          <w:noProof/>
          <w:sz w:val="28"/>
          <w:szCs w:val="28"/>
          <w:lang w:val="en-US"/>
        </w:rPr>
        <w:t>(</w:t>
      </w:r>
      <w:r w:rsidRPr="00495772">
        <w:rPr>
          <w:i/>
          <w:noProof/>
          <w:sz w:val="28"/>
          <w:szCs w:val="28"/>
          <w:lang w:val="en-US"/>
        </w:rPr>
        <w:t>n</w:t>
      </w:r>
      <w:r w:rsidRPr="00495772">
        <w:rPr>
          <w:noProof/>
          <w:sz w:val="28"/>
          <w:szCs w:val="28"/>
          <w:lang w:val="en-US"/>
        </w:rPr>
        <w:t xml:space="preserve">) = </w:t>
      </w:r>
      <w:r w:rsidRPr="00EB76F8">
        <w:rPr>
          <w:noProof/>
          <w:position w:val="-34"/>
          <w:sz w:val="28"/>
          <w:szCs w:val="28"/>
        </w:rPr>
        <w:object w:dxaOrig="2700" w:dyaOrig="820">
          <v:shape id="_x0000_i1029" type="#_x0000_t75" style="width:135.25pt;height:40.7pt" o:ole="">
            <v:imagedata r:id="rId79" o:title=""/>
          </v:shape>
          <o:OLEObject Type="Embed" ProgID="Equation.3" ShapeID="_x0000_i1029" DrawAspect="Content" ObjectID="_1642805207" r:id="rId80"/>
        </w:object>
      </w:r>
    </w:p>
    <w:p w:rsidR="00495772" w:rsidRPr="00495772" w:rsidRDefault="00495772" w:rsidP="00495772">
      <w:pPr>
        <w:ind w:firstLine="567"/>
        <w:jc w:val="both"/>
        <w:rPr>
          <w:bCs/>
          <w:noProof/>
          <w:sz w:val="28"/>
          <w:szCs w:val="28"/>
          <w:lang w:val="en-US"/>
        </w:rPr>
      </w:pPr>
    </w:p>
    <w:p w:rsidR="00495772" w:rsidRPr="00EB76F8" w:rsidRDefault="00495772" w:rsidP="003D0297">
      <w:pPr>
        <w:numPr>
          <w:ilvl w:val="0"/>
          <w:numId w:val="17"/>
        </w:numPr>
        <w:spacing w:after="0" w:line="240" w:lineRule="auto"/>
        <w:jc w:val="both"/>
        <w:rPr>
          <w:bCs/>
          <w:noProof/>
          <w:sz w:val="28"/>
          <w:szCs w:val="28"/>
        </w:rPr>
      </w:pPr>
      <w:r w:rsidRPr="00EB76F8">
        <w:rPr>
          <w:bCs/>
          <w:noProof/>
          <w:sz w:val="28"/>
          <w:szCs w:val="28"/>
        </w:rPr>
        <w:lastRenderedPageBreak/>
        <w:t xml:space="preserve">Fibonacci numbers: </w:t>
      </w:r>
      <w:r w:rsidRPr="00EB76F8">
        <w:rPr>
          <w:bCs/>
          <w:i/>
          <w:noProof/>
          <w:sz w:val="28"/>
          <w:szCs w:val="28"/>
        </w:rPr>
        <w:t>fib</w:t>
      </w:r>
      <w:r w:rsidRPr="00EB76F8">
        <w:rPr>
          <w:noProof/>
          <w:sz w:val="28"/>
          <w:szCs w:val="28"/>
        </w:rPr>
        <w:t>(</w:t>
      </w:r>
      <w:r w:rsidRPr="00EB76F8">
        <w:rPr>
          <w:i/>
          <w:noProof/>
          <w:sz w:val="28"/>
          <w:szCs w:val="28"/>
        </w:rPr>
        <w:t>n</w:t>
      </w:r>
      <w:r w:rsidRPr="00EB76F8">
        <w:rPr>
          <w:noProof/>
          <w:sz w:val="28"/>
          <w:szCs w:val="28"/>
        </w:rPr>
        <w:t xml:space="preserve">) = </w:t>
      </w:r>
      <w:r w:rsidRPr="00EB76F8">
        <w:rPr>
          <w:noProof/>
          <w:position w:val="-56"/>
          <w:sz w:val="28"/>
          <w:szCs w:val="28"/>
        </w:rPr>
        <w:object w:dxaOrig="3240" w:dyaOrig="1260">
          <v:shape id="_x0000_i1030" type="#_x0000_t75" style="width:162.15pt;height:63.25pt" o:ole="">
            <v:imagedata r:id="rId81" o:title=""/>
          </v:shape>
          <o:OLEObject Type="Embed" ProgID="Equation.3" ShapeID="_x0000_i1030" DrawAspect="Content" ObjectID="_1642805208" r:id="rId82"/>
        </w:object>
      </w:r>
      <w:r w:rsidRPr="00EB76F8">
        <w:rPr>
          <w:noProof/>
          <w:sz w:val="28"/>
          <w:szCs w:val="28"/>
        </w:rPr>
        <w:t>: 0, 1, 1, 2, 3, 5,…</w:t>
      </w:r>
    </w:p>
    <w:p w:rsidR="00495772" w:rsidRPr="00EB76F8" w:rsidRDefault="00495772" w:rsidP="00495772">
      <w:pPr>
        <w:autoSpaceDE w:val="0"/>
        <w:autoSpaceDN w:val="0"/>
        <w:adjustRightInd w:val="0"/>
        <w:ind w:firstLine="567"/>
        <w:rPr>
          <w:noProof/>
          <w:sz w:val="28"/>
          <w:szCs w:val="28"/>
        </w:rPr>
      </w:pPr>
      <w:r w:rsidRPr="00EB76F8">
        <w:rPr>
          <w:noProof/>
          <w:color w:val="0000FF"/>
          <w:sz w:val="28"/>
          <w:szCs w:val="28"/>
        </w:rPr>
        <w:t>int</w:t>
      </w:r>
      <w:r w:rsidRPr="00EB76F8">
        <w:rPr>
          <w:noProof/>
          <w:sz w:val="28"/>
          <w:szCs w:val="28"/>
        </w:rPr>
        <w:t xml:space="preserve"> fib(</w:t>
      </w:r>
      <w:r w:rsidRPr="00EB76F8">
        <w:rPr>
          <w:noProof/>
          <w:color w:val="0000FF"/>
          <w:sz w:val="28"/>
          <w:szCs w:val="28"/>
        </w:rPr>
        <w:t>int</w:t>
      </w:r>
      <w:r w:rsidRPr="00EB76F8">
        <w:rPr>
          <w:noProof/>
          <w:sz w:val="28"/>
          <w:szCs w:val="28"/>
        </w:rPr>
        <w:t xml:space="preserve"> n)</w:t>
      </w:r>
    </w:p>
    <w:p w:rsidR="00495772" w:rsidRPr="00EB76F8" w:rsidRDefault="00495772" w:rsidP="00495772">
      <w:pPr>
        <w:autoSpaceDE w:val="0"/>
        <w:autoSpaceDN w:val="0"/>
        <w:adjustRightInd w:val="0"/>
        <w:ind w:firstLine="567"/>
        <w:rPr>
          <w:noProof/>
          <w:sz w:val="28"/>
          <w:szCs w:val="28"/>
        </w:rPr>
      </w:pPr>
      <w:r w:rsidRPr="00EB76F8">
        <w:rPr>
          <w:noProof/>
          <w:sz w:val="28"/>
          <w:szCs w:val="28"/>
        </w:rPr>
        <w:t>{</w:t>
      </w:r>
    </w:p>
    <w:p w:rsidR="00495772" w:rsidRPr="00EB76F8" w:rsidRDefault="00495772" w:rsidP="00495772">
      <w:pPr>
        <w:autoSpaceDE w:val="0"/>
        <w:autoSpaceDN w:val="0"/>
        <w:adjustRightInd w:val="0"/>
        <w:ind w:firstLine="567"/>
        <w:rPr>
          <w:noProof/>
          <w:sz w:val="28"/>
          <w:szCs w:val="28"/>
        </w:rPr>
      </w:pPr>
      <w:r w:rsidRPr="00EB76F8">
        <w:rPr>
          <w:noProof/>
          <w:sz w:val="28"/>
          <w:szCs w:val="28"/>
        </w:rPr>
        <w:t xml:space="preserve">  </w:t>
      </w:r>
      <w:r w:rsidRPr="00EB76F8">
        <w:rPr>
          <w:noProof/>
          <w:color w:val="0000FF"/>
          <w:sz w:val="28"/>
          <w:szCs w:val="28"/>
        </w:rPr>
        <w:t>if</w:t>
      </w:r>
      <w:r w:rsidRPr="00EB76F8">
        <w:rPr>
          <w:noProof/>
          <w:sz w:val="28"/>
          <w:szCs w:val="28"/>
        </w:rPr>
        <w:t xml:space="preserve"> (n == 0) </w:t>
      </w:r>
      <w:r w:rsidRPr="00EB76F8">
        <w:rPr>
          <w:noProof/>
          <w:color w:val="0000FF"/>
          <w:sz w:val="28"/>
          <w:szCs w:val="28"/>
        </w:rPr>
        <w:t>return</w:t>
      </w:r>
      <w:r w:rsidRPr="00EB76F8">
        <w:rPr>
          <w:noProof/>
          <w:sz w:val="28"/>
          <w:szCs w:val="28"/>
        </w:rPr>
        <w:t xml:space="preserve"> 0;</w:t>
      </w:r>
    </w:p>
    <w:p w:rsidR="00495772" w:rsidRPr="00EB76F8" w:rsidRDefault="00495772" w:rsidP="00495772">
      <w:pPr>
        <w:autoSpaceDE w:val="0"/>
        <w:autoSpaceDN w:val="0"/>
        <w:adjustRightInd w:val="0"/>
        <w:ind w:firstLine="567"/>
        <w:rPr>
          <w:noProof/>
          <w:sz w:val="28"/>
          <w:szCs w:val="28"/>
        </w:rPr>
      </w:pPr>
      <w:r w:rsidRPr="00EB76F8">
        <w:rPr>
          <w:noProof/>
          <w:sz w:val="28"/>
          <w:szCs w:val="28"/>
        </w:rPr>
        <w:t xml:space="preserve">  </w:t>
      </w:r>
      <w:r w:rsidRPr="00EB76F8">
        <w:rPr>
          <w:noProof/>
          <w:color w:val="0000FF"/>
          <w:sz w:val="28"/>
          <w:szCs w:val="28"/>
        </w:rPr>
        <w:t>if</w:t>
      </w:r>
      <w:r w:rsidRPr="00EB76F8">
        <w:rPr>
          <w:noProof/>
          <w:sz w:val="28"/>
          <w:szCs w:val="28"/>
        </w:rPr>
        <w:t xml:space="preserve"> (n == 1) </w:t>
      </w:r>
      <w:r w:rsidRPr="00EB76F8">
        <w:rPr>
          <w:noProof/>
          <w:color w:val="0000FF"/>
          <w:sz w:val="28"/>
          <w:szCs w:val="28"/>
        </w:rPr>
        <w:t>return</w:t>
      </w:r>
      <w:r w:rsidRPr="00EB76F8">
        <w:rPr>
          <w:noProof/>
          <w:sz w:val="28"/>
          <w:szCs w:val="28"/>
        </w:rPr>
        <w:t xml:space="preserve"> 1;</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fib(n-1) + fib(n - 2);</w:t>
      </w:r>
    </w:p>
    <w:p w:rsidR="00495772" w:rsidRPr="00EB76F8" w:rsidRDefault="00495772" w:rsidP="00495772">
      <w:pPr>
        <w:autoSpaceDE w:val="0"/>
        <w:autoSpaceDN w:val="0"/>
        <w:adjustRightInd w:val="0"/>
        <w:ind w:firstLine="567"/>
        <w:rPr>
          <w:noProof/>
          <w:sz w:val="28"/>
          <w:szCs w:val="28"/>
        </w:rPr>
      </w:pPr>
      <w:r w:rsidRPr="00EB76F8">
        <w:rPr>
          <w:noProof/>
          <w:sz w:val="28"/>
          <w:szCs w:val="28"/>
        </w:rPr>
        <w:t>}</w:t>
      </w:r>
    </w:p>
    <w:p w:rsidR="00495772" w:rsidRPr="00EB76F8" w:rsidRDefault="00495772" w:rsidP="00495772">
      <w:pPr>
        <w:ind w:firstLine="567"/>
        <w:jc w:val="both"/>
        <w:rPr>
          <w:bCs/>
          <w:noProof/>
          <w:sz w:val="28"/>
          <w:szCs w:val="28"/>
        </w:rPr>
      </w:pPr>
    </w:p>
    <w:p w:rsidR="00495772" w:rsidRPr="00EB76F8" w:rsidRDefault="00495772" w:rsidP="003D0297">
      <w:pPr>
        <w:numPr>
          <w:ilvl w:val="0"/>
          <w:numId w:val="18"/>
        </w:numPr>
        <w:spacing w:after="0" w:line="240" w:lineRule="auto"/>
        <w:jc w:val="both"/>
        <w:rPr>
          <w:noProof/>
          <w:sz w:val="28"/>
          <w:szCs w:val="28"/>
        </w:rPr>
      </w:pPr>
      <w:r w:rsidRPr="00EB76F8">
        <w:rPr>
          <w:bCs/>
          <w:noProof/>
          <w:sz w:val="28"/>
          <w:szCs w:val="28"/>
        </w:rPr>
        <w:t xml:space="preserve">Binomial coefficient: </w:t>
      </w:r>
      <w:r w:rsidRPr="00EB76F8">
        <w:rPr>
          <w:noProof/>
          <w:position w:val="-12"/>
          <w:sz w:val="28"/>
          <w:szCs w:val="28"/>
        </w:rPr>
        <w:object w:dxaOrig="380" w:dyaOrig="440">
          <v:shape id="_x0000_i1031" type="#_x0000_t75" style="width:18.8pt;height:21.9pt" o:ole="">
            <v:imagedata r:id="rId83" o:title=""/>
          </v:shape>
          <o:OLEObject Type="Embed" ProgID="Equation.3" ShapeID="_x0000_i1031" DrawAspect="Content" ObjectID="_1642805209" r:id="rId84"/>
        </w:object>
      </w:r>
      <w:r w:rsidRPr="00EB76F8">
        <w:rPr>
          <w:noProof/>
          <w:sz w:val="28"/>
          <w:szCs w:val="28"/>
        </w:rPr>
        <w:t xml:space="preserve"> = </w:t>
      </w:r>
      <w:r w:rsidRPr="00EB76F8">
        <w:rPr>
          <w:noProof/>
          <w:position w:val="-62"/>
          <w:sz w:val="28"/>
          <w:szCs w:val="28"/>
        </w:rPr>
        <w:object w:dxaOrig="2120" w:dyaOrig="1380">
          <v:shape id="_x0000_i1032" type="#_x0000_t75" style="width:105.8pt;height:68.85pt" o:ole="">
            <v:imagedata r:id="rId85" o:title=""/>
          </v:shape>
          <o:OLEObject Type="Embed" ProgID="Equation.3" ShapeID="_x0000_i1032" DrawAspect="Content" ObjectID="_1642805210" r:id="rId86"/>
        </w:object>
      </w:r>
    </w:p>
    <w:p w:rsidR="00495772" w:rsidRPr="00495772" w:rsidRDefault="00495772" w:rsidP="00495772">
      <w:pPr>
        <w:autoSpaceDE w:val="0"/>
        <w:autoSpaceDN w:val="0"/>
        <w:adjustRightInd w:val="0"/>
        <w:ind w:firstLine="567"/>
        <w:rPr>
          <w:noProof/>
          <w:sz w:val="28"/>
          <w:szCs w:val="28"/>
          <w:lang w:val="en-US"/>
        </w:rPr>
      </w:pPr>
      <w:r w:rsidRPr="00495772">
        <w:rPr>
          <w:noProof/>
          <w:color w:val="0000FF"/>
          <w:sz w:val="28"/>
          <w:szCs w:val="28"/>
          <w:lang w:val="en-US"/>
        </w:rPr>
        <w:t>int</w:t>
      </w:r>
      <w:r w:rsidRPr="00495772">
        <w:rPr>
          <w:noProof/>
          <w:sz w:val="28"/>
          <w:szCs w:val="28"/>
          <w:lang w:val="en-US"/>
        </w:rPr>
        <w:t xml:space="preserve"> Cnk(</w:t>
      </w:r>
      <w:r w:rsidRPr="00495772">
        <w:rPr>
          <w:noProof/>
          <w:color w:val="0000FF"/>
          <w:sz w:val="28"/>
          <w:szCs w:val="28"/>
          <w:lang w:val="en-US"/>
        </w:rPr>
        <w:t>int</w:t>
      </w:r>
      <w:r w:rsidRPr="00495772">
        <w:rPr>
          <w:noProof/>
          <w:sz w:val="28"/>
          <w:szCs w:val="28"/>
          <w:lang w:val="en-US"/>
        </w:rPr>
        <w:t xml:space="preserve"> n, </w:t>
      </w:r>
      <w:r w:rsidRPr="00495772">
        <w:rPr>
          <w:noProof/>
          <w:color w:val="0000FF"/>
          <w:sz w:val="28"/>
          <w:szCs w:val="28"/>
          <w:lang w:val="en-US"/>
        </w:rPr>
        <w:t>int</w:t>
      </w:r>
      <w:r w:rsidRPr="00495772">
        <w:rPr>
          <w:noProof/>
          <w:sz w:val="28"/>
          <w:szCs w:val="28"/>
          <w:lang w:val="en-US"/>
        </w:rPr>
        <w:t xml:space="preserve"> k)</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k) </w:t>
      </w:r>
      <w:r w:rsidRPr="00495772">
        <w:rPr>
          <w:noProof/>
          <w:color w:val="0000FF"/>
          <w:sz w:val="28"/>
          <w:szCs w:val="28"/>
          <w:lang w:val="en-US"/>
        </w:rPr>
        <w:t>return</w:t>
      </w:r>
      <w:r w:rsidRPr="00495772">
        <w:rPr>
          <w:noProof/>
          <w:sz w:val="28"/>
          <w:szCs w:val="28"/>
          <w:lang w:val="en-US"/>
        </w:rPr>
        <w:t xml:space="preserve"> 1;</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(k == 0) </w:t>
      </w:r>
      <w:r w:rsidRPr="00495772">
        <w:rPr>
          <w:noProof/>
          <w:color w:val="0000FF"/>
          <w:sz w:val="28"/>
          <w:szCs w:val="28"/>
          <w:lang w:val="en-US"/>
        </w:rPr>
        <w:t>return</w:t>
      </w:r>
      <w:r w:rsidRPr="00495772">
        <w:rPr>
          <w:noProof/>
          <w:sz w:val="28"/>
          <w:szCs w:val="28"/>
          <w:lang w:val="en-US"/>
        </w:rPr>
        <w:t xml:space="preserve"> 1;</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Cnk(n - 1, k - 1) + Cnk(n - 1, k);</w:t>
      </w:r>
    </w:p>
    <w:p w:rsidR="00495772" w:rsidRPr="00EB76F8" w:rsidRDefault="00495772" w:rsidP="00495772">
      <w:pPr>
        <w:autoSpaceDE w:val="0"/>
        <w:autoSpaceDN w:val="0"/>
        <w:adjustRightInd w:val="0"/>
        <w:ind w:firstLine="567"/>
        <w:rPr>
          <w:noProof/>
          <w:sz w:val="28"/>
          <w:szCs w:val="28"/>
        </w:rPr>
      </w:pPr>
      <w:r w:rsidRPr="00EB76F8">
        <w:rPr>
          <w:noProof/>
          <w:sz w:val="28"/>
          <w:szCs w:val="28"/>
        </w:rPr>
        <w:t>}</w:t>
      </w:r>
    </w:p>
    <w:p w:rsidR="00495772" w:rsidRPr="00EB76F8" w:rsidRDefault="00495772" w:rsidP="00495772">
      <w:pPr>
        <w:ind w:firstLine="567"/>
        <w:jc w:val="both"/>
        <w:rPr>
          <w:bCs/>
          <w:noProof/>
          <w:sz w:val="28"/>
          <w:szCs w:val="28"/>
        </w:rPr>
      </w:pPr>
    </w:p>
    <w:p w:rsidR="00495772" w:rsidRPr="00EB76F8" w:rsidRDefault="00495772" w:rsidP="00495772">
      <w:pPr>
        <w:ind w:firstLine="567"/>
        <w:jc w:val="both"/>
        <w:rPr>
          <w:bCs/>
          <w:noProof/>
          <w:sz w:val="28"/>
          <w:szCs w:val="28"/>
        </w:rPr>
      </w:pPr>
    </w:p>
    <w:p w:rsidR="00495772" w:rsidRPr="00EB76F8" w:rsidRDefault="00495772" w:rsidP="003D0297">
      <w:pPr>
        <w:numPr>
          <w:ilvl w:val="0"/>
          <w:numId w:val="18"/>
        </w:numPr>
        <w:spacing w:after="0" w:line="240" w:lineRule="auto"/>
        <w:jc w:val="both"/>
        <w:rPr>
          <w:noProof/>
          <w:sz w:val="28"/>
          <w:szCs w:val="28"/>
        </w:rPr>
      </w:pPr>
      <w:r w:rsidRPr="00EB76F8">
        <w:rPr>
          <w:bCs/>
          <w:noProof/>
          <w:sz w:val="28"/>
          <w:szCs w:val="28"/>
        </w:rPr>
        <w:t xml:space="preserve">Power: </w:t>
      </w:r>
      <w:r w:rsidRPr="00EB76F8">
        <w:rPr>
          <w:noProof/>
          <w:position w:val="-6"/>
          <w:sz w:val="28"/>
          <w:szCs w:val="28"/>
        </w:rPr>
        <w:object w:dxaOrig="320" w:dyaOrig="380">
          <v:shape id="_x0000_i1033" type="#_x0000_t75" style="width:16.3pt;height:18.8pt" o:ole="">
            <v:imagedata r:id="rId87" o:title=""/>
          </v:shape>
          <o:OLEObject Type="Embed" ProgID="Equation.3" ShapeID="_x0000_i1033" DrawAspect="Content" ObjectID="_1642805211" r:id="rId88"/>
        </w:object>
      </w:r>
      <w:r w:rsidRPr="00EB76F8">
        <w:rPr>
          <w:noProof/>
          <w:sz w:val="28"/>
          <w:szCs w:val="28"/>
        </w:rPr>
        <w:t xml:space="preserve"> = </w:t>
      </w:r>
      <w:r w:rsidRPr="00EB76F8">
        <w:rPr>
          <w:noProof/>
          <w:position w:val="-72"/>
          <w:sz w:val="28"/>
          <w:szCs w:val="28"/>
        </w:rPr>
        <w:object w:dxaOrig="2140" w:dyaOrig="1579">
          <v:shape id="_x0000_i1034" type="#_x0000_t75" style="width:107.05pt;height:78.9pt" o:ole="">
            <v:imagedata r:id="rId89" o:title=""/>
          </v:shape>
          <o:OLEObject Type="Embed" ProgID="Equation.3" ShapeID="_x0000_i1034" DrawAspect="Content" ObjectID="_1642805212" r:id="rId90"/>
        </w:object>
      </w:r>
    </w:p>
    <w:p w:rsidR="00495772" w:rsidRPr="00EB76F8" w:rsidRDefault="00495772" w:rsidP="00495772">
      <w:pPr>
        <w:ind w:firstLine="567"/>
        <w:jc w:val="both"/>
        <w:rPr>
          <w:bCs/>
          <w:noProof/>
          <w:sz w:val="28"/>
          <w:szCs w:val="28"/>
        </w:rPr>
      </w:pPr>
    </w:p>
    <w:p w:rsidR="00495772" w:rsidRPr="00495772" w:rsidRDefault="00495772" w:rsidP="00495772">
      <w:pPr>
        <w:autoSpaceDE w:val="0"/>
        <w:autoSpaceDN w:val="0"/>
        <w:adjustRightInd w:val="0"/>
        <w:ind w:firstLine="567"/>
        <w:jc w:val="both"/>
        <w:rPr>
          <w:noProof/>
          <w:sz w:val="28"/>
          <w:szCs w:val="28"/>
          <w:lang w:val="en-US"/>
        </w:rPr>
      </w:pPr>
      <w:r w:rsidRPr="00495772">
        <w:rPr>
          <w:noProof/>
          <w:color w:val="0000FF"/>
          <w:sz w:val="28"/>
          <w:szCs w:val="28"/>
          <w:lang w:val="en-US"/>
        </w:rPr>
        <w:t>int</w:t>
      </w:r>
      <w:r w:rsidRPr="00495772">
        <w:rPr>
          <w:noProof/>
          <w:sz w:val="28"/>
          <w:szCs w:val="28"/>
          <w:lang w:val="en-US"/>
        </w:rPr>
        <w:t xml:space="preserve"> f(</w:t>
      </w:r>
      <w:r w:rsidRPr="00495772">
        <w:rPr>
          <w:noProof/>
          <w:color w:val="0000FF"/>
          <w:sz w:val="28"/>
          <w:szCs w:val="28"/>
          <w:lang w:val="en-US"/>
        </w:rPr>
        <w:t>int</w:t>
      </w:r>
      <w:r w:rsidRPr="00495772">
        <w:rPr>
          <w:noProof/>
          <w:sz w:val="28"/>
          <w:szCs w:val="28"/>
          <w:lang w:val="en-US"/>
        </w:rPr>
        <w:t xml:space="preserve"> x, </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lastRenderedPageBreak/>
        <w:t>{</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0) </w:t>
      </w:r>
      <w:r w:rsidRPr="00495772">
        <w:rPr>
          <w:noProof/>
          <w:color w:val="0000FF"/>
          <w:sz w:val="28"/>
          <w:szCs w:val="28"/>
          <w:lang w:val="en-US"/>
        </w:rPr>
        <w:t>return</w:t>
      </w:r>
      <w:r w:rsidRPr="00495772">
        <w:rPr>
          <w:noProof/>
          <w:sz w:val="28"/>
          <w:szCs w:val="28"/>
          <w:lang w:val="en-US"/>
        </w:rPr>
        <w:t xml:space="preserve"> 1;</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2 == 0) </w:t>
      </w:r>
      <w:r w:rsidRPr="00495772">
        <w:rPr>
          <w:noProof/>
          <w:color w:val="0000FF"/>
          <w:sz w:val="28"/>
          <w:szCs w:val="28"/>
          <w:lang w:val="en-US"/>
        </w:rPr>
        <w:t>return</w:t>
      </w:r>
      <w:r w:rsidRPr="00495772">
        <w:rPr>
          <w:noProof/>
          <w:sz w:val="28"/>
          <w:szCs w:val="28"/>
          <w:lang w:val="en-US"/>
        </w:rPr>
        <w:t xml:space="preserve"> f(x * x, n / 2);</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x * f(x, n - 1);</w:t>
      </w:r>
    </w:p>
    <w:p w:rsidR="00495772" w:rsidRPr="00EB76F8" w:rsidRDefault="00495772" w:rsidP="00495772">
      <w:pPr>
        <w:autoSpaceDE w:val="0"/>
        <w:autoSpaceDN w:val="0"/>
        <w:adjustRightInd w:val="0"/>
        <w:ind w:firstLine="567"/>
        <w:jc w:val="both"/>
        <w:rPr>
          <w:noProof/>
          <w:sz w:val="28"/>
          <w:szCs w:val="28"/>
        </w:rPr>
      </w:pPr>
      <w:r w:rsidRPr="00EB76F8">
        <w:rPr>
          <w:noProof/>
          <w:sz w:val="28"/>
          <w:szCs w:val="28"/>
        </w:rPr>
        <w:t>}</w:t>
      </w:r>
    </w:p>
    <w:p w:rsidR="00495772" w:rsidRPr="00EB76F8" w:rsidRDefault="00495772" w:rsidP="00495772">
      <w:pPr>
        <w:ind w:firstLine="567"/>
        <w:jc w:val="both"/>
        <w:rPr>
          <w:bCs/>
          <w:noProof/>
          <w:sz w:val="28"/>
          <w:szCs w:val="28"/>
        </w:rPr>
      </w:pPr>
    </w:p>
    <w:p w:rsidR="00495772" w:rsidRPr="00495772" w:rsidRDefault="00495772" w:rsidP="003D0297">
      <w:pPr>
        <w:numPr>
          <w:ilvl w:val="0"/>
          <w:numId w:val="18"/>
        </w:numPr>
        <w:spacing w:after="0" w:line="240" w:lineRule="auto"/>
        <w:jc w:val="both"/>
        <w:rPr>
          <w:noProof/>
          <w:sz w:val="28"/>
          <w:szCs w:val="28"/>
          <w:lang w:val="en-US"/>
        </w:rPr>
      </w:pPr>
      <w:r w:rsidRPr="00495772">
        <w:rPr>
          <w:bCs/>
          <w:noProof/>
          <w:sz w:val="28"/>
          <w:szCs w:val="28"/>
          <w:lang w:val="en-US"/>
        </w:rPr>
        <w:t xml:space="preserve">Greater Common Divisor: </w:t>
      </w:r>
      <w:r w:rsidRPr="00495772">
        <w:rPr>
          <w:noProof/>
          <w:sz w:val="28"/>
          <w:szCs w:val="28"/>
          <w:lang w:val="en-US"/>
        </w:rPr>
        <w:t>GCD(</w:t>
      </w:r>
      <w:r w:rsidRPr="00495772">
        <w:rPr>
          <w:i/>
          <w:iCs/>
          <w:noProof/>
          <w:sz w:val="28"/>
          <w:szCs w:val="28"/>
          <w:lang w:val="en-US"/>
        </w:rPr>
        <w:t>a</w:t>
      </w:r>
      <w:r w:rsidRPr="00495772">
        <w:rPr>
          <w:noProof/>
          <w:sz w:val="28"/>
          <w:szCs w:val="28"/>
          <w:lang w:val="en-US"/>
        </w:rPr>
        <w:t xml:space="preserve">, </w:t>
      </w:r>
      <w:r w:rsidRPr="00495772">
        <w:rPr>
          <w:i/>
          <w:iCs/>
          <w:noProof/>
          <w:sz w:val="28"/>
          <w:szCs w:val="28"/>
          <w:lang w:val="en-US"/>
        </w:rPr>
        <w:t>b</w:t>
      </w:r>
      <w:r w:rsidRPr="00495772">
        <w:rPr>
          <w:noProof/>
          <w:sz w:val="28"/>
          <w:szCs w:val="28"/>
          <w:lang w:val="en-US"/>
        </w:rPr>
        <w:t xml:space="preserve">) = </w:t>
      </w:r>
      <w:r w:rsidRPr="00EB76F8">
        <w:rPr>
          <w:noProof/>
          <w:position w:val="-76"/>
          <w:sz w:val="28"/>
          <w:szCs w:val="28"/>
        </w:rPr>
        <w:object w:dxaOrig="2720" w:dyaOrig="1660">
          <v:shape id="_x0000_i1035" type="#_x0000_t75" style="width:135.85pt;height:83.25pt" o:ole="">
            <v:imagedata r:id="rId91" o:title=""/>
          </v:shape>
          <o:OLEObject Type="Embed" ProgID="Equation.3" ShapeID="_x0000_i1035" DrawAspect="Content" ObjectID="_1642805213" r:id="rId92"/>
        </w:object>
      </w:r>
      <w:r w:rsidRPr="00495772">
        <w:rPr>
          <w:noProof/>
          <w:sz w:val="28"/>
          <w:szCs w:val="28"/>
          <w:lang w:val="en-US"/>
        </w:rPr>
        <w:t>,</w:t>
      </w:r>
    </w:p>
    <w:p w:rsidR="00495772" w:rsidRPr="00495772" w:rsidRDefault="00495772" w:rsidP="00495772">
      <w:pPr>
        <w:ind w:firstLine="540"/>
        <w:jc w:val="center"/>
        <w:rPr>
          <w:noProof/>
          <w:sz w:val="28"/>
          <w:szCs w:val="28"/>
          <w:lang w:val="en-US"/>
        </w:rPr>
      </w:pPr>
      <w:r w:rsidRPr="00495772">
        <w:rPr>
          <w:noProof/>
          <w:sz w:val="28"/>
          <w:szCs w:val="28"/>
          <w:lang w:val="en-US"/>
        </w:rPr>
        <w:t>or simplified version GCD(</w:t>
      </w:r>
      <w:r w:rsidRPr="00495772">
        <w:rPr>
          <w:i/>
          <w:iCs/>
          <w:noProof/>
          <w:sz w:val="28"/>
          <w:szCs w:val="28"/>
          <w:lang w:val="en-US"/>
        </w:rPr>
        <w:t>a</w:t>
      </w:r>
      <w:r w:rsidRPr="00495772">
        <w:rPr>
          <w:noProof/>
          <w:sz w:val="28"/>
          <w:szCs w:val="28"/>
          <w:lang w:val="en-US"/>
        </w:rPr>
        <w:t xml:space="preserve">, </w:t>
      </w:r>
      <w:r w:rsidRPr="00495772">
        <w:rPr>
          <w:i/>
          <w:iCs/>
          <w:noProof/>
          <w:sz w:val="28"/>
          <w:szCs w:val="28"/>
          <w:lang w:val="en-US"/>
        </w:rPr>
        <w:t>b</w:t>
      </w:r>
      <w:r w:rsidRPr="00495772">
        <w:rPr>
          <w:noProof/>
          <w:sz w:val="28"/>
          <w:szCs w:val="28"/>
          <w:lang w:val="en-US"/>
        </w:rPr>
        <w:t xml:space="preserve">) = </w:t>
      </w:r>
      <w:r w:rsidRPr="00EB76F8">
        <w:rPr>
          <w:noProof/>
          <w:position w:val="-34"/>
          <w:sz w:val="28"/>
          <w:szCs w:val="28"/>
        </w:rPr>
        <w:object w:dxaOrig="2700" w:dyaOrig="820">
          <v:shape id="_x0000_i1036" type="#_x0000_t75" style="width:135.25pt;height:40.7pt" o:ole="">
            <v:imagedata r:id="rId93" o:title=""/>
          </v:shape>
          <o:OLEObject Type="Embed" ProgID="Equation.3" ShapeID="_x0000_i1036" DrawAspect="Content" ObjectID="_1642805214" r:id="rId94"/>
        </w:object>
      </w:r>
    </w:p>
    <w:p w:rsidR="00495772" w:rsidRPr="00495772" w:rsidRDefault="00495772" w:rsidP="00495772">
      <w:pPr>
        <w:ind w:firstLine="567"/>
        <w:jc w:val="both"/>
        <w:rPr>
          <w:noProof/>
          <w:sz w:val="28"/>
          <w:szCs w:val="28"/>
          <w:lang w:val="en-US"/>
        </w:rPr>
      </w:pPr>
    </w:p>
    <w:p w:rsidR="00495772" w:rsidRPr="00495772" w:rsidRDefault="00495772" w:rsidP="00495772">
      <w:pPr>
        <w:autoSpaceDE w:val="0"/>
        <w:autoSpaceDN w:val="0"/>
        <w:adjustRightInd w:val="0"/>
        <w:ind w:firstLine="567"/>
        <w:jc w:val="both"/>
        <w:rPr>
          <w:noProof/>
          <w:sz w:val="28"/>
          <w:szCs w:val="28"/>
          <w:lang w:val="en-US"/>
        </w:rPr>
      </w:pPr>
      <w:r w:rsidRPr="00495772">
        <w:rPr>
          <w:noProof/>
          <w:color w:val="0000FF"/>
          <w:sz w:val="28"/>
          <w:szCs w:val="28"/>
          <w:lang w:val="en-US"/>
        </w:rPr>
        <w:t>int</w:t>
      </w:r>
      <w:r w:rsidRPr="00495772">
        <w:rPr>
          <w:noProof/>
          <w:sz w:val="28"/>
          <w:szCs w:val="28"/>
          <w:lang w:val="en-US"/>
        </w:rPr>
        <w:t xml:space="preserve"> gcd(</w:t>
      </w:r>
      <w:r w:rsidRPr="00495772">
        <w:rPr>
          <w:noProof/>
          <w:color w:val="0000FF"/>
          <w:sz w:val="28"/>
          <w:szCs w:val="28"/>
          <w:lang w:val="en-US"/>
        </w:rPr>
        <w:t>int</w:t>
      </w:r>
      <w:r w:rsidRPr="00495772">
        <w:rPr>
          <w:noProof/>
          <w:sz w:val="28"/>
          <w:szCs w:val="28"/>
          <w:lang w:val="en-US"/>
        </w:rPr>
        <w:t xml:space="preserve"> a, </w:t>
      </w:r>
      <w:r w:rsidRPr="00495772">
        <w:rPr>
          <w:noProof/>
          <w:color w:val="0000FF"/>
          <w:sz w:val="28"/>
          <w:szCs w:val="28"/>
          <w:lang w:val="en-US"/>
        </w:rPr>
        <w:t>int</w:t>
      </w:r>
      <w:r w:rsidRPr="00495772">
        <w:rPr>
          <w:noProof/>
          <w:sz w:val="28"/>
          <w:szCs w:val="28"/>
          <w:lang w:val="en-US"/>
        </w:rPr>
        <w:t xml:space="preserve"> b)</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(a == 0) </w:t>
      </w:r>
      <w:r w:rsidRPr="00495772">
        <w:rPr>
          <w:noProof/>
          <w:color w:val="0000FF"/>
          <w:sz w:val="28"/>
          <w:szCs w:val="28"/>
          <w:lang w:val="en-US"/>
        </w:rPr>
        <w:t>return</w:t>
      </w:r>
      <w:r w:rsidRPr="00495772">
        <w:rPr>
          <w:noProof/>
          <w:sz w:val="28"/>
          <w:szCs w:val="28"/>
          <w:lang w:val="en-US"/>
        </w:rPr>
        <w:t xml:space="preserve"> b;</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(b == 0) </w:t>
      </w:r>
      <w:r w:rsidRPr="00495772">
        <w:rPr>
          <w:noProof/>
          <w:color w:val="0000FF"/>
          <w:sz w:val="28"/>
          <w:szCs w:val="28"/>
          <w:lang w:val="en-US"/>
        </w:rPr>
        <w:t>return</w:t>
      </w:r>
      <w:r w:rsidRPr="00495772">
        <w:rPr>
          <w:noProof/>
          <w:sz w:val="28"/>
          <w:szCs w:val="28"/>
          <w:lang w:val="en-US"/>
        </w:rPr>
        <w:t xml:space="preserve"> a;</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(a &gt;= b) </w:t>
      </w:r>
      <w:r w:rsidRPr="00495772">
        <w:rPr>
          <w:noProof/>
          <w:color w:val="0000FF"/>
          <w:sz w:val="28"/>
          <w:szCs w:val="28"/>
          <w:lang w:val="en-US"/>
        </w:rPr>
        <w:t>return</w:t>
      </w:r>
      <w:r w:rsidRPr="00495772">
        <w:rPr>
          <w:noProof/>
          <w:sz w:val="28"/>
          <w:szCs w:val="28"/>
          <w:lang w:val="en-US"/>
        </w:rPr>
        <w:t xml:space="preserve"> gcd(a % b, b);</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gcd(a, b % a);</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r w:rsidRPr="00495772">
        <w:rPr>
          <w:bCs/>
          <w:noProof/>
          <w:sz w:val="28"/>
          <w:szCs w:val="28"/>
          <w:lang w:val="en-US"/>
        </w:rPr>
        <w:t>or</w:t>
      </w:r>
    </w:p>
    <w:p w:rsidR="00495772" w:rsidRPr="00495772" w:rsidRDefault="00495772" w:rsidP="00495772">
      <w:pPr>
        <w:ind w:firstLine="567"/>
        <w:jc w:val="both"/>
        <w:rPr>
          <w:bCs/>
          <w:noProof/>
          <w:sz w:val="28"/>
          <w:szCs w:val="28"/>
          <w:lang w:val="en-US"/>
        </w:rPr>
      </w:pPr>
    </w:p>
    <w:p w:rsidR="00495772" w:rsidRPr="00495772" w:rsidRDefault="00495772" w:rsidP="00495772">
      <w:pPr>
        <w:autoSpaceDE w:val="0"/>
        <w:autoSpaceDN w:val="0"/>
        <w:adjustRightInd w:val="0"/>
        <w:ind w:firstLine="567"/>
        <w:jc w:val="both"/>
        <w:rPr>
          <w:noProof/>
          <w:sz w:val="28"/>
          <w:szCs w:val="28"/>
          <w:lang w:val="en-US"/>
        </w:rPr>
      </w:pPr>
      <w:r w:rsidRPr="00495772">
        <w:rPr>
          <w:noProof/>
          <w:color w:val="0000FF"/>
          <w:sz w:val="28"/>
          <w:szCs w:val="28"/>
          <w:lang w:val="en-US"/>
        </w:rPr>
        <w:t>int</w:t>
      </w:r>
      <w:r w:rsidRPr="00495772">
        <w:rPr>
          <w:noProof/>
          <w:sz w:val="28"/>
          <w:szCs w:val="28"/>
          <w:lang w:val="en-US"/>
        </w:rPr>
        <w:t xml:space="preserve"> gcd(</w:t>
      </w:r>
      <w:r w:rsidRPr="00495772">
        <w:rPr>
          <w:noProof/>
          <w:color w:val="0000FF"/>
          <w:sz w:val="28"/>
          <w:szCs w:val="28"/>
          <w:lang w:val="en-US"/>
        </w:rPr>
        <w:t>int</w:t>
      </w:r>
      <w:r w:rsidRPr="00495772">
        <w:rPr>
          <w:noProof/>
          <w:sz w:val="28"/>
          <w:szCs w:val="28"/>
          <w:lang w:val="en-US"/>
        </w:rPr>
        <w:t xml:space="preserve"> a, </w:t>
      </w:r>
      <w:r w:rsidRPr="00495772">
        <w:rPr>
          <w:noProof/>
          <w:color w:val="0000FF"/>
          <w:sz w:val="28"/>
          <w:szCs w:val="28"/>
          <w:lang w:val="en-US"/>
        </w:rPr>
        <w:t>int</w:t>
      </w:r>
      <w:r w:rsidRPr="00495772">
        <w:rPr>
          <w:noProof/>
          <w:sz w:val="28"/>
          <w:szCs w:val="28"/>
          <w:lang w:val="en-US"/>
        </w:rPr>
        <w:t xml:space="preserve"> b)</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(b) ? gcd(b,a % b) : a;</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lastRenderedPageBreak/>
        <w:t>}</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r w:rsidRPr="00495772">
        <w:rPr>
          <w:bCs/>
          <w:noProof/>
          <w:sz w:val="28"/>
          <w:szCs w:val="28"/>
          <w:lang w:val="en-US"/>
        </w:rPr>
        <w:t>What do the next functions do (calculate):</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u w:val="single"/>
          <w:lang w:val="en-US"/>
        </w:rPr>
      </w:pPr>
      <w:r w:rsidRPr="00495772">
        <w:rPr>
          <w:bCs/>
          <w:noProof/>
          <w:sz w:val="28"/>
          <w:szCs w:val="28"/>
          <w:u w:val="single"/>
          <w:lang w:val="en-US"/>
        </w:rPr>
        <w:t>Quiz 1</w:t>
      </w:r>
    </w:p>
    <w:p w:rsidR="00495772" w:rsidRPr="00495772" w:rsidRDefault="00495772" w:rsidP="00495772">
      <w:pPr>
        <w:ind w:firstLine="567"/>
        <w:jc w:val="both"/>
        <w:rPr>
          <w:bCs/>
          <w:noProof/>
          <w:sz w:val="28"/>
          <w:szCs w:val="28"/>
          <w:u w:val="single"/>
          <w:lang w:val="en-US"/>
        </w:rPr>
      </w:pPr>
    </w:p>
    <w:p w:rsidR="00495772" w:rsidRPr="00495772" w:rsidRDefault="00495772" w:rsidP="00495772">
      <w:pPr>
        <w:autoSpaceDE w:val="0"/>
        <w:autoSpaceDN w:val="0"/>
        <w:adjustRightInd w:val="0"/>
        <w:ind w:firstLine="567"/>
        <w:jc w:val="both"/>
        <w:rPr>
          <w:noProof/>
          <w:sz w:val="28"/>
          <w:szCs w:val="28"/>
          <w:lang w:val="en-US"/>
        </w:rPr>
      </w:pPr>
      <w:r w:rsidRPr="00495772">
        <w:rPr>
          <w:noProof/>
          <w:color w:val="0000FF"/>
          <w:sz w:val="28"/>
          <w:szCs w:val="28"/>
          <w:lang w:val="en-US"/>
        </w:rPr>
        <w:t>int</w:t>
      </w:r>
      <w:r w:rsidRPr="00495772">
        <w:rPr>
          <w:noProof/>
          <w:sz w:val="28"/>
          <w:szCs w:val="28"/>
          <w:lang w:val="en-US"/>
        </w:rPr>
        <w:t xml:space="preserve"> f(</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0) </w:t>
      </w:r>
      <w:r w:rsidRPr="00495772">
        <w:rPr>
          <w:noProof/>
          <w:color w:val="0000FF"/>
          <w:sz w:val="28"/>
          <w:szCs w:val="28"/>
          <w:lang w:val="en-US"/>
        </w:rPr>
        <w:t>return</w:t>
      </w:r>
      <w:r w:rsidRPr="00495772">
        <w:rPr>
          <w:noProof/>
          <w:sz w:val="28"/>
          <w:szCs w:val="28"/>
          <w:lang w:val="en-US"/>
        </w:rPr>
        <w:t xml:space="preserve"> 0;</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f(n-1) + n;</w:t>
      </w:r>
    </w:p>
    <w:p w:rsidR="00495772" w:rsidRPr="00495772" w:rsidRDefault="00495772" w:rsidP="00495772">
      <w:pPr>
        <w:ind w:firstLine="567"/>
        <w:jc w:val="both"/>
        <w:rPr>
          <w:bCs/>
          <w:noProof/>
          <w:sz w:val="28"/>
          <w:szCs w:val="28"/>
          <w:lang w:val="en-US"/>
        </w:rPr>
      </w:pPr>
      <w:r w:rsidRPr="00495772">
        <w:rPr>
          <w:noProof/>
          <w:sz w:val="28"/>
          <w:szCs w:val="28"/>
          <w:lang w:val="en-US"/>
        </w:rPr>
        <w:t>}</w:t>
      </w:r>
      <w:r w:rsidRPr="00495772">
        <w:rPr>
          <w:bCs/>
          <w:noProof/>
          <w:sz w:val="28"/>
          <w:szCs w:val="28"/>
          <w:lang w:val="en-US"/>
        </w:rPr>
        <w:t xml:space="preserve"> </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u w:val="single"/>
          <w:lang w:val="en-US"/>
        </w:rPr>
      </w:pPr>
      <w:r w:rsidRPr="00495772">
        <w:rPr>
          <w:bCs/>
          <w:noProof/>
          <w:sz w:val="28"/>
          <w:szCs w:val="28"/>
          <w:u w:val="single"/>
          <w:lang w:val="en-US"/>
        </w:rPr>
        <w:t>Quiz 2</w:t>
      </w:r>
    </w:p>
    <w:p w:rsidR="00495772" w:rsidRPr="00495772" w:rsidRDefault="00495772" w:rsidP="00495772">
      <w:pPr>
        <w:ind w:firstLine="567"/>
        <w:jc w:val="both"/>
        <w:rPr>
          <w:bCs/>
          <w:noProof/>
          <w:sz w:val="28"/>
          <w:szCs w:val="28"/>
          <w:u w:val="single"/>
          <w:lang w:val="en-US"/>
        </w:rPr>
      </w:pPr>
    </w:p>
    <w:p w:rsidR="00495772" w:rsidRPr="00495772" w:rsidRDefault="00495772" w:rsidP="00495772">
      <w:pPr>
        <w:autoSpaceDE w:val="0"/>
        <w:autoSpaceDN w:val="0"/>
        <w:adjustRightInd w:val="0"/>
        <w:ind w:firstLine="567"/>
        <w:rPr>
          <w:noProof/>
          <w:sz w:val="28"/>
          <w:szCs w:val="28"/>
          <w:lang w:val="en-US"/>
        </w:rPr>
      </w:pPr>
      <w:r w:rsidRPr="00495772">
        <w:rPr>
          <w:noProof/>
          <w:color w:val="0000FF"/>
          <w:sz w:val="28"/>
          <w:szCs w:val="28"/>
          <w:lang w:val="en-US"/>
        </w:rPr>
        <w:t>int</w:t>
      </w:r>
      <w:r w:rsidRPr="00495772">
        <w:rPr>
          <w:noProof/>
          <w:sz w:val="28"/>
          <w:szCs w:val="28"/>
          <w:lang w:val="en-US"/>
        </w:rPr>
        <w:t xml:space="preserve"> f(</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0) </w:t>
      </w:r>
      <w:r w:rsidRPr="00495772">
        <w:rPr>
          <w:noProof/>
          <w:color w:val="0000FF"/>
          <w:sz w:val="28"/>
          <w:szCs w:val="28"/>
          <w:lang w:val="en-US"/>
        </w:rPr>
        <w:t>return</w:t>
      </w:r>
      <w:r w:rsidRPr="00495772">
        <w:rPr>
          <w:noProof/>
          <w:sz w:val="28"/>
          <w:szCs w:val="28"/>
          <w:lang w:val="en-US"/>
        </w:rPr>
        <w:t xml:space="preserve"> 0;</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f(n-1) + 1;</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u w:val="single"/>
          <w:lang w:val="en-US"/>
        </w:rPr>
      </w:pPr>
      <w:r w:rsidRPr="00495772">
        <w:rPr>
          <w:bCs/>
          <w:noProof/>
          <w:sz w:val="28"/>
          <w:szCs w:val="28"/>
          <w:u w:val="single"/>
          <w:lang w:val="en-US"/>
        </w:rPr>
        <w:t>Quiz 3</w:t>
      </w:r>
    </w:p>
    <w:p w:rsidR="00495772" w:rsidRPr="00495772" w:rsidRDefault="00495772" w:rsidP="00495772">
      <w:pPr>
        <w:ind w:firstLine="567"/>
        <w:jc w:val="both"/>
        <w:rPr>
          <w:bCs/>
          <w:noProof/>
          <w:sz w:val="28"/>
          <w:szCs w:val="28"/>
          <w:u w:val="single"/>
          <w:lang w:val="en-US"/>
        </w:rPr>
      </w:pPr>
    </w:p>
    <w:p w:rsidR="00495772" w:rsidRPr="00495772" w:rsidRDefault="00495772" w:rsidP="00495772">
      <w:pPr>
        <w:autoSpaceDE w:val="0"/>
        <w:autoSpaceDN w:val="0"/>
        <w:adjustRightInd w:val="0"/>
        <w:ind w:firstLine="567"/>
        <w:jc w:val="both"/>
        <w:rPr>
          <w:noProof/>
          <w:sz w:val="28"/>
          <w:szCs w:val="28"/>
          <w:lang w:val="en-US"/>
        </w:rPr>
      </w:pPr>
      <w:r w:rsidRPr="00495772">
        <w:rPr>
          <w:noProof/>
          <w:color w:val="0000FF"/>
          <w:sz w:val="28"/>
          <w:szCs w:val="28"/>
          <w:lang w:val="en-US"/>
        </w:rPr>
        <w:t>int</w:t>
      </w:r>
      <w:r w:rsidRPr="00495772">
        <w:rPr>
          <w:noProof/>
          <w:sz w:val="28"/>
          <w:szCs w:val="28"/>
          <w:lang w:val="en-US"/>
        </w:rPr>
        <w:t xml:space="preserve"> f(</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lastRenderedPageBreak/>
        <w:t>{</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0) </w:t>
      </w:r>
      <w:r w:rsidRPr="00495772">
        <w:rPr>
          <w:noProof/>
          <w:color w:val="0000FF"/>
          <w:sz w:val="28"/>
          <w:szCs w:val="28"/>
          <w:lang w:val="en-US"/>
        </w:rPr>
        <w:t>return</w:t>
      </w:r>
      <w:r w:rsidRPr="00495772">
        <w:rPr>
          <w:noProof/>
          <w:sz w:val="28"/>
          <w:szCs w:val="28"/>
          <w:lang w:val="en-US"/>
        </w:rPr>
        <w:t xml:space="preserve"> 1;</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f(n-1) * 2;</w:t>
      </w:r>
    </w:p>
    <w:p w:rsidR="00495772" w:rsidRPr="00495772" w:rsidRDefault="00495772" w:rsidP="00495772">
      <w:pPr>
        <w:ind w:firstLine="567"/>
        <w:jc w:val="both"/>
        <w:rPr>
          <w:bCs/>
          <w:noProof/>
          <w:sz w:val="28"/>
          <w:szCs w:val="28"/>
          <w:lang w:val="en-US"/>
        </w:rPr>
      </w:pPr>
      <w:r w:rsidRPr="00495772">
        <w:rPr>
          <w:noProof/>
          <w:sz w:val="28"/>
          <w:szCs w:val="28"/>
          <w:lang w:val="en-US"/>
        </w:rPr>
        <w:t>}</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u w:val="single"/>
          <w:lang w:val="en-US"/>
        </w:rPr>
      </w:pPr>
      <w:r w:rsidRPr="00495772">
        <w:rPr>
          <w:bCs/>
          <w:noProof/>
          <w:sz w:val="28"/>
          <w:szCs w:val="28"/>
          <w:u w:val="single"/>
          <w:lang w:val="en-US"/>
        </w:rPr>
        <w:t>Quiz 4</w:t>
      </w:r>
    </w:p>
    <w:p w:rsidR="00495772" w:rsidRPr="00495772" w:rsidRDefault="00495772" w:rsidP="00495772">
      <w:pPr>
        <w:ind w:firstLine="567"/>
        <w:jc w:val="both"/>
        <w:rPr>
          <w:bCs/>
          <w:noProof/>
          <w:sz w:val="28"/>
          <w:szCs w:val="28"/>
          <w:u w:val="single"/>
          <w:lang w:val="en-US"/>
        </w:rPr>
      </w:pPr>
    </w:p>
    <w:p w:rsidR="00495772" w:rsidRPr="00495772" w:rsidRDefault="00495772" w:rsidP="00495772">
      <w:pPr>
        <w:autoSpaceDE w:val="0"/>
        <w:autoSpaceDN w:val="0"/>
        <w:adjustRightInd w:val="0"/>
        <w:ind w:firstLine="567"/>
        <w:rPr>
          <w:noProof/>
          <w:sz w:val="28"/>
          <w:szCs w:val="28"/>
          <w:lang w:val="en-US"/>
        </w:rPr>
      </w:pPr>
      <w:r w:rsidRPr="00495772">
        <w:rPr>
          <w:noProof/>
          <w:color w:val="0000FF"/>
          <w:sz w:val="28"/>
          <w:szCs w:val="28"/>
          <w:lang w:val="en-US"/>
        </w:rPr>
        <w:t>int</w:t>
      </w:r>
      <w:r w:rsidRPr="00495772">
        <w:rPr>
          <w:noProof/>
          <w:sz w:val="28"/>
          <w:szCs w:val="28"/>
          <w:lang w:val="en-US"/>
        </w:rPr>
        <w:t xml:space="preserve"> f(</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0) </w:t>
      </w:r>
      <w:r w:rsidRPr="00495772">
        <w:rPr>
          <w:noProof/>
          <w:color w:val="0000FF"/>
          <w:sz w:val="28"/>
          <w:szCs w:val="28"/>
          <w:lang w:val="en-US"/>
        </w:rPr>
        <w:t>return</w:t>
      </w:r>
      <w:r w:rsidRPr="00495772">
        <w:rPr>
          <w:noProof/>
          <w:sz w:val="28"/>
          <w:szCs w:val="28"/>
          <w:lang w:val="en-US"/>
        </w:rPr>
        <w:t xml:space="preserve"> 0;</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f(n-1) + 5;</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lang w:val="en-US"/>
        </w:rPr>
      </w:pPr>
      <w:r w:rsidRPr="00495772">
        <w:rPr>
          <w:bCs/>
          <w:noProof/>
          <w:sz w:val="28"/>
          <w:szCs w:val="28"/>
          <w:lang w:val="en-US"/>
        </w:rPr>
        <w:t>What will be printed with the next code</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u w:val="single"/>
          <w:lang w:val="en-US"/>
        </w:rPr>
      </w:pPr>
      <w:r w:rsidRPr="00495772">
        <w:rPr>
          <w:bCs/>
          <w:noProof/>
          <w:sz w:val="28"/>
          <w:szCs w:val="28"/>
          <w:u w:val="single"/>
          <w:lang w:val="en-US"/>
        </w:rPr>
        <w:t>Quiz 5</w:t>
      </w:r>
    </w:p>
    <w:p w:rsidR="00495772" w:rsidRPr="00495772" w:rsidRDefault="00495772" w:rsidP="00495772">
      <w:pPr>
        <w:ind w:firstLine="567"/>
        <w:jc w:val="both"/>
        <w:rPr>
          <w:bCs/>
          <w:noProof/>
          <w:sz w:val="28"/>
          <w:szCs w:val="28"/>
          <w:lang w:val="en-US"/>
        </w:rPr>
      </w:pPr>
    </w:p>
    <w:p w:rsidR="00495772" w:rsidRPr="00495772" w:rsidRDefault="00495772" w:rsidP="00495772">
      <w:pPr>
        <w:autoSpaceDE w:val="0"/>
        <w:autoSpaceDN w:val="0"/>
        <w:adjustRightInd w:val="0"/>
        <w:ind w:firstLine="567"/>
        <w:rPr>
          <w:noProof/>
          <w:color w:val="800000"/>
          <w:sz w:val="28"/>
          <w:szCs w:val="28"/>
          <w:lang w:val="en-US"/>
        </w:rPr>
      </w:pPr>
      <w:r w:rsidRPr="00495772">
        <w:rPr>
          <w:noProof/>
          <w:color w:val="0000FF"/>
          <w:sz w:val="28"/>
          <w:szCs w:val="28"/>
          <w:lang w:val="en-US"/>
        </w:rPr>
        <w:t>#include</w:t>
      </w:r>
      <w:r w:rsidRPr="00495772">
        <w:rPr>
          <w:noProof/>
          <w:sz w:val="28"/>
          <w:szCs w:val="28"/>
          <w:lang w:val="en-US"/>
        </w:rPr>
        <w:t xml:space="preserve"> </w:t>
      </w:r>
      <w:r w:rsidRPr="00495772">
        <w:rPr>
          <w:noProof/>
          <w:color w:val="800000"/>
          <w:sz w:val="28"/>
          <w:szCs w:val="28"/>
          <w:lang w:val="en-US"/>
        </w:rPr>
        <w:t>&lt;stdio.h&gt;</w:t>
      </w:r>
    </w:p>
    <w:p w:rsidR="00495772" w:rsidRPr="00495772" w:rsidRDefault="00495772" w:rsidP="00495772">
      <w:pPr>
        <w:autoSpaceDE w:val="0"/>
        <w:autoSpaceDN w:val="0"/>
        <w:adjustRightInd w:val="0"/>
        <w:ind w:firstLine="567"/>
        <w:rPr>
          <w:noProof/>
          <w:color w:val="800000"/>
          <w:sz w:val="28"/>
          <w:szCs w:val="28"/>
          <w:lang w:val="en-US"/>
        </w:rPr>
      </w:pPr>
    </w:p>
    <w:p w:rsidR="00495772" w:rsidRPr="00495772" w:rsidRDefault="00495772" w:rsidP="00495772">
      <w:pPr>
        <w:autoSpaceDE w:val="0"/>
        <w:autoSpaceDN w:val="0"/>
        <w:adjustRightInd w:val="0"/>
        <w:ind w:firstLine="567"/>
        <w:rPr>
          <w:noProof/>
          <w:sz w:val="28"/>
          <w:szCs w:val="28"/>
          <w:lang w:val="en-US"/>
        </w:rPr>
      </w:pPr>
      <w:r w:rsidRPr="00495772">
        <w:rPr>
          <w:noProof/>
          <w:color w:val="0000FF"/>
          <w:sz w:val="28"/>
          <w:szCs w:val="28"/>
          <w:lang w:val="en-US"/>
        </w:rPr>
        <w:t>void</w:t>
      </w:r>
      <w:r w:rsidRPr="00495772">
        <w:rPr>
          <w:noProof/>
          <w:sz w:val="28"/>
          <w:szCs w:val="28"/>
          <w:lang w:val="en-US"/>
        </w:rPr>
        <w:t xml:space="preserve"> f(</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0) </w:t>
      </w:r>
      <w:r w:rsidRPr="00495772">
        <w:rPr>
          <w:noProof/>
          <w:color w:val="0000FF"/>
          <w:sz w:val="28"/>
          <w:szCs w:val="28"/>
          <w:lang w:val="en-US"/>
        </w:rPr>
        <w:t>return</w:t>
      </w:r>
      <w:r w:rsidRPr="00495772">
        <w:rPr>
          <w:noProof/>
          <w:sz w:val="28"/>
          <w:szCs w:val="28"/>
          <w:lang w:val="en-US"/>
        </w:rPr>
        <w:t>;</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printf(</w:t>
      </w:r>
      <w:r w:rsidRPr="00495772">
        <w:rPr>
          <w:noProof/>
          <w:color w:val="800000"/>
          <w:sz w:val="28"/>
          <w:szCs w:val="28"/>
          <w:lang w:val="en-US"/>
        </w:rPr>
        <w:t>"%d "</w:t>
      </w:r>
      <w:r w:rsidRPr="00495772">
        <w:rPr>
          <w:noProof/>
          <w:sz w:val="28"/>
          <w:szCs w:val="28"/>
          <w:lang w:val="en-US"/>
        </w:rPr>
        <w:t>,n);</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f(n-1);</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lastRenderedPageBreak/>
        <w:t>}</w:t>
      </w:r>
    </w:p>
    <w:p w:rsidR="00495772" w:rsidRPr="00495772" w:rsidRDefault="00495772" w:rsidP="00495772">
      <w:pPr>
        <w:autoSpaceDE w:val="0"/>
        <w:autoSpaceDN w:val="0"/>
        <w:adjustRightInd w:val="0"/>
        <w:ind w:firstLine="567"/>
        <w:rPr>
          <w:noProof/>
          <w:sz w:val="28"/>
          <w:szCs w:val="28"/>
          <w:lang w:val="en-US"/>
        </w:rPr>
      </w:pPr>
    </w:p>
    <w:p w:rsidR="00495772" w:rsidRPr="00495772" w:rsidRDefault="00495772" w:rsidP="00495772">
      <w:pPr>
        <w:autoSpaceDE w:val="0"/>
        <w:autoSpaceDN w:val="0"/>
        <w:adjustRightInd w:val="0"/>
        <w:ind w:firstLine="567"/>
        <w:rPr>
          <w:noProof/>
          <w:sz w:val="28"/>
          <w:szCs w:val="28"/>
          <w:lang w:val="en-US"/>
        </w:rPr>
      </w:pPr>
      <w:r w:rsidRPr="00495772">
        <w:rPr>
          <w:noProof/>
          <w:color w:val="0000FF"/>
          <w:sz w:val="28"/>
          <w:szCs w:val="28"/>
          <w:lang w:val="en-US"/>
        </w:rPr>
        <w:t>int</w:t>
      </w:r>
      <w:r w:rsidRPr="00495772">
        <w:rPr>
          <w:noProof/>
          <w:sz w:val="28"/>
          <w:szCs w:val="28"/>
          <w:lang w:val="en-US"/>
        </w:rPr>
        <w:t xml:space="preserve"> main(</w:t>
      </w:r>
      <w:r w:rsidRPr="00495772">
        <w:rPr>
          <w:noProof/>
          <w:color w:val="0000FF"/>
          <w:sz w:val="28"/>
          <w:szCs w:val="28"/>
          <w:lang w:val="en-US"/>
        </w:rPr>
        <w:t>void</w:t>
      </w:r>
      <w:r w:rsidRPr="00495772">
        <w:rPr>
          <w:noProof/>
          <w:sz w:val="28"/>
          <w:szCs w:val="28"/>
          <w:lang w:val="en-US"/>
        </w:rPr>
        <w:t>)</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scanf(</w:t>
      </w:r>
      <w:r w:rsidRPr="00495772">
        <w:rPr>
          <w:noProof/>
          <w:color w:val="800000"/>
          <w:sz w:val="28"/>
          <w:szCs w:val="28"/>
          <w:lang w:val="en-US"/>
        </w:rPr>
        <w:t>"%d"</w:t>
      </w:r>
      <w:r w:rsidRPr="00495772">
        <w:rPr>
          <w:noProof/>
          <w:sz w:val="28"/>
          <w:szCs w:val="28"/>
          <w:lang w:val="en-US"/>
        </w:rPr>
        <w:t>,&amp;n);</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f(n);</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0;</w:t>
      </w:r>
    </w:p>
    <w:p w:rsidR="00495772" w:rsidRPr="00495772" w:rsidRDefault="00495772" w:rsidP="00495772">
      <w:pPr>
        <w:autoSpaceDE w:val="0"/>
        <w:autoSpaceDN w:val="0"/>
        <w:adjustRightInd w:val="0"/>
        <w:ind w:firstLine="567"/>
        <w:rPr>
          <w:noProof/>
          <w:sz w:val="28"/>
          <w:szCs w:val="28"/>
          <w:lang w:val="en-US"/>
        </w:rPr>
      </w:pPr>
      <w:r w:rsidRPr="00495772">
        <w:rPr>
          <w:noProof/>
          <w:sz w:val="28"/>
          <w:szCs w:val="28"/>
          <w:lang w:val="en-US"/>
        </w:rPr>
        <w:t>}</w:t>
      </w:r>
    </w:p>
    <w:p w:rsidR="00495772" w:rsidRPr="00495772" w:rsidRDefault="00495772" w:rsidP="00495772">
      <w:pPr>
        <w:ind w:firstLine="567"/>
        <w:jc w:val="both"/>
        <w:rPr>
          <w:bCs/>
          <w:noProof/>
          <w:sz w:val="28"/>
          <w:szCs w:val="28"/>
          <w:lang w:val="en-US"/>
        </w:rPr>
      </w:pPr>
    </w:p>
    <w:p w:rsidR="00495772" w:rsidRPr="00495772" w:rsidRDefault="00495772" w:rsidP="00495772">
      <w:pPr>
        <w:ind w:firstLine="567"/>
        <w:jc w:val="both"/>
        <w:rPr>
          <w:bCs/>
          <w:noProof/>
          <w:sz w:val="28"/>
          <w:szCs w:val="28"/>
          <w:u w:val="single"/>
          <w:lang w:val="en-US"/>
        </w:rPr>
      </w:pPr>
      <w:r w:rsidRPr="00495772">
        <w:rPr>
          <w:bCs/>
          <w:noProof/>
          <w:sz w:val="28"/>
          <w:szCs w:val="28"/>
          <w:u w:val="single"/>
          <w:lang w:val="en-US"/>
        </w:rPr>
        <w:t>Quiz 6</w:t>
      </w:r>
    </w:p>
    <w:p w:rsidR="00495772" w:rsidRPr="00495772" w:rsidRDefault="00495772" w:rsidP="00495772">
      <w:pPr>
        <w:ind w:firstLine="567"/>
        <w:jc w:val="both"/>
        <w:rPr>
          <w:bCs/>
          <w:noProof/>
          <w:sz w:val="28"/>
          <w:szCs w:val="28"/>
          <w:lang w:val="en-US"/>
        </w:rPr>
      </w:pPr>
    </w:p>
    <w:p w:rsidR="00495772" w:rsidRPr="00495772" w:rsidRDefault="00495772" w:rsidP="00495772">
      <w:pPr>
        <w:autoSpaceDE w:val="0"/>
        <w:autoSpaceDN w:val="0"/>
        <w:adjustRightInd w:val="0"/>
        <w:ind w:firstLine="567"/>
        <w:jc w:val="both"/>
        <w:rPr>
          <w:noProof/>
          <w:color w:val="800000"/>
          <w:sz w:val="28"/>
          <w:szCs w:val="28"/>
          <w:lang w:val="en-US"/>
        </w:rPr>
      </w:pPr>
      <w:r w:rsidRPr="00495772">
        <w:rPr>
          <w:noProof/>
          <w:color w:val="0000FF"/>
          <w:sz w:val="28"/>
          <w:szCs w:val="28"/>
          <w:lang w:val="en-US"/>
        </w:rPr>
        <w:t>#include</w:t>
      </w:r>
      <w:r w:rsidRPr="00495772">
        <w:rPr>
          <w:noProof/>
          <w:sz w:val="28"/>
          <w:szCs w:val="28"/>
          <w:lang w:val="en-US"/>
        </w:rPr>
        <w:t xml:space="preserve"> </w:t>
      </w:r>
      <w:r w:rsidRPr="00495772">
        <w:rPr>
          <w:noProof/>
          <w:color w:val="800000"/>
          <w:sz w:val="28"/>
          <w:szCs w:val="28"/>
          <w:lang w:val="en-US"/>
        </w:rPr>
        <w:t>&lt;stdio.h&gt;</w:t>
      </w:r>
    </w:p>
    <w:p w:rsidR="00495772" w:rsidRPr="00495772" w:rsidRDefault="00495772" w:rsidP="00495772">
      <w:pPr>
        <w:autoSpaceDE w:val="0"/>
        <w:autoSpaceDN w:val="0"/>
        <w:adjustRightInd w:val="0"/>
        <w:ind w:firstLine="567"/>
        <w:jc w:val="both"/>
        <w:rPr>
          <w:noProof/>
          <w:color w:val="800000"/>
          <w:sz w:val="28"/>
          <w:szCs w:val="28"/>
          <w:lang w:val="en-US"/>
        </w:rPr>
      </w:pPr>
    </w:p>
    <w:p w:rsidR="00495772" w:rsidRPr="00495772" w:rsidRDefault="00495772" w:rsidP="00495772">
      <w:pPr>
        <w:autoSpaceDE w:val="0"/>
        <w:autoSpaceDN w:val="0"/>
        <w:adjustRightInd w:val="0"/>
        <w:ind w:firstLine="567"/>
        <w:jc w:val="both"/>
        <w:rPr>
          <w:noProof/>
          <w:sz w:val="28"/>
          <w:szCs w:val="28"/>
          <w:lang w:val="en-US"/>
        </w:rPr>
      </w:pPr>
      <w:r w:rsidRPr="00495772">
        <w:rPr>
          <w:noProof/>
          <w:color w:val="0000FF"/>
          <w:sz w:val="28"/>
          <w:szCs w:val="28"/>
          <w:lang w:val="en-US"/>
        </w:rPr>
        <w:t>void</w:t>
      </w:r>
      <w:r w:rsidRPr="00495772">
        <w:rPr>
          <w:noProof/>
          <w:sz w:val="28"/>
          <w:szCs w:val="28"/>
          <w:lang w:val="en-US"/>
        </w:rPr>
        <w:t xml:space="preserve"> f(</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if</w:t>
      </w:r>
      <w:r w:rsidRPr="00495772">
        <w:rPr>
          <w:noProof/>
          <w:sz w:val="28"/>
          <w:szCs w:val="28"/>
          <w:lang w:val="en-US"/>
        </w:rPr>
        <w:t xml:space="preserve"> (n == 0) </w:t>
      </w:r>
      <w:r w:rsidRPr="00495772">
        <w:rPr>
          <w:noProof/>
          <w:color w:val="0000FF"/>
          <w:sz w:val="28"/>
          <w:szCs w:val="28"/>
          <w:lang w:val="en-US"/>
        </w:rPr>
        <w:t>return</w:t>
      </w:r>
      <w:r w:rsidRPr="00495772">
        <w:rPr>
          <w:noProof/>
          <w:sz w:val="28"/>
          <w:szCs w:val="28"/>
          <w:lang w:val="en-US"/>
        </w:rPr>
        <w:t>;</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f(n-1);</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printf(</w:t>
      </w:r>
      <w:r w:rsidRPr="00495772">
        <w:rPr>
          <w:noProof/>
          <w:color w:val="800000"/>
          <w:sz w:val="28"/>
          <w:szCs w:val="28"/>
          <w:lang w:val="en-US"/>
        </w:rPr>
        <w:t>"%d "</w:t>
      </w:r>
      <w:r w:rsidRPr="00495772">
        <w:rPr>
          <w:noProof/>
          <w:sz w:val="28"/>
          <w:szCs w:val="28"/>
          <w:lang w:val="en-US"/>
        </w:rPr>
        <w:t>,n);</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jc w:val="both"/>
        <w:rPr>
          <w:noProof/>
          <w:sz w:val="28"/>
          <w:szCs w:val="28"/>
          <w:lang w:val="en-US"/>
        </w:rPr>
      </w:pPr>
    </w:p>
    <w:p w:rsidR="00495772" w:rsidRPr="00495772" w:rsidRDefault="00495772" w:rsidP="00495772">
      <w:pPr>
        <w:autoSpaceDE w:val="0"/>
        <w:autoSpaceDN w:val="0"/>
        <w:adjustRightInd w:val="0"/>
        <w:ind w:firstLine="567"/>
        <w:jc w:val="both"/>
        <w:rPr>
          <w:noProof/>
          <w:sz w:val="28"/>
          <w:szCs w:val="28"/>
          <w:lang w:val="en-US"/>
        </w:rPr>
      </w:pPr>
      <w:r w:rsidRPr="00495772">
        <w:rPr>
          <w:noProof/>
          <w:color w:val="0000FF"/>
          <w:sz w:val="28"/>
          <w:szCs w:val="28"/>
          <w:lang w:val="en-US"/>
        </w:rPr>
        <w:t>int</w:t>
      </w:r>
      <w:r w:rsidRPr="00495772">
        <w:rPr>
          <w:noProof/>
          <w:sz w:val="28"/>
          <w:szCs w:val="28"/>
          <w:lang w:val="en-US"/>
        </w:rPr>
        <w:t xml:space="preserve"> main(</w:t>
      </w:r>
      <w:r w:rsidRPr="00495772">
        <w:rPr>
          <w:noProof/>
          <w:color w:val="0000FF"/>
          <w:sz w:val="28"/>
          <w:szCs w:val="28"/>
          <w:lang w:val="en-US"/>
        </w:rPr>
        <w:t>void</w:t>
      </w:r>
      <w:r w:rsidRPr="00495772">
        <w:rPr>
          <w:noProof/>
          <w:sz w:val="28"/>
          <w:szCs w:val="28"/>
          <w:lang w:val="en-US"/>
        </w:rPr>
        <w:t>)</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int</w:t>
      </w:r>
      <w:r w:rsidRPr="00495772">
        <w:rPr>
          <w:noProof/>
          <w:sz w:val="28"/>
          <w:szCs w:val="28"/>
          <w:lang w:val="en-US"/>
        </w:rPr>
        <w:t xml:space="preserve"> n;</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lastRenderedPageBreak/>
        <w:t xml:space="preserve">  scanf(</w:t>
      </w:r>
      <w:r w:rsidRPr="00495772">
        <w:rPr>
          <w:noProof/>
          <w:color w:val="800000"/>
          <w:sz w:val="28"/>
          <w:szCs w:val="28"/>
          <w:lang w:val="en-US"/>
        </w:rPr>
        <w:t>"%d"</w:t>
      </w:r>
      <w:r w:rsidRPr="00495772">
        <w:rPr>
          <w:noProof/>
          <w:sz w:val="28"/>
          <w:szCs w:val="28"/>
          <w:lang w:val="en-US"/>
        </w:rPr>
        <w:t>,&amp;n);</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f(n);</w:t>
      </w:r>
    </w:p>
    <w:p w:rsidR="00495772" w:rsidRPr="00495772" w:rsidRDefault="00495772" w:rsidP="00495772">
      <w:pPr>
        <w:autoSpaceDE w:val="0"/>
        <w:autoSpaceDN w:val="0"/>
        <w:adjustRightInd w:val="0"/>
        <w:ind w:firstLine="567"/>
        <w:jc w:val="both"/>
        <w:rPr>
          <w:noProof/>
          <w:sz w:val="28"/>
          <w:szCs w:val="28"/>
          <w:lang w:val="en-US"/>
        </w:rPr>
      </w:pPr>
      <w:r w:rsidRPr="00495772">
        <w:rPr>
          <w:noProof/>
          <w:sz w:val="28"/>
          <w:szCs w:val="28"/>
          <w:lang w:val="en-US"/>
        </w:rPr>
        <w:t xml:space="preserve">  </w:t>
      </w:r>
      <w:r w:rsidRPr="00495772">
        <w:rPr>
          <w:noProof/>
          <w:color w:val="0000FF"/>
          <w:sz w:val="28"/>
          <w:szCs w:val="28"/>
          <w:lang w:val="en-US"/>
        </w:rPr>
        <w:t>return</w:t>
      </w:r>
      <w:r w:rsidRPr="00495772">
        <w:rPr>
          <w:noProof/>
          <w:sz w:val="28"/>
          <w:szCs w:val="28"/>
          <w:lang w:val="en-US"/>
        </w:rPr>
        <w:t xml:space="preserve"> 0;</w:t>
      </w:r>
    </w:p>
    <w:p w:rsidR="00495772" w:rsidRDefault="00495772" w:rsidP="00495772">
      <w:pPr>
        <w:autoSpaceDE w:val="0"/>
        <w:autoSpaceDN w:val="0"/>
        <w:adjustRightInd w:val="0"/>
        <w:ind w:firstLine="567"/>
        <w:jc w:val="both"/>
        <w:rPr>
          <w:noProof/>
          <w:sz w:val="28"/>
          <w:szCs w:val="28"/>
          <w:lang w:val="en-US"/>
        </w:rPr>
      </w:pPr>
      <w:r w:rsidRPr="00E13B18">
        <w:rPr>
          <w:noProof/>
          <w:sz w:val="28"/>
          <w:szCs w:val="28"/>
          <w:lang w:val="en-US"/>
        </w:rPr>
        <w:t>}</w:t>
      </w:r>
    </w:p>
    <w:p w:rsidR="008769FC" w:rsidRDefault="008769FC" w:rsidP="00495772">
      <w:pPr>
        <w:autoSpaceDE w:val="0"/>
        <w:autoSpaceDN w:val="0"/>
        <w:adjustRightInd w:val="0"/>
        <w:ind w:firstLine="567"/>
        <w:jc w:val="both"/>
        <w:rPr>
          <w:noProof/>
          <w:sz w:val="28"/>
          <w:szCs w:val="28"/>
          <w:lang w:val="en-US"/>
        </w:rPr>
      </w:pPr>
    </w:p>
    <w:p w:rsidR="00E35CA7" w:rsidRPr="00E35CA7" w:rsidRDefault="00E35CA7" w:rsidP="00E35CA7">
      <w:pPr>
        <w:jc w:val="both"/>
        <w:rPr>
          <w:rFonts w:ascii="Times New Roman" w:hAnsi="Times New Roman" w:cs="Times New Roman"/>
          <w:b/>
          <w:sz w:val="24"/>
          <w:szCs w:val="28"/>
          <w:lang w:val="en-US"/>
        </w:rPr>
      </w:pPr>
      <w:r w:rsidRPr="00E35CA7">
        <w:rPr>
          <w:rFonts w:ascii="Times New Roman" w:hAnsi="Times New Roman" w:cs="Times New Roman"/>
          <w:b/>
          <w:sz w:val="24"/>
          <w:szCs w:val="28"/>
          <w:lang w:val="en-US"/>
        </w:rPr>
        <w:t>Topic № 7.</w:t>
      </w:r>
    </w:p>
    <w:p w:rsidR="00E35CA7" w:rsidRPr="00E35CA7" w:rsidRDefault="00E35CA7" w:rsidP="00E35CA7">
      <w:pPr>
        <w:jc w:val="both"/>
        <w:rPr>
          <w:rFonts w:ascii="Times New Roman" w:hAnsi="Times New Roman" w:cs="Times New Roman"/>
          <w:b/>
          <w:bCs/>
          <w:noProof/>
          <w:sz w:val="24"/>
          <w:szCs w:val="24"/>
          <w:lang w:val="en-US"/>
        </w:rPr>
      </w:pPr>
      <w:r w:rsidRPr="00E35CA7">
        <w:rPr>
          <w:rFonts w:ascii="Times New Roman" w:hAnsi="Times New Roman" w:cs="Times New Roman"/>
          <w:b/>
          <w:bCs/>
          <w:noProof/>
          <w:sz w:val="24"/>
          <w:szCs w:val="24"/>
          <w:lang w:val="en-US"/>
        </w:rPr>
        <w:t>Char  arrays. Two dimentional arrays.</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b/>
          <w:bCs/>
          <w:color w:val="000000"/>
          <w:sz w:val="32"/>
          <w:szCs w:val="32"/>
          <w:lang w:val="en-US"/>
        </w:rPr>
        <w:t>String</w:t>
      </w:r>
      <w:r w:rsidRPr="00352FA4">
        <w:rPr>
          <w:rFonts w:ascii="Arial" w:eastAsia="Times New Roman" w:hAnsi="Arial" w:cs="Arial"/>
          <w:color w:val="000000"/>
          <w:sz w:val="32"/>
          <w:szCs w:val="32"/>
          <w:lang w:val="en-US"/>
        </w:rPr>
        <w:t> is a sequence of characters that is treated as a single data item and terminated by null character </w:t>
      </w:r>
      <w:r w:rsidRPr="00352FA4">
        <w:rPr>
          <w:rFonts w:ascii="Consolas" w:eastAsia="Times New Roman" w:hAnsi="Consolas" w:cs="Consolas"/>
          <w:color w:val="C7254E"/>
          <w:sz w:val="29"/>
          <w:lang w:val="en-US"/>
        </w:rPr>
        <w:t>'\0'</w:t>
      </w:r>
      <w:r w:rsidRPr="00352FA4">
        <w:rPr>
          <w:rFonts w:ascii="Arial" w:eastAsia="Times New Roman" w:hAnsi="Arial" w:cs="Arial"/>
          <w:color w:val="000000"/>
          <w:sz w:val="32"/>
          <w:szCs w:val="32"/>
          <w:lang w:val="en-US"/>
        </w:rPr>
        <w:t>. Remember that C language does not support strings as a data type. A </w:t>
      </w:r>
      <w:r w:rsidRPr="00352FA4">
        <w:rPr>
          <w:rFonts w:ascii="Arial" w:eastAsia="Times New Roman" w:hAnsi="Arial" w:cs="Arial"/>
          <w:b/>
          <w:bCs/>
          <w:color w:val="000000"/>
          <w:sz w:val="32"/>
          <w:szCs w:val="32"/>
          <w:lang w:val="en-US"/>
        </w:rPr>
        <w:t>string</w:t>
      </w:r>
      <w:r w:rsidRPr="00352FA4">
        <w:rPr>
          <w:rFonts w:ascii="Arial" w:eastAsia="Times New Roman" w:hAnsi="Arial" w:cs="Arial"/>
          <w:color w:val="000000"/>
          <w:sz w:val="32"/>
          <w:szCs w:val="32"/>
          <w:lang w:val="en-US"/>
        </w:rPr>
        <w:t> is actually one-dimensional array of characters in C language. These are often used to create meaningful and readable programs.</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b/>
          <w:bCs/>
          <w:color w:val="000000"/>
          <w:sz w:val="32"/>
          <w:szCs w:val="32"/>
          <w:lang w:val="en-US"/>
        </w:rPr>
        <w:t>For example:</w:t>
      </w:r>
      <w:r w:rsidRPr="00352FA4">
        <w:rPr>
          <w:rFonts w:ascii="Arial" w:eastAsia="Times New Roman" w:hAnsi="Arial" w:cs="Arial"/>
          <w:color w:val="000000"/>
          <w:sz w:val="32"/>
          <w:szCs w:val="32"/>
          <w:lang w:val="en-US"/>
        </w:rPr>
        <w:t> The string "hello world" contains 12 characters including </w:t>
      </w:r>
      <w:r w:rsidRPr="00352FA4">
        <w:rPr>
          <w:rFonts w:ascii="Consolas" w:eastAsia="Times New Roman" w:hAnsi="Consolas" w:cs="Consolas"/>
          <w:color w:val="C7254E"/>
          <w:sz w:val="29"/>
          <w:lang w:val="en-US"/>
        </w:rPr>
        <w:t>'\0'</w:t>
      </w:r>
      <w:r w:rsidRPr="00352FA4">
        <w:rPr>
          <w:rFonts w:ascii="Arial" w:eastAsia="Times New Roman" w:hAnsi="Arial" w:cs="Arial"/>
          <w:color w:val="000000"/>
          <w:sz w:val="32"/>
          <w:szCs w:val="32"/>
          <w:lang w:val="en-US"/>
        </w:rPr>
        <w:t> character which is automatically added by the compiler at the end of the string.</w:t>
      </w:r>
    </w:p>
    <w:p w:rsidR="00E66A5C" w:rsidRPr="00352FA4" w:rsidRDefault="00E66A5C" w:rsidP="00E66A5C">
      <w:pPr>
        <w:spacing w:before="430" w:after="430" w:line="240" w:lineRule="auto"/>
        <w:rPr>
          <w:rFonts w:ascii="Times New Roman" w:eastAsia="Times New Roman" w:hAnsi="Times New Roman" w:cs="Times New Roman"/>
          <w:sz w:val="24"/>
          <w:szCs w:val="24"/>
        </w:rPr>
      </w:pPr>
      <w:r w:rsidRPr="00FE76FE">
        <w:rPr>
          <w:rFonts w:ascii="Times New Roman" w:eastAsia="Times New Roman" w:hAnsi="Times New Roman" w:cs="Times New Roman"/>
          <w:sz w:val="24"/>
          <w:szCs w:val="24"/>
        </w:rPr>
        <w:pict>
          <v:rect id="_x0000_i1043" style="width:0;height:1.5pt" o:hralign="center" o:hrstd="t" o:hrnoshade="t" o:hr="t" fillcolor="black" stroked="f"/>
        </w:pict>
      </w:r>
    </w:p>
    <w:p w:rsidR="00E66A5C" w:rsidRPr="00352FA4" w:rsidRDefault="00E66A5C" w:rsidP="00E66A5C">
      <w:pPr>
        <w:shd w:val="clear" w:color="auto" w:fill="FFFFFF"/>
        <w:spacing w:before="107" w:after="107" w:line="860" w:lineRule="atLeast"/>
        <w:outlineLvl w:val="2"/>
        <w:rPr>
          <w:rFonts w:ascii="Arial" w:eastAsia="Times New Roman" w:hAnsi="Arial" w:cs="Arial"/>
          <w:b/>
          <w:bCs/>
          <w:color w:val="000000"/>
          <w:sz w:val="53"/>
          <w:szCs w:val="53"/>
          <w:lang w:val="en-US"/>
        </w:rPr>
      </w:pPr>
      <w:r w:rsidRPr="00352FA4">
        <w:rPr>
          <w:rFonts w:ascii="Arial" w:eastAsia="Times New Roman" w:hAnsi="Arial" w:cs="Arial"/>
          <w:b/>
          <w:bCs/>
          <w:color w:val="000000"/>
          <w:sz w:val="53"/>
          <w:szCs w:val="53"/>
          <w:lang w:val="en-US"/>
        </w:rPr>
        <w:t>Declaring and Initializing a string variables</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There are different ways to initialize a character array variable.</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char name</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13</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A6E22E"/>
          <w:sz w:val="20"/>
          <w:szCs w:val="20"/>
          <w:lang w:val="en-US"/>
        </w:rPr>
        <w:t>"</w:t>
      </w:r>
      <w:proofErr w:type="spellStart"/>
      <w:r w:rsidRPr="00352FA4">
        <w:rPr>
          <w:rFonts w:ascii="Consolas" w:eastAsia="Times New Roman" w:hAnsi="Consolas" w:cs="Consolas"/>
          <w:color w:val="A6E22E"/>
          <w:sz w:val="20"/>
          <w:szCs w:val="20"/>
          <w:lang w:val="en-US"/>
        </w:rPr>
        <w:t>StudyTonight</w:t>
      </w:r>
      <w:proofErr w:type="spellEnd"/>
      <w:r w:rsidRPr="00352FA4">
        <w:rPr>
          <w:rFonts w:ascii="Consolas" w:eastAsia="Times New Roman" w:hAnsi="Consolas" w:cs="Consolas"/>
          <w:color w:val="A6E22E"/>
          <w:sz w:val="20"/>
          <w:szCs w:val="20"/>
          <w:lang w:val="en-US"/>
        </w:rPr>
        <w:t>"</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708090"/>
          <w:sz w:val="20"/>
          <w:szCs w:val="20"/>
          <w:lang w:val="en-US"/>
        </w:rPr>
        <w:t>// valid character array initialization</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lang w:val="en-US"/>
        </w:rPr>
      </w:pPr>
      <w:r w:rsidRPr="00352FA4">
        <w:rPr>
          <w:rFonts w:ascii="Consolas" w:eastAsia="Times New Roman" w:hAnsi="Consolas" w:cs="Consolas"/>
          <w:color w:val="F8F8F2"/>
          <w:sz w:val="20"/>
          <w:lang w:val="en-US"/>
        </w:rPr>
        <w:t>char name</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10</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w:t>
      </w:r>
      <w:proofErr w:type="spellStart"/>
      <w:r w:rsidRPr="00352FA4">
        <w:rPr>
          <w:rFonts w:ascii="Consolas" w:eastAsia="Times New Roman" w:hAnsi="Consolas" w:cs="Consolas"/>
          <w:color w:val="A6E22E"/>
          <w:sz w:val="20"/>
          <w:szCs w:val="20"/>
          <w:lang w:val="en-US"/>
        </w:rPr>
        <w:t>L'</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'e'</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's'</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's'</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'o'</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'n'</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's</w:t>
      </w:r>
      <w:proofErr w:type="spellEnd"/>
      <w:r w:rsidRPr="00352FA4">
        <w:rPr>
          <w:rFonts w:ascii="Consolas" w:eastAsia="Times New Roman" w:hAnsi="Consolas" w:cs="Consolas"/>
          <w:color w:val="A6E22E"/>
          <w:sz w:val="20"/>
          <w:szCs w:val="20"/>
          <w:lang w:val="en-US"/>
        </w:rPr>
        <w:t>'</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'\0'</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708090"/>
          <w:sz w:val="20"/>
          <w:szCs w:val="20"/>
          <w:lang w:val="en-US"/>
        </w:rPr>
        <w:t>// valid initialization</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Remember that when you initialize a character array by listing all of its characters separately then you must supply the </w:t>
      </w:r>
      <w:r w:rsidRPr="00352FA4">
        <w:rPr>
          <w:rFonts w:ascii="Consolas" w:eastAsia="Times New Roman" w:hAnsi="Consolas" w:cs="Consolas"/>
          <w:color w:val="C7254E"/>
          <w:sz w:val="29"/>
          <w:lang w:val="en-US"/>
        </w:rPr>
        <w:t>'\0'</w:t>
      </w:r>
      <w:r w:rsidRPr="00352FA4">
        <w:rPr>
          <w:rFonts w:ascii="Arial" w:eastAsia="Times New Roman" w:hAnsi="Arial" w:cs="Arial"/>
          <w:color w:val="000000"/>
          <w:sz w:val="32"/>
          <w:szCs w:val="32"/>
          <w:lang w:val="en-US"/>
        </w:rPr>
        <w:t> character explicitly.</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Some examples of illegal initialization of character array are,</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char </w:t>
      </w:r>
      <w:proofErr w:type="spellStart"/>
      <w:r w:rsidRPr="00352FA4">
        <w:rPr>
          <w:rFonts w:ascii="Consolas" w:eastAsia="Times New Roman" w:hAnsi="Consolas" w:cs="Consolas"/>
          <w:color w:val="F8F8F2"/>
          <w:sz w:val="20"/>
          <w:lang w:val="en-US"/>
        </w:rPr>
        <w:t>ch</w:t>
      </w:r>
      <w:proofErr w:type="spellEnd"/>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3</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A6E22E"/>
          <w:sz w:val="20"/>
          <w:szCs w:val="20"/>
          <w:lang w:val="en-US"/>
        </w:rPr>
        <w:t>"hell"</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708090"/>
          <w:sz w:val="20"/>
          <w:szCs w:val="20"/>
          <w:lang w:val="en-US"/>
        </w:rPr>
        <w:t>// Illegal</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char str</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4</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352FA4">
        <w:rPr>
          <w:rFonts w:ascii="Consolas" w:eastAsia="Times New Roman" w:hAnsi="Consolas" w:cs="Consolas"/>
          <w:color w:val="F8F8F2"/>
          <w:sz w:val="20"/>
        </w:rPr>
        <w:t xml:space="preserve">str </w:t>
      </w:r>
      <w:r w:rsidRPr="00352FA4">
        <w:rPr>
          <w:rFonts w:ascii="Consolas" w:eastAsia="Times New Roman" w:hAnsi="Consolas" w:cs="Consolas"/>
          <w:color w:val="F8F8F2"/>
          <w:sz w:val="20"/>
          <w:szCs w:val="20"/>
        </w:rPr>
        <w:t>=</w:t>
      </w:r>
      <w:r w:rsidRPr="00352FA4">
        <w:rPr>
          <w:rFonts w:ascii="Consolas" w:eastAsia="Times New Roman" w:hAnsi="Consolas" w:cs="Consolas"/>
          <w:color w:val="F8F8F2"/>
          <w:sz w:val="20"/>
        </w:rPr>
        <w:t xml:space="preserve"> </w:t>
      </w:r>
      <w:r w:rsidRPr="00352FA4">
        <w:rPr>
          <w:rFonts w:ascii="Consolas" w:eastAsia="Times New Roman" w:hAnsi="Consolas" w:cs="Consolas"/>
          <w:color w:val="A6E22E"/>
          <w:sz w:val="20"/>
          <w:szCs w:val="20"/>
        </w:rPr>
        <w:t>"</w:t>
      </w:r>
      <w:proofErr w:type="spellStart"/>
      <w:r w:rsidRPr="00352FA4">
        <w:rPr>
          <w:rFonts w:ascii="Consolas" w:eastAsia="Times New Roman" w:hAnsi="Consolas" w:cs="Consolas"/>
          <w:color w:val="A6E22E"/>
          <w:sz w:val="20"/>
          <w:szCs w:val="20"/>
        </w:rPr>
        <w:t>hell</w:t>
      </w:r>
      <w:proofErr w:type="spellEnd"/>
      <w:r w:rsidRPr="00352FA4">
        <w:rPr>
          <w:rFonts w:ascii="Consolas" w:eastAsia="Times New Roman" w:hAnsi="Consolas" w:cs="Consolas"/>
          <w:color w:val="A6E22E"/>
          <w:sz w:val="20"/>
          <w:szCs w:val="20"/>
        </w:rPr>
        <w:t>"</w:t>
      </w:r>
      <w:r w:rsidRPr="00352FA4">
        <w:rPr>
          <w:rFonts w:ascii="Consolas" w:eastAsia="Times New Roman" w:hAnsi="Consolas" w:cs="Consolas"/>
          <w:color w:val="F8F8F2"/>
          <w:sz w:val="20"/>
          <w:szCs w:val="20"/>
        </w:rPr>
        <w:t>;</w:t>
      </w:r>
      <w:r w:rsidRPr="00352FA4">
        <w:rPr>
          <w:rFonts w:ascii="Consolas" w:eastAsia="Times New Roman" w:hAnsi="Consolas" w:cs="Consolas"/>
          <w:color w:val="F8F8F2"/>
          <w:sz w:val="20"/>
        </w:rPr>
        <w:t xml:space="preserve">   </w:t>
      </w:r>
      <w:r w:rsidRPr="00352FA4">
        <w:rPr>
          <w:rFonts w:ascii="Consolas" w:eastAsia="Times New Roman" w:hAnsi="Consolas" w:cs="Consolas"/>
          <w:color w:val="708090"/>
          <w:sz w:val="20"/>
          <w:szCs w:val="20"/>
        </w:rPr>
        <w:t xml:space="preserve">// </w:t>
      </w:r>
      <w:proofErr w:type="spellStart"/>
      <w:r w:rsidRPr="00352FA4">
        <w:rPr>
          <w:rFonts w:ascii="Consolas" w:eastAsia="Times New Roman" w:hAnsi="Consolas" w:cs="Consolas"/>
          <w:color w:val="708090"/>
          <w:sz w:val="20"/>
          <w:szCs w:val="20"/>
        </w:rPr>
        <w:t>Illegal</w:t>
      </w:r>
      <w:proofErr w:type="spellEnd"/>
    </w:p>
    <w:p w:rsidR="00E66A5C" w:rsidRPr="00352FA4" w:rsidRDefault="00E66A5C" w:rsidP="00E66A5C">
      <w:pPr>
        <w:spacing w:before="430" w:after="430" w:line="240" w:lineRule="auto"/>
        <w:rPr>
          <w:rFonts w:ascii="Times New Roman" w:eastAsia="Times New Roman" w:hAnsi="Times New Roman" w:cs="Times New Roman"/>
          <w:sz w:val="24"/>
          <w:szCs w:val="24"/>
        </w:rPr>
      </w:pPr>
      <w:r w:rsidRPr="00FE76FE">
        <w:rPr>
          <w:rFonts w:ascii="Times New Roman" w:eastAsia="Times New Roman" w:hAnsi="Times New Roman" w:cs="Times New Roman"/>
          <w:sz w:val="24"/>
          <w:szCs w:val="24"/>
        </w:rPr>
        <w:pict>
          <v:rect id="_x0000_i1044" style="width:0;height:1.5pt" o:hralign="center" o:hrstd="t" o:hrnoshade="t" o:hr="t" fillcolor="black" stroked="f"/>
        </w:pict>
      </w:r>
    </w:p>
    <w:p w:rsidR="00E66A5C" w:rsidRPr="00352FA4" w:rsidRDefault="00E66A5C" w:rsidP="00E66A5C">
      <w:pPr>
        <w:shd w:val="clear" w:color="auto" w:fill="FFFFFF"/>
        <w:spacing w:before="107" w:after="107" w:line="860" w:lineRule="atLeast"/>
        <w:outlineLvl w:val="2"/>
        <w:rPr>
          <w:rFonts w:ascii="Arial" w:eastAsia="Times New Roman" w:hAnsi="Arial" w:cs="Arial"/>
          <w:b/>
          <w:bCs/>
          <w:color w:val="000000"/>
          <w:sz w:val="53"/>
          <w:szCs w:val="53"/>
          <w:lang w:val="en-US"/>
        </w:rPr>
      </w:pPr>
      <w:r w:rsidRPr="00352FA4">
        <w:rPr>
          <w:rFonts w:ascii="Arial" w:eastAsia="Times New Roman" w:hAnsi="Arial" w:cs="Arial"/>
          <w:b/>
          <w:bCs/>
          <w:color w:val="000000"/>
          <w:sz w:val="53"/>
          <w:szCs w:val="53"/>
          <w:lang w:val="en-US"/>
        </w:rPr>
        <w:t>String Input and Output</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Input function </w:t>
      </w:r>
      <w:r w:rsidRPr="00352FA4">
        <w:rPr>
          <w:rFonts w:ascii="Consolas" w:eastAsia="Times New Roman" w:hAnsi="Consolas" w:cs="Consolas"/>
          <w:color w:val="C7254E"/>
          <w:sz w:val="29"/>
          <w:lang w:val="en-US"/>
        </w:rPr>
        <w:t>scanf()</w:t>
      </w:r>
      <w:r w:rsidRPr="00352FA4">
        <w:rPr>
          <w:rFonts w:ascii="Arial" w:eastAsia="Times New Roman" w:hAnsi="Arial" w:cs="Arial"/>
          <w:color w:val="000000"/>
          <w:sz w:val="32"/>
          <w:szCs w:val="32"/>
          <w:lang w:val="en-US"/>
        </w:rPr>
        <w:t> can be used with </w:t>
      </w:r>
      <w:r w:rsidRPr="00352FA4">
        <w:rPr>
          <w:rFonts w:ascii="Arial" w:eastAsia="Times New Roman" w:hAnsi="Arial" w:cs="Arial"/>
          <w:b/>
          <w:bCs/>
          <w:color w:val="000000"/>
          <w:sz w:val="32"/>
          <w:szCs w:val="32"/>
          <w:lang w:val="en-US"/>
        </w:rPr>
        <w:t>%s</w:t>
      </w:r>
      <w:r w:rsidRPr="00352FA4">
        <w:rPr>
          <w:rFonts w:ascii="Arial" w:eastAsia="Times New Roman" w:hAnsi="Arial" w:cs="Arial"/>
          <w:color w:val="000000"/>
          <w:sz w:val="32"/>
          <w:szCs w:val="32"/>
          <w:lang w:val="en-US"/>
        </w:rPr>
        <w:t xml:space="preserve"> format </w:t>
      </w:r>
      <w:proofErr w:type="spellStart"/>
      <w:r w:rsidRPr="00352FA4">
        <w:rPr>
          <w:rFonts w:ascii="Arial" w:eastAsia="Times New Roman" w:hAnsi="Arial" w:cs="Arial"/>
          <w:color w:val="000000"/>
          <w:sz w:val="32"/>
          <w:szCs w:val="32"/>
          <w:lang w:val="en-US"/>
        </w:rPr>
        <w:t>specifier</w:t>
      </w:r>
      <w:proofErr w:type="spellEnd"/>
      <w:r w:rsidRPr="00352FA4">
        <w:rPr>
          <w:rFonts w:ascii="Arial" w:eastAsia="Times New Roman" w:hAnsi="Arial" w:cs="Arial"/>
          <w:color w:val="000000"/>
          <w:sz w:val="32"/>
          <w:szCs w:val="32"/>
          <w:lang w:val="en-US"/>
        </w:rPr>
        <w:t xml:space="preserve"> to read a string input from the terminal. But there is one problem with </w:t>
      </w:r>
      <w:r w:rsidRPr="00352FA4">
        <w:rPr>
          <w:rFonts w:ascii="Consolas" w:eastAsia="Times New Roman" w:hAnsi="Consolas" w:cs="Consolas"/>
          <w:color w:val="C7254E"/>
          <w:sz w:val="29"/>
          <w:lang w:val="en-US"/>
        </w:rPr>
        <w:t>scanf()</w:t>
      </w:r>
      <w:r w:rsidRPr="00352FA4">
        <w:rPr>
          <w:rFonts w:ascii="Arial" w:eastAsia="Times New Roman" w:hAnsi="Arial" w:cs="Arial"/>
          <w:color w:val="000000"/>
          <w:sz w:val="32"/>
          <w:szCs w:val="32"/>
          <w:lang w:val="en-US"/>
        </w:rPr>
        <w:t> function, it terminates its input on the first white space it encounters. Therefore if you try to read an input string "Hello World" using </w:t>
      </w:r>
      <w:r w:rsidRPr="00352FA4">
        <w:rPr>
          <w:rFonts w:ascii="Consolas" w:eastAsia="Times New Roman" w:hAnsi="Consolas" w:cs="Consolas"/>
          <w:color w:val="C7254E"/>
          <w:sz w:val="29"/>
          <w:lang w:val="en-US"/>
        </w:rPr>
        <w:t>scanf()</w:t>
      </w:r>
      <w:r w:rsidRPr="00352FA4">
        <w:rPr>
          <w:rFonts w:ascii="Arial" w:eastAsia="Times New Roman" w:hAnsi="Arial" w:cs="Arial"/>
          <w:color w:val="000000"/>
          <w:sz w:val="32"/>
          <w:szCs w:val="32"/>
          <w:lang w:val="en-US"/>
        </w:rPr>
        <w:t> function, it will only read </w:t>
      </w:r>
      <w:r w:rsidRPr="00352FA4">
        <w:rPr>
          <w:rFonts w:ascii="Arial" w:eastAsia="Times New Roman" w:hAnsi="Arial" w:cs="Arial"/>
          <w:b/>
          <w:bCs/>
          <w:color w:val="000000"/>
          <w:sz w:val="32"/>
          <w:szCs w:val="32"/>
          <w:lang w:val="en-US"/>
        </w:rPr>
        <w:t>Hello</w:t>
      </w:r>
      <w:r w:rsidRPr="00352FA4">
        <w:rPr>
          <w:rFonts w:ascii="Arial" w:eastAsia="Times New Roman" w:hAnsi="Arial" w:cs="Arial"/>
          <w:color w:val="000000"/>
          <w:sz w:val="32"/>
          <w:szCs w:val="32"/>
          <w:lang w:val="en-US"/>
        </w:rPr>
        <w:t> and terminate after encountering white spaces.</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However, C supports a format specification known as the </w:t>
      </w:r>
      <w:r w:rsidRPr="00352FA4">
        <w:rPr>
          <w:rFonts w:ascii="Arial" w:eastAsia="Times New Roman" w:hAnsi="Arial" w:cs="Arial"/>
          <w:b/>
          <w:bCs/>
          <w:color w:val="000000"/>
          <w:sz w:val="32"/>
          <w:szCs w:val="32"/>
          <w:lang w:val="en-US"/>
        </w:rPr>
        <w:t>edit set conversion code %[..]</w:t>
      </w:r>
      <w:r w:rsidRPr="00352FA4">
        <w:rPr>
          <w:rFonts w:ascii="Arial" w:eastAsia="Times New Roman" w:hAnsi="Arial" w:cs="Arial"/>
          <w:color w:val="000000"/>
          <w:sz w:val="32"/>
          <w:szCs w:val="32"/>
          <w:lang w:val="en-US"/>
        </w:rPr>
        <w:t> that can be used to read a line containing a variety of characters, including white spaces.</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#include</w:t>
      </w:r>
      <w:r w:rsidRPr="00352FA4">
        <w:rPr>
          <w:rFonts w:ascii="Consolas" w:eastAsia="Times New Roman" w:hAnsi="Consolas" w:cs="Consolas"/>
          <w:color w:val="F8F8F2"/>
          <w:sz w:val="20"/>
          <w:szCs w:val="20"/>
          <w:lang w:val="en-US"/>
        </w:rPr>
        <w:t>&lt;</w:t>
      </w:r>
      <w:r w:rsidRPr="00352FA4">
        <w:rPr>
          <w:rFonts w:ascii="Consolas" w:eastAsia="Times New Roman" w:hAnsi="Consolas" w:cs="Consolas"/>
          <w:color w:val="F8F8F2"/>
          <w:sz w:val="20"/>
          <w:lang w:val="en-US"/>
        </w:rPr>
        <w:t>stdio</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h</w:t>
      </w:r>
      <w:r w:rsidRPr="00352FA4">
        <w:rPr>
          <w:rFonts w:ascii="Consolas" w:eastAsia="Times New Roman" w:hAnsi="Consolas" w:cs="Consolas"/>
          <w:color w:val="F8F8F2"/>
          <w:sz w:val="20"/>
          <w:szCs w:val="20"/>
          <w:lang w:val="en-US"/>
        </w:rPr>
        <w:t>&gt;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#include</w:t>
      </w:r>
      <w:r w:rsidRPr="00352FA4">
        <w:rPr>
          <w:rFonts w:ascii="Consolas" w:eastAsia="Times New Roman" w:hAnsi="Consolas" w:cs="Consolas"/>
          <w:color w:val="F8F8F2"/>
          <w:sz w:val="20"/>
          <w:szCs w:val="20"/>
          <w:lang w:val="en-US"/>
        </w:rPr>
        <w:t>&lt;</w:t>
      </w:r>
      <w:proofErr w:type="spellStart"/>
      <w:r w:rsidRPr="00352FA4">
        <w:rPr>
          <w:rFonts w:ascii="Consolas" w:eastAsia="Times New Roman" w:hAnsi="Consolas" w:cs="Consolas"/>
          <w:color w:val="F8F8F2"/>
          <w:sz w:val="20"/>
          <w:lang w:val="en-US"/>
        </w:rPr>
        <w:t>string</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h</w:t>
      </w:r>
      <w:proofErr w:type="spellEnd"/>
      <w:r w:rsidRPr="00352FA4">
        <w:rPr>
          <w:rFonts w:ascii="Consolas" w:eastAsia="Times New Roman" w:hAnsi="Consolas" w:cs="Consolas"/>
          <w:color w:val="F8F8F2"/>
          <w:sz w:val="20"/>
          <w:szCs w:val="20"/>
          <w:lang w:val="en-US"/>
        </w:rPr>
        <w:t>&gt;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void </w:t>
      </w:r>
      <w:r w:rsidRPr="00352FA4">
        <w:rPr>
          <w:rFonts w:ascii="Consolas" w:eastAsia="Times New Roman" w:hAnsi="Consolas" w:cs="Consolas"/>
          <w:color w:val="E6DB74"/>
          <w:sz w:val="20"/>
          <w:szCs w:val="20"/>
          <w:lang w:val="en-US"/>
        </w:rPr>
        <w:t>main</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char str</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20</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printf</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"Enter a string"</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scanf</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"%[^\n]"</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F8F8F2"/>
          <w:sz w:val="20"/>
          <w:szCs w:val="20"/>
          <w:lang w:val="en-US"/>
        </w:rPr>
        <w:t>&amp;</w:t>
      </w:r>
      <w:r w:rsidRPr="00352FA4">
        <w:rPr>
          <w:rFonts w:ascii="Consolas" w:eastAsia="Times New Roman" w:hAnsi="Consolas" w:cs="Consolas"/>
          <w:color w:val="F8F8F2"/>
          <w:sz w:val="20"/>
          <w:lang w:val="en-US"/>
        </w:rPr>
        <w:t>str</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708090"/>
          <w:sz w:val="20"/>
          <w:szCs w:val="20"/>
          <w:lang w:val="en-US"/>
        </w:rPr>
        <w:t>//scanning the whole string, including the white spaces</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printf</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"%s"</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str</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lang w:val="en-US"/>
        </w:rPr>
      </w:pP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Another method to read character string with white spaces from terminal is by using the </w:t>
      </w:r>
      <w:r w:rsidRPr="00352FA4">
        <w:rPr>
          <w:rFonts w:ascii="Consolas" w:eastAsia="Times New Roman" w:hAnsi="Consolas" w:cs="Consolas"/>
          <w:color w:val="C7254E"/>
          <w:sz w:val="29"/>
          <w:lang w:val="en-US"/>
        </w:rPr>
        <w:t>gets()</w:t>
      </w:r>
      <w:r w:rsidRPr="00352FA4">
        <w:rPr>
          <w:rFonts w:ascii="Arial" w:eastAsia="Times New Roman" w:hAnsi="Arial" w:cs="Arial"/>
          <w:color w:val="000000"/>
          <w:sz w:val="32"/>
          <w:szCs w:val="32"/>
          <w:lang w:val="en-US"/>
        </w:rPr>
        <w:t>function.</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char text</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20</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E6DB74"/>
          <w:sz w:val="20"/>
          <w:szCs w:val="20"/>
          <w:lang w:val="en-US"/>
        </w:rPr>
        <w:t>gets</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text</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lang w:val="en-US"/>
        </w:rPr>
      </w:pPr>
      <w:r w:rsidRPr="00352FA4">
        <w:rPr>
          <w:rFonts w:ascii="Consolas" w:eastAsia="Times New Roman" w:hAnsi="Consolas" w:cs="Consolas"/>
          <w:color w:val="E6DB74"/>
          <w:sz w:val="20"/>
          <w:szCs w:val="20"/>
          <w:lang w:val="en-US"/>
        </w:rPr>
        <w:t>printf</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"%s"</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text</w:t>
      </w:r>
      <w:r w:rsidRPr="00352FA4">
        <w:rPr>
          <w:rFonts w:ascii="Consolas" w:eastAsia="Times New Roman" w:hAnsi="Consolas" w:cs="Consolas"/>
          <w:color w:val="F8F8F2"/>
          <w:sz w:val="20"/>
          <w:szCs w:val="20"/>
          <w:lang w:val="en-US"/>
        </w:rPr>
        <w:t>);</w:t>
      </w:r>
    </w:p>
    <w:p w:rsidR="00E66A5C" w:rsidRPr="00352FA4" w:rsidRDefault="00E66A5C" w:rsidP="00E66A5C">
      <w:pPr>
        <w:spacing w:before="430" w:after="430" w:line="240" w:lineRule="auto"/>
        <w:rPr>
          <w:rFonts w:ascii="Times New Roman" w:eastAsia="Times New Roman" w:hAnsi="Times New Roman" w:cs="Times New Roman"/>
          <w:sz w:val="24"/>
          <w:szCs w:val="24"/>
        </w:rPr>
      </w:pPr>
      <w:r w:rsidRPr="00FE76FE">
        <w:rPr>
          <w:rFonts w:ascii="Times New Roman" w:eastAsia="Times New Roman" w:hAnsi="Times New Roman" w:cs="Times New Roman"/>
          <w:sz w:val="24"/>
          <w:szCs w:val="24"/>
        </w:rPr>
        <w:pict>
          <v:rect id="_x0000_i1045" style="width:0;height:1.5pt" o:hralign="center" o:hrstd="t" o:hrnoshade="t" o:hr="t" fillcolor="black" stroked="f"/>
        </w:pict>
      </w:r>
    </w:p>
    <w:p w:rsidR="00E66A5C" w:rsidRPr="00352FA4" w:rsidRDefault="00E66A5C" w:rsidP="00E66A5C">
      <w:pPr>
        <w:shd w:val="clear" w:color="auto" w:fill="FFFFFF"/>
        <w:spacing w:before="107" w:after="107" w:line="860" w:lineRule="atLeast"/>
        <w:outlineLvl w:val="2"/>
        <w:rPr>
          <w:rFonts w:ascii="Arial" w:eastAsia="Times New Roman" w:hAnsi="Arial" w:cs="Arial"/>
          <w:b/>
          <w:bCs/>
          <w:color w:val="000000"/>
          <w:sz w:val="53"/>
          <w:szCs w:val="53"/>
          <w:lang w:val="en-US"/>
        </w:rPr>
      </w:pPr>
      <w:r w:rsidRPr="00352FA4">
        <w:rPr>
          <w:rFonts w:ascii="Arial" w:eastAsia="Times New Roman" w:hAnsi="Arial" w:cs="Arial"/>
          <w:b/>
          <w:bCs/>
          <w:color w:val="000000"/>
          <w:sz w:val="53"/>
          <w:szCs w:val="53"/>
          <w:lang w:val="en-US"/>
        </w:rPr>
        <w:t>String Handling Functions</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lastRenderedPageBreak/>
        <w:t>C language supports a large number of string handling functions that can be used to carry out many of the string manipulations. These functions are packaged in </w:t>
      </w:r>
      <w:proofErr w:type="spellStart"/>
      <w:r w:rsidRPr="00352FA4">
        <w:rPr>
          <w:rFonts w:ascii="Arial" w:eastAsia="Times New Roman" w:hAnsi="Arial" w:cs="Arial"/>
          <w:b/>
          <w:bCs/>
          <w:color w:val="000000"/>
          <w:sz w:val="32"/>
          <w:szCs w:val="32"/>
          <w:lang w:val="en-US"/>
        </w:rPr>
        <w:t>string.h</w:t>
      </w:r>
      <w:proofErr w:type="spellEnd"/>
      <w:r w:rsidRPr="00352FA4">
        <w:rPr>
          <w:rFonts w:ascii="Arial" w:eastAsia="Times New Roman" w:hAnsi="Arial" w:cs="Arial"/>
          <w:color w:val="000000"/>
          <w:sz w:val="32"/>
          <w:szCs w:val="32"/>
          <w:lang w:val="en-US"/>
        </w:rPr>
        <w:t> library. Hence, you must include </w:t>
      </w:r>
      <w:proofErr w:type="spellStart"/>
      <w:r w:rsidRPr="00352FA4">
        <w:rPr>
          <w:rFonts w:ascii="Arial" w:eastAsia="Times New Roman" w:hAnsi="Arial" w:cs="Arial"/>
          <w:b/>
          <w:bCs/>
          <w:color w:val="000000"/>
          <w:sz w:val="32"/>
          <w:szCs w:val="32"/>
          <w:lang w:val="en-US"/>
        </w:rPr>
        <w:t>string.h</w:t>
      </w:r>
      <w:proofErr w:type="spellEnd"/>
      <w:r w:rsidRPr="00352FA4">
        <w:rPr>
          <w:rFonts w:ascii="Arial" w:eastAsia="Times New Roman" w:hAnsi="Arial" w:cs="Arial"/>
          <w:color w:val="000000"/>
          <w:sz w:val="32"/>
          <w:szCs w:val="32"/>
          <w:lang w:val="en-US"/>
        </w:rPr>
        <w:t> header file in your programs to use these functions.</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The following are the most commonly used string handling functions.</w:t>
      </w:r>
    </w:p>
    <w:tbl>
      <w:tblPr>
        <w:tblW w:w="14593" w:type="dxa"/>
        <w:tblCellSpacing w:w="15" w:type="dxa"/>
        <w:tblBorders>
          <w:top w:val="single" w:sz="8" w:space="0" w:color="DDDDDD"/>
          <w:bottom w:val="single" w:sz="8" w:space="0" w:color="DDDDDD"/>
          <w:right w:val="single" w:sz="8" w:space="0" w:color="DDDDDD"/>
        </w:tblBorders>
        <w:shd w:val="clear" w:color="auto" w:fill="FFFFFF"/>
        <w:tblCellMar>
          <w:top w:w="15" w:type="dxa"/>
          <w:left w:w="15" w:type="dxa"/>
          <w:bottom w:w="15" w:type="dxa"/>
          <w:right w:w="15" w:type="dxa"/>
        </w:tblCellMar>
        <w:tblLook w:val="04A0"/>
      </w:tblPr>
      <w:tblGrid>
        <w:gridCol w:w="2832"/>
        <w:gridCol w:w="11761"/>
      </w:tblGrid>
      <w:tr w:rsidR="00E66A5C" w:rsidRPr="00352FA4" w:rsidTr="006D1FEA">
        <w:trPr>
          <w:tblCellSpacing w:w="15" w:type="dxa"/>
        </w:trPr>
        <w:tc>
          <w:tcPr>
            <w:tcW w:w="0" w:type="auto"/>
            <w:tcBorders>
              <w:top w:val="nil"/>
              <w:left w:val="single" w:sz="8" w:space="0" w:color="DDDDDD"/>
            </w:tcBorders>
            <w:shd w:val="clear" w:color="auto" w:fill="F9F9F9"/>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b/>
                <w:bCs/>
                <w:color w:val="000000"/>
                <w:sz w:val="32"/>
                <w:szCs w:val="32"/>
              </w:rPr>
            </w:pPr>
            <w:proofErr w:type="spellStart"/>
            <w:r w:rsidRPr="00352FA4">
              <w:rPr>
                <w:rFonts w:ascii="Arial" w:eastAsia="Times New Roman" w:hAnsi="Arial" w:cs="Arial"/>
                <w:b/>
                <w:bCs/>
                <w:color w:val="000000"/>
                <w:sz w:val="32"/>
                <w:szCs w:val="32"/>
              </w:rPr>
              <w:t>Method</w:t>
            </w:r>
            <w:proofErr w:type="spellEnd"/>
          </w:p>
        </w:tc>
        <w:tc>
          <w:tcPr>
            <w:tcW w:w="0" w:type="auto"/>
            <w:tcBorders>
              <w:top w:val="nil"/>
              <w:left w:val="single" w:sz="8" w:space="0" w:color="DDDDDD"/>
            </w:tcBorders>
            <w:shd w:val="clear" w:color="auto" w:fill="F9F9F9"/>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b/>
                <w:bCs/>
                <w:color w:val="000000"/>
                <w:sz w:val="32"/>
                <w:szCs w:val="32"/>
              </w:rPr>
            </w:pPr>
            <w:proofErr w:type="spellStart"/>
            <w:r w:rsidRPr="00352FA4">
              <w:rPr>
                <w:rFonts w:ascii="Arial" w:eastAsia="Times New Roman" w:hAnsi="Arial" w:cs="Arial"/>
                <w:b/>
                <w:bCs/>
                <w:color w:val="000000"/>
                <w:sz w:val="32"/>
                <w:szCs w:val="32"/>
              </w:rPr>
              <w:t>Description</w:t>
            </w:r>
            <w:proofErr w:type="spellEnd"/>
          </w:p>
        </w:tc>
      </w:tr>
      <w:tr w:rsidR="00E66A5C" w:rsidRPr="00493FE0" w:rsidTr="006D1FEA">
        <w:trPr>
          <w:tblCellSpacing w:w="15" w:type="dxa"/>
        </w:trPr>
        <w:tc>
          <w:tcPr>
            <w:tcW w:w="0" w:type="auto"/>
            <w:tcBorders>
              <w:top w:val="single" w:sz="8" w:space="0" w:color="DDDDDD"/>
              <w:left w:val="single" w:sz="8" w:space="0" w:color="DDDDDD"/>
            </w:tcBorders>
            <w:shd w:val="clear" w:color="auto" w:fill="FFFFFF"/>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rPr>
            </w:pPr>
            <w:r w:rsidRPr="00352FA4">
              <w:rPr>
                <w:rFonts w:ascii="Consolas" w:eastAsia="Times New Roman" w:hAnsi="Consolas" w:cs="Consolas"/>
                <w:color w:val="C7254E"/>
                <w:sz w:val="29"/>
              </w:rPr>
              <w:t>strcat()</w:t>
            </w:r>
          </w:p>
        </w:tc>
        <w:tc>
          <w:tcPr>
            <w:tcW w:w="0" w:type="auto"/>
            <w:tcBorders>
              <w:top w:val="single" w:sz="8" w:space="0" w:color="DDDDDD"/>
              <w:left w:val="single" w:sz="8" w:space="0" w:color="DDDDDD"/>
            </w:tcBorders>
            <w:shd w:val="clear" w:color="auto" w:fill="FFFFFF"/>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It is used to concatenate(combine) two strings</w:t>
            </w:r>
          </w:p>
        </w:tc>
      </w:tr>
      <w:tr w:rsidR="00E66A5C" w:rsidRPr="00493FE0" w:rsidTr="006D1FEA">
        <w:trPr>
          <w:tblCellSpacing w:w="15" w:type="dxa"/>
        </w:trPr>
        <w:tc>
          <w:tcPr>
            <w:tcW w:w="0" w:type="auto"/>
            <w:tcBorders>
              <w:top w:val="single" w:sz="8" w:space="0" w:color="DDDDDD"/>
              <w:left w:val="single" w:sz="8" w:space="0" w:color="DDDDDD"/>
            </w:tcBorders>
            <w:shd w:val="clear" w:color="auto" w:fill="F9F9F9"/>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rPr>
            </w:pPr>
            <w:r w:rsidRPr="00352FA4">
              <w:rPr>
                <w:rFonts w:ascii="Consolas" w:eastAsia="Times New Roman" w:hAnsi="Consolas" w:cs="Consolas"/>
                <w:color w:val="C7254E"/>
                <w:sz w:val="29"/>
              </w:rPr>
              <w:t>strlen()</w:t>
            </w:r>
          </w:p>
        </w:tc>
        <w:tc>
          <w:tcPr>
            <w:tcW w:w="0" w:type="auto"/>
            <w:tcBorders>
              <w:top w:val="single" w:sz="8" w:space="0" w:color="DDDDDD"/>
              <w:left w:val="single" w:sz="8" w:space="0" w:color="DDDDDD"/>
            </w:tcBorders>
            <w:shd w:val="clear" w:color="auto" w:fill="F9F9F9"/>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It is used to show length of a string</w:t>
            </w:r>
          </w:p>
        </w:tc>
      </w:tr>
      <w:tr w:rsidR="00E66A5C" w:rsidRPr="00493FE0" w:rsidTr="006D1FEA">
        <w:trPr>
          <w:tblCellSpacing w:w="15" w:type="dxa"/>
        </w:trPr>
        <w:tc>
          <w:tcPr>
            <w:tcW w:w="0" w:type="auto"/>
            <w:tcBorders>
              <w:top w:val="single" w:sz="8" w:space="0" w:color="DDDDDD"/>
              <w:left w:val="single" w:sz="8" w:space="0" w:color="DDDDDD"/>
            </w:tcBorders>
            <w:shd w:val="clear" w:color="auto" w:fill="FFFFFF"/>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rPr>
            </w:pPr>
            <w:proofErr w:type="spellStart"/>
            <w:r w:rsidRPr="00352FA4">
              <w:rPr>
                <w:rFonts w:ascii="Consolas" w:eastAsia="Times New Roman" w:hAnsi="Consolas" w:cs="Consolas"/>
                <w:color w:val="C7254E"/>
                <w:sz w:val="26"/>
              </w:rPr>
              <w:t>strrev</w:t>
            </w:r>
            <w:proofErr w:type="spellEnd"/>
            <w:r w:rsidRPr="00352FA4">
              <w:rPr>
                <w:rFonts w:ascii="Consolas" w:eastAsia="Times New Roman" w:hAnsi="Consolas" w:cs="Consolas"/>
                <w:color w:val="C7254E"/>
                <w:sz w:val="26"/>
              </w:rPr>
              <w:t>()</w:t>
            </w:r>
          </w:p>
        </w:tc>
        <w:tc>
          <w:tcPr>
            <w:tcW w:w="0" w:type="auto"/>
            <w:tcBorders>
              <w:top w:val="single" w:sz="8" w:space="0" w:color="DDDDDD"/>
              <w:left w:val="single" w:sz="8" w:space="0" w:color="DDDDDD"/>
            </w:tcBorders>
            <w:shd w:val="clear" w:color="auto" w:fill="FFFFFF"/>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It is used to show reverse of a string</w:t>
            </w:r>
          </w:p>
        </w:tc>
      </w:tr>
      <w:tr w:rsidR="00E66A5C" w:rsidRPr="00493FE0" w:rsidTr="006D1FEA">
        <w:trPr>
          <w:tblCellSpacing w:w="15" w:type="dxa"/>
        </w:trPr>
        <w:tc>
          <w:tcPr>
            <w:tcW w:w="0" w:type="auto"/>
            <w:tcBorders>
              <w:top w:val="single" w:sz="8" w:space="0" w:color="DDDDDD"/>
              <w:left w:val="single" w:sz="8" w:space="0" w:color="DDDDDD"/>
            </w:tcBorders>
            <w:shd w:val="clear" w:color="auto" w:fill="F9F9F9"/>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rPr>
            </w:pPr>
            <w:r w:rsidRPr="00352FA4">
              <w:rPr>
                <w:rFonts w:ascii="Consolas" w:eastAsia="Times New Roman" w:hAnsi="Consolas" w:cs="Consolas"/>
                <w:color w:val="C7254E"/>
                <w:sz w:val="29"/>
              </w:rPr>
              <w:t>strcpy()</w:t>
            </w:r>
          </w:p>
        </w:tc>
        <w:tc>
          <w:tcPr>
            <w:tcW w:w="0" w:type="auto"/>
            <w:tcBorders>
              <w:top w:val="single" w:sz="8" w:space="0" w:color="DDDDDD"/>
              <w:left w:val="single" w:sz="8" w:space="0" w:color="DDDDDD"/>
            </w:tcBorders>
            <w:shd w:val="clear" w:color="auto" w:fill="F9F9F9"/>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Copies one string into another</w:t>
            </w:r>
          </w:p>
        </w:tc>
      </w:tr>
      <w:tr w:rsidR="00E66A5C" w:rsidRPr="00493FE0" w:rsidTr="006D1FEA">
        <w:trPr>
          <w:tblCellSpacing w:w="15" w:type="dxa"/>
        </w:trPr>
        <w:tc>
          <w:tcPr>
            <w:tcW w:w="0" w:type="auto"/>
            <w:tcBorders>
              <w:top w:val="single" w:sz="8" w:space="0" w:color="DDDDDD"/>
              <w:left w:val="single" w:sz="8" w:space="0" w:color="DDDDDD"/>
            </w:tcBorders>
            <w:shd w:val="clear" w:color="auto" w:fill="FFFFFF"/>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rPr>
            </w:pPr>
            <w:r w:rsidRPr="00352FA4">
              <w:rPr>
                <w:rFonts w:ascii="Consolas" w:eastAsia="Times New Roman" w:hAnsi="Consolas" w:cs="Consolas"/>
                <w:color w:val="C7254E"/>
                <w:sz w:val="29"/>
              </w:rPr>
              <w:t>strcmp()</w:t>
            </w:r>
          </w:p>
        </w:tc>
        <w:tc>
          <w:tcPr>
            <w:tcW w:w="0" w:type="auto"/>
            <w:tcBorders>
              <w:top w:val="single" w:sz="8" w:space="0" w:color="DDDDDD"/>
              <w:left w:val="single" w:sz="8" w:space="0" w:color="DDDDDD"/>
            </w:tcBorders>
            <w:shd w:val="clear" w:color="auto" w:fill="FFFFFF"/>
            <w:tcMar>
              <w:top w:w="172" w:type="dxa"/>
              <w:left w:w="172" w:type="dxa"/>
              <w:bottom w:w="172" w:type="dxa"/>
              <w:right w:w="172" w:type="dxa"/>
            </w:tcMar>
            <w:hideMark/>
          </w:tcPr>
          <w:p w:rsidR="00E66A5C" w:rsidRPr="00352FA4" w:rsidRDefault="00E66A5C" w:rsidP="006D1FEA">
            <w:pPr>
              <w:spacing w:after="430" w:line="430" w:lineRule="atLeast"/>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It is used to compare two string</w:t>
            </w:r>
          </w:p>
        </w:tc>
      </w:tr>
    </w:tbl>
    <w:p w:rsidR="00E66A5C" w:rsidRPr="00352FA4" w:rsidRDefault="00E66A5C" w:rsidP="00E66A5C">
      <w:pPr>
        <w:spacing w:before="430" w:after="430" w:line="240" w:lineRule="auto"/>
        <w:rPr>
          <w:rFonts w:ascii="Times New Roman" w:eastAsia="Times New Roman" w:hAnsi="Times New Roman" w:cs="Times New Roman"/>
          <w:sz w:val="24"/>
          <w:szCs w:val="24"/>
        </w:rPr>
      </w:pPr>
      <w:r w:rsidRPr="00FE76FE">
        <w:rPr>
          <w:rFonts w:ascii="Times New Roman" w:eastAsia="Times New Roman" w:hAnsi="Times New Roman" w:cs="Times New Roman"/>
          <w:sz w:val="24"/>
          <w:szCs w:val="24"/>
        </w:rPr>
        <w:pict>
          <v:rect id="_x0000_i1046" style="width:0;height:1.5pt" o:hralign="center" o:hrstd="t" o:hrnoshade="t" o:hr="t" fillcolor="black" stroked="f"/>
        </w:pict>
      </w:r>
    </w:p>
    <w:p w:rsidR="00E66A5C" w:rsidRPr="00352FA4" w:rsidRDefault="00E66A5C" w:rsidP="00E66A5C">
      <w:pPr>
        <w:shd w:val="clear" w:color="auto" w:fill="FFFFFF"/>
        <w:spacing w:before="215" w:after="215" w:line="430" w:lineRule="atLeast"/>
        <w:outlineLvl w:val="3"/>
        <w:rPr>
          <w:rFonts w:ascii="Arial" w:eastAsia="Times New Roman" w:hAnsi="Arial" w:cs="Arial"/>
          <w:b/>
          <w:bCs/>
          <w:color w:val="BF360C"/>
          <w:sz w:val="38"/>
          <w:szCs w:val="38"/>
          <w:lang w:val="en-US"/>
        </w:rPr>
      </w:pPr>
      <w:r w:rsidRPr="00352FA4">
        <w:rPr>
          <w:rFonts w:ascii="Arial" w:eastAsia="Times New Roman" w:hAnsi="Arial" w:cs="Arial"/>
          <w:b/>
          <w:bCs/>
          <w:color w:val="BF360C"/>
          <w:sz w:val="38"/>
          <w:szCs w:val="38"/>
          <w:lang w:val="en-US"/>
        </w:rPr>
        <w:t>strcat() function</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lang w:val="en-US"/>
        </w:rPr>
      </w:pPr>
      <w:r w:rsidRPr="00352FA4">
        <w:rPr>
          <w:rFonts w:ascii="Consolas" w:eastAsia="Times New Roman" w:hAnsi="Consolas" w:cs="Consolas"/>
          <w:color w:val="E6DB74"/>
          <w:sz w:val="20"/>
          <w:szCs w:val="20"/>
          <w:lang w:val="en-US"/>
        </w:rPr>
        <w:t>strcat</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"hello"</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A6E22E"/>
          <w:sz w:val="20"/>
          <w:szCs w:val="20"/>
          <w:lang w:val="en-US"/>
        </w:rPr>
        <w:t>"world"</w:t>
      </w:r>
      <w:r w:rsidRPr="00352FA4">
        <w:rPr>
          <w:rFonts w:ascii="Consolas" w:eastAsia="Times New Roman" w:hAnsi="Consolas" w:cs="Consolas"/>
          <w:color w:val="F8F8F2"/>
          <w:sz w:val="20"/>
          <w:szCs w:val="20"/>
          <w:lang w:val="en-US"/>
        </w:rPr>
        <w:t>);</w:t>
      </w:r>
    </w:p>
    <w:p w:rsidR="00E66A5C" w:rsidRPr="00352FA4" w:rsidRDefault="00E66A5C" w:rsidP="00E66A5C">
      <w:pPr>
        <w:spacing w:after="0" w:line="240" w:lineRule="auto"/>
        <w:rPr>
          <w:rFonts w:ascii="Times New Roman" w:eastAsia="Times New Roman" w:hAnsi="Times New Roman" w:cs="Times New Roman"/>
          <w:sz w:val="24"/>
          <w:szCs w:val="24"/>
          <w:lang w:val="en-US"/>
        </w:rPr>
      </w:pPr>
      <w:r w:rsidRPr="00352FA4">
        <w:rPr>
          <w:rFonts w:ascii="Consolas" w:eastAsia="Times New Roman" w:hAnsi="Consolas" w:cs="Consolas"/>
          <w:color w:val="C7254E"/>
          <w:sz w:val="29"/>
          <w:lang w:val="en-US"/>
        </w:rPr>
        <w:t>strcat()</w:t>
      </w:r>
      <w:r w:rsidRPr="00352FA4">
        <w:rPr>
          <w:rFonts w:ascii="Arial" w:eastAsia="Times New Roman" w:hAnsi="Arial" w:cs="Arial"/>
          <w:color w:val="000000"/>
          <w:sz w:val="32"/>
          <w:szCs w:val="32"/>
          <w:shd w:val="clear" w:color="auto" w:fill="FFFFFF"/>
          <w:lang w:val="en-US"/>
        </w:rPr>
        <w:t> function will add the string </w:t>
      </w:r>
      <w:r w:rsidRPr="00352FA4">
        <w:rPr>
          <w:rFonts w:ascii="Arial" w:eastAsia="Times New Roman" w:hAnsi="Arial" w:cs="Arial"/>
          <w:b/>
          <w:bCs/>
          <w:color w:val="000000"/>
          <w:sz w:val="32"/>
          <w:szCs w:val="32"/>
          <w:shd w:val="clear" w:color="auto" w:fill="FFFFFF"/>
          <w:lang w:val="en-US"/>
        </w:rPr>
        <w:t>"world"</w:t>
      </w:r>
      <w:r w:rsidRPr="00352FA4">
        <w:rPr>
          <w:rFonts w:ascii="Arial" w:eastAsia="Times New Roman" w:hAnsi="Arial" w:cs="Arial"/>
          <w:color w:val="000000"/>
          <w:sz w:val="32"/>
          <w:szCs w:val="32"/>
          <w:shd w:val="clear" w:color="auto" w:fill="FFFFFF"/>
          <w:lang w:val="en-US"/>
        </w:rPr>
        <w:t> to </w:t>
      </w:r>
      <w:r w:rsidRPr="00352FA4">
        <w:rPr>
          <w:rFonts w:ascii="Arial" w:eastAsia="Times New Roman" w:hAnsi="Arial" w:cs="Arial"/>
          <w:b/>
          <w:bCs/>
          <w:color w:val="000000"/>
          <w:sz w:val="32"/>
          <w:szCs w:val="32"/>
          <w:shd w:val="clear" w:color="auto" w:fill="FFFFFF"/>
          <w:lang w:val="en-US"/>
        </w:rPr>
        <w:t>"hello"</w:t>
      </w:r>
      <w:r w:rsidRPr="00352FA4">
        <w:rPr>
          <w:rFonts w:ascii="Arial" w:eastAsia="Times New Roman" w:hAnsi="Arial" w:cs="Arial"/>
          <w:color w:val="000000"/>
          <w:sz w:val="32"/>
          <w:szCs w:val="32"/>
          <w:shd w:val="clear" w:color="auto" w:fill="FFFFFF"/>
          <w:lang w:val="en-US"/>
        </w:rPr>
        <w:t> </w:t>
      </w:r>
      <w:proofErr w:type="spellStart"/>
      <w:r w:rsidRPr="00352FA4">
        <w:rPr>
          <w:rFonts w:ascii="Arial" w:eastAsia="Times New Roman" w:hAnsi="Arial" w:cs="Arial"/>
          <w:color w:val="000000"/>
          <w:sz w:val="32"/>
          <w:szCs w:val="32"/>
          <w:shd w:val="clear" w:color="auto" w:fill="FFFFFF"/>
          <w:lang w:val="en-US"/>
        </w:rPr>
        <w:t>i.e</w:t>
      </w:r>
      <w:proofErr w:type="spellEnd"/>
      <w:r w:rsidRPr="00352FA4">
        <w:rPr>
          <w:rFonts w:ascii="Arial" w:eastAsia="Times New Roman" w:hAnsi="Arial" w:cs="Arial"/>
          <w:color w:val="000000"/>
          <w:sz w:val="32"/>
          <w:szCs w:val="32"/>
          <w:shd w:val="clear" w:color="auto" w:fill="FFFFFF"/>
          <w:lang w:val="en-US"/>
        </w:rPr>
        <w:t xml:space="preserve"> it will </w:t>
      </w:r>
      <w:proofErr w:type="spellStart"/>
      <w:r w:rsidRPr="00352FA4">
        <w:rPr>
          <w:rFonts w:ascii="Arial" w:eastAsia="Times New Roman" w:hAnsi="Arial" w:cs="Arial"/>
          <w:color w:val="000000"/>
          <w:sz w:val="32"/>
          <w:szCs w:val="32"/>
          <w:shd w:val="clear" w:color="auto" w:fill="FFFFFF"/>
          <w:lang w:val="en-US"/>
        </w:rPr>
        <w:t>ouput</w:t>
      </w:r>
      <w:proofErr w:type="spellEnd"/>
      <w:r w:rsidRPr="00352FA4">
        <w:rPr>
          <w:rFonts w:ascii="Arial" w:eastAsia="Times New Roman" w:hAnsi="Arial" w:cs="Arial"/>
          <w:color w:val="000000"/>
          <w:sz w:val="32"/>
          <w:szCs w:val="32"/>
          <w:shd w:val="clear" w:color="auto" w:fill="FFFFFF"/>
          <w:lang w:val="en-US"/>
        </w:rPr>
        <w:t xml:space="preserve"> </w:t>
      </w:r>
      <w:proofErr w:type="spellStart"/>
      <w:r w:rsidRPr="00352FA4">
        <w:rPr>
          <w:rFonts w:ascii="Arial" w:eastAsia="Times New Roman" w:hAnsi="Arial" w:cs="Arial"/>
          <w:color w:val="000000"/>
          <w:sz w:val="32"/>
          <w:szCs w:val="32"/>
          <w:shd w:val="clear" w:color="auto" w:fill="FFFFFF"/>
          <w:lang w:val="en-US"/>
        </w:rPr>
        <w:t>helloworld</w:t>
      </w:r>
      <w:proofErr w:type="spellEnd"/>
      <w:r w:rsidRPr="00352FA4">
        <w:rPr>
          <w:rFonts w:ascii="Arial" w:eastAsia="Times New Roman" w:hAnsi="Arial" w:cs="Arial"/>
          <w:color w:val="000000"/>
          <w:sz w:val="32"/>
          <w:szCs w:val="32"/>
          <w:shd w:val="clear" w:color="auto" w:fill="FFFFFF"/>
          <w:lang w:val="en-US"/>
        </w:rPr>
        <w:t>.</w:t>
      </w:r>
    </w:p>
    <w:p w:rsidR="00E66A5C" w:rsidRPr="00352FA4" w:rsidRDefault="00E66A5C" w:rsidP="00E66A5C">
      <w:pPr>
        <w:spacing w:before="430" w:after="430" w:line="240" w:lineRule="auto"/>
        <w:rPr>
          <w:rFonts w:ascii="Times New Roman" w:eastAsia="Times New Roman" w:hAnsi="Times New Roman" w:cs="Times New Roman"/>
          <w:sz w:val="24"/>
          <w:szCs w:val="24"/>
        </w:rPr>
      </w:pPr>
      <w:r w:rsidRPr="00FE76FE">
        <w:rPr>
          <w:rFonts w:ascii="Times New Roman" w:eastAsia="Times New Roman" w:hAnsi="Times New Roman" w:cs="Times New Roman"/>
          <w:sz w:val="24"/>
          <w:szCs w:val="24"/>
        </w:rPr>
        <w:pict>
          <v:rect id="_x0000_i1047" style="width:0;height:1.5pt" o:hralign="center" o:hrstd="t" o:hrnoshade="t" o:hr="t" fillcolor="black" stroked="f"/>
        </w:pict>
      </w:r>
    </w:p>
    <w:p w:rsidR="00E66A5C" w:rsidRPr="00352FA4" w:rsidRDefault="00E66A5C" w:rsidP="00E66A5C">
      <w:pPr>
        <w:shd w:val="clear" w:color="auto" w:fill="FFFFFF"/>
        <w:spacing w:before="215" w:after="215" w:line="430" w:lineRule="atLeast"/>
        <w:outlineLvl w:val="3"/>
        <w:rPr>
          <w:rFonts w:ascii="Arial" w:eastAsia="Times New Roman" w:hAnsi="Arial" w:cs="Arial"/>
          <w:b/>
          <w:bCs/>
          <w:color w:val="BF360C"/>
          <w:sz w:val="38"/>
          <w:szCs w:val="38"/>
          <w:lang w:val="en-US"/>
        </w:rPr>
      </w:pPr>
      <w:r w:rsidRPr="00352FA4">
        <w:rPr>
          <w:rFonts w:ascii="Arial" w:eastAsia="Times New Roman" w:hAnsi="Arial" w:cs="Arial"/>
          <w:b/>
          <w:bCs/>
          <w:color w:val="BF360C"/>
          <w:sz w:val="38"/>
          <w:szCs w:val="38"/>
          <w:lang w:val="en-US"/>
        </w:rPr>
        <w:lastRenderedPageBreak/>
        <w:t>strlen() function</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Consolas" w:eastAsia="Times New Roman" w:hAnsi="Consolas" w:cs="Consolas"/>
          <w:color w:val="C7254E"/>
          <w:sz w:val="29"/>
          <w:lang w:val="en-US"/>
        </w:rPr>
        <w:t>strlen()</w:t>
      </w:r>
      <w:r w:rsidRPr="00352FA4">
        <w:rPr>
          <w:rFonts w:ascii="Arial" w:eastAsia="Times New Roman" w:hAnsi="Arial" w:cs="Arial"/>
          <w:color w:val="000000"/>
          <w:sz w:val="32"/>
          <w:szCs w:val="32"/>
          <w:lang w:val="en-US"/>
        </w:rPr>
        <w:t> function will return the length of the string passed to it.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int j</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j </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strlen</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w:t>
      </w:r>
      <w:proofErr w:type="spellStart"/>
      <w:r w:rsidRPr="00352FA4">
        <w:rPr>
          <w:rFonts w:ascii="Consolas" w:eastAsia="Times New Roman" w:hAnsi="Consolas" w:cs="Consolas"/>
          <w:color w:val="A6E22E"/>
          <w:sz w:val="20"/>
          <w:szCs w:val="20"/>
          <w:lang w:val="en-US"/>
        </w:rPr>
        <w:t>studytonight</w:t>
      </w:r>
      <w:proofErr w:type="spellEnd"/>
      <w:r w:rsidRPr="00352FA4">
        <w:rPr>
          <w:rFonts w:ascii="Consolas" w:eastAsia="Times New Roman" w:hAnsi="Consolas" w:cs="Consolas"/>
          <w:color w:val="A6E22E"/>
          <w:sz w:val="20"/>
          <w:szCs w:val="20"/>
          <w:lang w:val="en-US"/>
        </w:rPr>
        <w:t>"</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352FA4">
        <w:rPr>
          <w:rFonts w:ascii="Consolas" w:eastAsia="Times New Roman" w:hAnsi="Consolas" w:cs="Consolas"/>
          <w:color w:val="E6DB74"/>
          <w:sz w:val="20"/>
          <w:szCs w:val="20"/>
        </w:rPr>
        <w:t>printf</w:t>
      </w:r>
      <w:r w:rsidRPr="00352FA4">
        <w:rPr>
          <w:rFonts w:ascii="Consolas" w:eastAsia="Times New Roman" w:hAnsi="Consolas" w:cs="Consolas"/>
          <w:color w:val="F8F8F2"/>
          <w:sz w:val="20"/>
          <w:szCs w:val="20"/>
        </w:rPr>
        <w:t>(</w:t>
      </w:r>
      <w:r w:rsidRPr="00352FA4">
        <w:rPr>
          <w:rFonts w:ascii="Consolas" w:eastAsia="Times New Roman" w:hAnsi="Consolas" w:cs="Consolas"/>
          <w:color w:val="A6E22E"/>
          <w:sz w:val="20"/>
          <w:szCs w:val="20"/>
        </w:rPr>
        <w:t>"%</w:t>
      </w:r>
      <w:proofErr w:type="spellStart"/>
      <w:r w:rsidRPr="00352FA4">
        <w:rPr>
          <w:rFonts w:ascii="Consolas" w:eastAsia="Times New Roman" w:hAnsi="Consolas" w:cs="Consolas"/>
          <w:color w:val="A6E22E"/>
          <w:sz w:val="20"/>
          <w:szCs w:val="20"/>
        </w:rPr>
        <w:t>d</w:t>
      </w:r>
      <w:proofErr w:type="spellEnd"/>
      <w:r w:rsidRPr="00352FA4">
        <w:rPr>
          <w:rFonts w:ascii="Consolas" w:eastAsia="Times New Roman" w:hAnsi="Consolas" w:cs="Consolas"/>
          <w:color w:val="A6E22E"/>
          <w:sz w:val="20"/>
          <w:szCs w:val="20"/>
        </w:rPr>
        <w:t>"</w:t>
      </w:r>
      <w:r w:rsidRPr="00352FA4">
        <w:rPr>
          <w:rFonts w:ascii="Consolas" w:eastAsia="Times New Roman" w:hAnsi="Consolas" w:cs="Consolas"/>
          <w:color w:val="F8F8F2"/>
          <w:sz w:val="20"/>
          <w:szCs w:val="20"/>
        </w:rPr>
        <w:t>,</w:t>
      </w:r>
      <w:proofErr w:type="spellStart"/>
      <w:r w:rsidRPr="00352FA4">
        <w:rPr>
          <w:rFonts w:ascii="Consolas" w:eastAsia="Times New Roman" w:hAnsi="Consolas" w:cs="Consolas"/>
          <w:color w:val="F8F8F2"/>
          <w:sz w:val="20"/>
        </w:rPr>
        <w:t>j</w:t>
      </w:r>
      <w:proofErr w:type="spellEnd"/>
      <w:r w:rsidRPr="00352FA4">
        <w:rPr>
          <w:rFonts w:ascii="Consolas" w:eastAsia="Times New Roman" w:hAnsi="Consolas" w:cs="Consolas"/>
          <w:color w:val="F8F8F2"/>
          <w:sz w:val="20"/>
          <w:szCs w:val="20"/>
        </w:rPr>
        <w:t>);</w:t>
      </w:r>
    </w:p>
    <w:p w:rsidR="00E66A5C" w:rsidRPr="00352FA4" w:rsidRDefault="00E66A5C" w:rsidP="00E66A5C">
      <w:pPr>
        <w:shd w:val="clear" w:color="auto" w:fill="F9F9F9"/>
        <w:spacing w:after="215" w:line="240" w:lineRule="auto"/>
        <w:rPr>
          <w:rFonts w:ascii="Consolas" w:eastAsia="Times New Roman" w:hAnsi="Consolas" w:cs="Consolas"/>
          <w:color w:val="000000"/>
          <w:sz w:val="26"/>
          <w:szCs w:val="26"/>
        </w:rPr>
      </w:pPr>
    </w:p>
    <w:p w:rsidR="00E66A5C" w:rsidRPr="00352FA4" w:rsidRDefault="00E66A5C" w:rsidP="00E66A5C">
      <w:pPr>
        <w:shd w:val="clear" w:color="auto" w:fill="F9F9F9"/>
        <w:spacing w:after="215" w:line="240" w:lineRule="auto"/>
        <w:rPr>
          <w:rFonts w:ascii="Consolas" w:eastAsia="Times New Roman" w:hAnsi="Consolas" w:cs="Consolas"/>
          <w:color w:val="000000"/>
          <w:sz w:val="26"/>
          <w:szCs w:val="26"/>
        </w:rPr>
      </w:pPr>
      <w:r w:rsidRPr="00352FA4">
        <w:rPr>
          <w:rFonts w:ascii="Consolas" w:eastAsia="Times New Roman" w:hAnsi="Consolas" w:cs="Consolas"/>
          <w:color w:val="000000"/>
          <w:sz w:val="26"/>
          <w:szCs w:val="26"/>
        </w:rPr>
        <w:t>12</w:t>
      </w:r>
    </w:p>
    <w:p w:rsidR="00E66A5C" w:rsidRPr="00352FA4" w:rsidRDefault="00E66A5C" w:rsidP="00E66A5C">
      <w:pPr>
        <w:spacing w:before="430" w:after="430" w:line="240" w:lineRule="auto"/>
        <w:rPr>
          <w:rFonts w:ascii="Times New Roman" w:eastAsia="Times New Roman" w:hAnsi="Times New Roman" w:cs="Times New Roman"/>
          <w:sz w:val="24"/>
          <w:szCs w:val="24"/>
        </w:rPr>
      </w:pPr>
      <w:r w:rsidRPr="00FE76FE">
        <w:rPr>
          <w:rFonts w:ascii="Times New Roman" w:eastAsia="Times New Roman" w:hAnsi="Times New Roman" w:cs="Times New Roman"/>
          <w:sz w:val="24"/>
          <w:szCs w:val="24"/>
        </w:rPr>
        <w:pict>
          <v:rect id="_x0000_i1048" style="width:0;height:1.5pt" o:hralign="center" o:hrstd="t" o:hrnoshade="t" o:hr="t" fillcolor="black" stroked="f"/>
        </w:pict>
      </w:r>
    </w:p>
    <w:p w:rsidR="00E66A5C" w:rsidRPr="00352FA4" w:rsidRDefault="00E66A5C" w:rsidP="00E66A5C">
      <w:pPr>
        <w:shd w:val="clear" w:color="auto" w:fill="FFFFFF"/>
        <w:spacing w:before="215" w:after="215" w:line="430" w:lineRule="atLeast"/>
        <w:outlineLvl w:val="3"/>
        <w:rPr>
          <w:rFonts w:ascii="Arial" w:eastAsia="Times New Roman" w:hAnsi="Arial" w:cs="Arial"/>
          <w:b/>
          <w:bCs/>
          <w:color w:val="BF360C"/>
          <w:sz w:val="38"/>
          <w:szCs w:val="38"/>
          <w:lang w:val="en-US"/>
        </w:rPr>
      </w:pPr>
      <w:r w:rsidRPr="00352FA4">
        <w:rPr>
          <w:rFonts w:ascii="Arial" w:eastAsia="Times New Roman" w:hAnsi="Arial" w:cs="Arial"/>
          <w:b/>
          <w:bCs/>
          <w:color w:val="BF360C"/>
          <w:sz w:val="38"/>
          <w:szCs w:val="38"/>
          <w:lang w:val="en-US"/>
        </w:rPr>
        <w:t>strcmp() function</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Consolas" w:eastAsia="Times New Roman" w:hAnsi="Consolas" w:cs="Consolas"/>
          <w:color w:val="C7254E"/>
          <w:sz w:val="29"/>
          <w:lang w:val="en-US"/>
        </w:rPr>
        <w:t>strcmp()</w:t>
      </w:r>
      <w:r w:rsidRPr="00352FA4">
        <w:rPr>
          <w:rFonts w:ascii="Arial" w:eastAsia="Times New Roman" w:hAnsi="Arial" w:cs="Arial"/>
          <w:color w:val="000000"/>
          <w:sz w:val="32"/>
          <w:szCs w:val="32"/>
          <w:lang w:val="en-US"/>
        </w:rPr>
        <w:t xml:space="preserve"> function will return the ASCII difference between first </w:t>
      </w:r>
      <w:proofErr w:type="spellStart"/>
      <w:r w:rsidRPr="00352FA4">
        <w:rPr>
          <w:rFonts w:ascii="Arial" w:eastAsia="Times New Roman" w:hAnsi="Arial" w:cs="Arial"/>
          <w:color w:val="000000"/>
          <w:sz w:val="32"/>
          <w:szCs w:val="32"/>
          <w:lang w:val="en-US"/>
        </w:rPr>
        <w:t>unmatching</w:t>
      </w:r>
      <w:proofErr w:type="spellEnd"/>
      <w:r w:rsidRPr="00352FA4">
        <w:rPr>
          <w:rFonts w:ascii="Arial" w:eastAsia="Times New Roman" w:hAnsi="Arial" w:cs="Arial"/>
          <w:color w:val="000000"/>
          <w:sz w:val="32"/>
          <w:szCs w:val="32"/>
          <w:lang w:val="en-US"/>
        </w:rPr>
        <w:t xml:space="preserve"> character of two strings.</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int j</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j </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strcmp</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"study"</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A6E22E"/>
          <w:sz w:val="20"/>
          <w:szCs w:val="20"/>
          <w:lang w:val="en-US"/>
        </w:rPr>
        <w:t>"tonight"</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352FA4">
        <w:rPr>
          <w:rFonts w:ascii="Consolas" w:eastAsia="Times New Roman" w:hAnsi="Consolas" w:cs="Consolas"/>
          <w:color w:val="E6DB74"/>
          <w:sz w:val="20"/>
          <w:szCs w:val="20"/>
        </w:rPr>
        <w:t>printf</w:t>
      </w:r>
      <w:r w:rsidRPr="00352FA4">
        <w:rPr>
          <w:rFonts w:ascii="Consolas" w:eastAsia="Times New Roman" w:hAnsi="Consolas" w:cs="Consolas"/>
          <w:color w:val="F8F8F2"/>
          <w:sz w:val="20"/>
          <w:szCs w:val="20"/>
        </w:rPr>
        <w:t>(</w:t>
      </w:r>
      <w:r w:rsidRPr="00352FA4">
        <w:rPr>
          <w:rFonts w:ascii="Consolas" w:eastAsia="Times New Roman" w:hAnsi="Consolas" w:cs="Consolas"/>
          <w:color w:val="A6E22E"/>
          <w:sz w:val="20"/>
          <w:szCs w:val="20"/>
        </w:rPr>
        <w:t>"%</w:t>
      </w:r>
      <w:proofErr w:type="spellStart"/>
      <w:r w:rsidRPr="00352FA4">
        <w:rPr>
          <w:rFonts w:ascii="Consolas" w:eastAsia="Times New Roman" w:hAnsi="Consolas" w:cs="Consolas"/>
          <w:color w:val="A6E22E"/>
          <w:sz w:val="20"/>
          <w:szCs w:val="20"/>
        </w:rPr>
        <w:t>d</w:t>
      </w:r>
      <w:proofErr w:type="spellEnd"/>
      <w:r w:rsidRPr="00352FA4">
        <w:rPr>
          <w:rFonts w:ascii="Consolas" w:eastAsia="Times New Roman" w:hAnsi="Consolas" w:cs="Consolas"/>
          <w:color w:val="A6E22E"/>
          <w:sz w:val="20"/>
          <w:szCs w:val="20"/>
        </w:rPr>
        <w:t>"</w:t>
      </w:r>
      <w:r w:rsidRPr="00352FA4">
        <w:rPr>
          <w:rFonts w:ascii="Consolas" w:eastAsia="Times New Roman" w:hAnsi="Consolas" w:cs="Consolas"/>
          <w:color w:val="F8F8F2"/>
          <w:sz w:val="20"/>
          <w:szCs w:val="20"/>
        </w:rPr>
        <w:t>,</w:t>
      </w:r>
      <w:proofErr w:type="spellStart"/>
      <w:r w:rsidRPr="00352FA4">
        <w:rPr>
          <w:rFonts w:ascii="Consolas" w:eastAsia="Times New Roman" w:hAnsi="Consolas" w:cs="Consolas"/>
          <w:color w:val="F8F8F2"/>
          <w:sz w:val="20"/>
        </w:rPr>
        <w:t>j</w:t>
      </w:r>
      <w:proofErr w:type="spellEnd"/>
      <w:r w:rsidRPr="00352FA4">
        <w:rPr>
          <w:rFonts w:ascii="Consolas" w:eastAsia="Times New Roman" w:hAnsi="Consolas" w:cs="Consolas"/>
          <w:color w:val="F8F8F2"/>
          <w:sz w:val="20"/>
          <w:szCs w:val="20"/>
        </w:rPr>
        <w:t>);</w:t>
      </w:r>
    </w:p>
    <w:p w:rsidR="00E66A5C" w:rsidRPr="00352FA4" w:rsidRDefault="00E66A5C" w:rsidP="00E66A5C">
      <w:pPr>
        <w:shd w:val="clear" w:color="auto" w:fill="F9F9F9"/>
        <w:spacing w:after="215" w:line="240" w:lineRule="auto"/>
        <w:rPr>
          <w:rFonts w:ascii="Consolas" w:eastAsia="Times New Roman" w:hAnsi="Consolas" w:cs="Consolas"/>
          <w:color w:val="000000"/>
          <w:sz w:val="26"/>
          <w:szCs w:val="26"/>
        </w:rPr>
      </w:pPr>
    </w:p>
    <w:p w:rsidR="00E66A5C" w:rsidRPr="00352FA4" w:rsidRDefault="00E66A5C" w:rsidP="00E66A5C">
      <w:pPr>
        <w:shd w:val="clear" w:color="auto" w:fill="F9F9F9"/>
        <w:spacing w:after="215" w:line="240" w:lineRule="auto"/>
        <w:rPr>
          <w:rFonts w:ascii="Consolas" w:eastAsia="Times New Roman" w:hAnsi="Consolas" w:cs="Consolas"/>
          <w:color w:val="000000"/>
          <w:sz w:val="26"/>
          <w:szCs w:val="26"/>
        </w:rPr>
      </w:pPr>
      <w:r w:rsidRPr="00352FA4">
        <w:rPr>
          <w:rFonts w:ascii="Consolas" w:eastAsia="Times New Roman" w:hAnsi="Consolas" w:cs="Consolas"/>
          <w:color w:val="000000"/>
          <w:sz w:val="26"/>
          <w:szCs w:val="26"/>
        </w:rPr>
        <w:t>-1</w:t>
      </w:r>
    </w:p>
    <w:p w:rsidR="00E66A5C" w:rsidRPr="00352FA4" w:rsidRDefault="00E66A5C" w:rsidP="00E66A5C">
      <w:pPr>
        <w:spacing w:before="430" w:after="430" w:line="240" w:lineRule="auto"/>
        <w:rPr>
          <w:rFonts w:ascii="Times New Roman" w:eastAsia="Times New Roman" w:hAnsi="Times New Roman" w:cs="Times New Roman"/>
          <w:sz w:val="24"/>
          <w:szCs w:val="24"/>
        </w:rPr>
      </w:pPr>
      <w:r w:rsidRPr="00FE76FE">
        <w:rPr>
          <w:rFonts w:ascii="Times New Roman" w:eastAsia="Times New Roman" w:hAnsi="Times New Roman" w:cs="Times New Roman"/>
          <w:sz w:val="24"/>
          <w:szCs w:val="24"/>
        </w:rPr>
        <w:pict>
          <v:rect id="_x0000_i1049" style="width:0;height:1.5pt" o:hralign="center" o:hrstd="t" o:hrnoshade="t" o:hr="t" fillcolor="black" stroked="f"/>
        </w:pict>
      </w:r>
    </w:p>
    <w:p w:rsidR="00E66A5C" w:rsidRPr="00352FA4" w:rsidRDefault="00E66A5C" w:rsidP="00E66A5C">
      <w:pPr>
        <w:shd w:val="clear" w:color="auto" w:fill="FFFFFF"/>
        <w:spacing w:before="215" w:after="215" w:line="430" w:lineRule="atLeast"/>
        <w:outlineLvl w:val="3"/>
        <w:rPr>
          <w:rFonts w:ascii="Arial" w:eastAsia="Times New Roman" w:hAnsi="Arial" w:cs="Arial"/>
          <w:b/>
          <w:bCs/>
          <w:color w:val="BF360C"/>
          <w:sz w:val="38"/>
          <w:szCs w:val="38"/>
          <w:lang w:val="en-US"/>
        </w:rPr>
      </w:pPr>
      <w:r w:rsidRPr="00352FA4">
        <w:rPr>
          <w:rFonts w:ascii="Arial" w:eastAsia="Times New Roman" w:hAnsi="Arial" w:cs="Arial"/>
          <w:b/>
          <w:bCs/>
          <w:color w:val="BF360C"/>
          <w:sz w:val="38"/>
          <w:szCs w:val="38"/>
          <w:lang w:val="en-US"/>
        </w:rPr>
        <w:t>strcpy() function</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It copies the second string argument to the first string argument.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#include</w:t>
      </w:r>
      <w:r w:rsidRPr="00352FA4">
        <w:rPr>
          <w:rFonts w:ascii="Consolas" w:eastAsia="Times New Roman" w:hAnsi="Consolas" w:cs="Consolas"/>
          <w:color w:val="F8F8F2"/>
          <w:sz w:val="20"/>
          <w:szCs w:val="20"/>
          <w:lang w:val="en-US"/>
        </w:rPr>
        <w:t>&lt;</w:t>
      </w:r>
      <w:r w:rsidRPr="00352FA4">
        <w:rPr>
          <w:rFonts w:ascii="Consolas" w:eastAsia="Times New Roman" w:hAnsi="Consolas" w:cs="Consolas"/>
          <w:color w:val="F8F8F2"/>
          <w:sz w:val="20"/>
          <w:lang w:val="en-US"/>
        </w:rPr>
        <w:t>stdio</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h</w:t>
      </w:r>
      <w:r w:rsidRPr="00352FA4">
        <w:rPr>
          <w:rFonts w:ascii="Consolas" w:eastAsia="Times New Roman" w:hAnsi="Consolas" w:cs="Consolas"/>
          <w:color w:val="F8F8F2"/>
          <w:sz w:val="20"/>
          <w:szCs w:val="20"/>
          <w:lang w:val="en-US"/>
        </w:rPr>
        <w:t>&gt;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#include</w:t>
      </w:r>
      <w:r w:rsidRPr="00352FA4">
        <w:rPr>
          <w:rFonts w:ascii="Consolas" w:eastAsia="Times New Roman" w:hAnsi="Consolas" w:cs="Consolas"/>
          <w:color w:val="F8F8F2"/>
          <w:sz w:val="20"/>
          <w:szCs w:val="20"/>
          <w:lang w:val="en-US"/>
        </w:rPr>
        <w:t>&lt;</w:t>
      </w:r>
      <w:proofErr w:type="spellStart"/>
      <w:r w:rsidRPr="00352FA4">
        <w:rPr>
          <w:rFonts w:ascii="Consolas" w:eastAsia="Times New Roman" w:hAnsi="Consolas" w:cs="Consolas"/>
          <w:color w:val="F8F8F2"/>
          <w:sz w:val="20"/>
          <w:lang w:val="en-US"/>
        </w:rPr>
        <w:t>string</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h</w:t>
      </w:r>
      <w:proofErr w:type="spellEnd"/>
      <w:r w:rsidRPr="00352FA4">
        <w:rPr>
          <w:rFonts w:ascii="Consolas" w:eastAsia="Times New Roman" w:hAnsi="Consolas" w:cs="Consolas"/>
          <w:color w:val="F8F8F2"/>
          <w:sz w:val="20"/>
          <w:szCs w:val="20"/>
          <w:lang w:val="en-US"/>
        </w:rPr>
        <w:t>&gt;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int </w:t>
      </w:r>
      <w:r w:rsidRPr="00352FA4">
        <w:rPr>
          <w:rFonts w:ascii="Consolas" w:eastAsia="Times New Roman" w:hAnsi="Consolas" w:cs="Consolas"/>
          <w:color w:val="E6DB74"/>
          <w:sz w:val="20"/>
          <w:szCs w:val="20"/>
          <w:lang w:val="en-US"/>
        </w:rPr>
        <w:t>main</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char s1</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50</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char s2</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50</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strcpy</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s1</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A6E22E"/>
          <w:sz w:val="20"/>
          <w:szCs w:val="20"/>
          <w:lang w:val="en-US"/>
        </w:rPr>
        <w:t>"</w:t>
      </w:r>
      <w:proofErr w:type="spellStart"/>
      <w:r w:rsidRPr="00352FA4">
        <w:rPr>
          <w:rFonts w:ascii="Consolas" w:eastAsia="Times New Roman" w:hAnsi="Consolas" w:cs="Consolas"/>
          <w:color w:val="A6E22E"/>
          <w:sz w:val="20"/>
          <w:szCs w:val="20"/>
          <w:lang w:val="en-US"/>
        </w:rPr>
        <w:t>StudyTonight</w:t>
      </w:r>
      <w:proofErr w:type="spellEnd"/>
      <w:r w:rsidRPr="00352FA4">
        <w:rPr>
          <w:rFonts w:ascii="Consolas" w:eastAsia="Times New Roman" w:hAnsi="Consolas" w:cs="Consolas"/>
          <w:color w:val="A6E22E"/>
          <w:sz w:val="20"/>
          <w:szCs w:val="20"/>
          <w:lang w:val="en-US"/>
        </w:rPr>
        <w:t>"</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708090"/>
          <w:sz w:val="20"/>
          <w:szCs w:val="20"/>
          <w:lang w:val="en-US"/>
        </w:rPr>
        <w:t>//copies "</w:t>
      </w:r>
      <w:proofErr w:type="spellStart"/>
      <w:r w:rsidRPr="00352FA4">
        <w:rPr>
          <w:rFonts w:ascii="Consolas" w:eastAsia="Times New Roman" w:hAnsi="Consolas" w:cs="Consolas"/>
          <w:color w:val="708090"/>
          <w:sz w:val="20"/>
          <w:szCs w:val="20"/>
          <w:lang w:val="en-US"/>
        </w:rPr>
        <w:t>studytonight</w:t>
      </w:r>
      <w:proofErr w:type="spellEnd"/>
      <w:r w:rsidRPr="00352FA4">
        <w:rPr>
          <w:rFonts w:ascii="Consolas" w:eastAsia="Times New Roman" w:hAnsi="Consolas" w:cs="Consolas"/>
          <w:color w:val="708090"/>
          <w:sz w:val="20"/>
          <w:szCs w:val="20"/>
          <w:lang w:val="en-US"/>
        </w:rPr>
        <w:t>" to string s1</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strcpy</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s2</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s1</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708090"/>
          <w:sz w:val="20"/>
          <w:szCs w:val="20"/>
          <w:lang w:val="en-US"/>
        </w:rPr>
        <w:t>//copies string s1 to string s2</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printf</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"%s\n"</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s2</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lastRenderedPageBreak/>
        <w:t xml:space="preserve">    </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66D9EF"/>
          <w:sz w:val="20"/>
          <w:szCs w:val="20"/>
          <w:lang w:val="en-US"/>
        </w:rPr>
        <w:t>return</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0</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352FA4">
        <w:rPr>
          <w:rFonts w:ascii="Consolas" w:eastAsia="Times New Roman" w:hAnsi="Consolas" w:cs="Consolas"/>
          <w:color w:val="F8F8F2"/>
          <w:sz w:val="20"/>
          <w:szCs w:val="20"/>
        </w:rPr>
        <w:t>}</w:t>
      </w:r>
    </w:p>
    <w:p w:rsidR="00E66A5C" w:rsidRPr="00352FA4" w:rsidRDefault="00E66A5C" w:rsidP="00E66A5C">
      <w:pPr>
        <w:shd w:val="clear" w:color="auto" w:fill="F9F9F9"/>
        <w:spacing w:after="215" w:line="240" w:lineRule="auto"/>
        <w:rPr>
          <w:rFonts w:ascii="Consolas" w:eastAsia="Times New Roman" w:hAnsi="Consolas" w:cs="Consolas"/>
          <w:color w:val="000000"/>
          <w:sz w:val="26"/>
          <w:szCs w:val="26"/>
        </w:rPr>
      </w:pPr>
    </w:p>
    <w:p w:rsidR="00E66A5C" w:rsidRPr="00352FA4" w:rsidRDefault="00E66A5C" w:rsidP="00E66A5C">
      <w:pPr>
        <w:shd w:val="clear" w:color="auto" w:fill="F9F9F9"/>
        <w:spacing w:after="215" w:line="240" w:lineRule="auto"/>
        <w:rPr>
          <w:rFonts w:ascii="Consolas" w:eastAsia="Times New Roman" w:hAnsi="Consolas" w:cs="Consolas"/>
          <w:color w:val="000000"/>
          <w:sz w:val="26"/>
          <w:szCs w:val="26"/>
        </w:rPr>
      </w:pPr>
      <w:proofErr w:type="spellStart"/>
      <w:r w:rsidRPr="00352FA4">
        <w:rPr>
          <w:rFonts w:ascii="Consolas" w:eastAsia="Times New Roman" w:hAnsi="Consolas" w:cs="Consolas"/>
          <w:color w:val="000000"/>
          <w:sz w:val="26"/>
          <w:szCs w:val="26"/>
        </w:rPr>
        <w:t>StudyTonight</w:t>
      </w:r>
      <w:proofErr w:type="spellEnd"/>
    </w:p>
    <w:p w:rsidR="00E66A5C" w:rsidRPr="00352FA4" w:rsidRDefault="00E66A5C" w:rsidP="00E66A5C">
      <w:pPr>
        <w:spacing w:before="430" w:after="430" w:line="240" w:lineRule="auto"/>
        <w:rPr>
          <w:rFonts w:ascii="Times New Roman" w:eastAsia="Times New Roman" w:hAnsi="Times New Roman" w:cs="Times New Roman"/>
          <w:sz w:val="24"/>
          <w:szCs w:val="24"/>
        </w:rPr>
      </w:pPr>
      <w:r w:rsidRPr="00FE76FE">
        <w:rPr>
          <w:rFonts w:ascii="Times New Roman" w:eastAsia="Times New Roman" w:hAnsi="Times New Roman" w:cs="Times New Roman"/>
          <w:sz w:val="24"/>
          <w:szCs w:val="24"/>
        </w:rPr>
        <w:pict>
          <v:rect id="_x0000_i1050" style="width:0;height:1.5pt" o:hralign="center" o:hrstd="t" o:hrnoshade="t" o:hr="t" fillcolor="black" stroked="f"/>
        </w:pict>
      </w:r>
    </w:p>
    <w:p w:rsidR="00E66A5C" w:rsidRPr="00352FA4" w:rsidRDefault="00E66A5C" w:rsidP="00E66A5C">
      <w:pPr>
        <w:shd w:val="clear" w:color="auto" w:fill="FFFFFF"/>
        <w:spacing w:before="215" w:after="215" w:line="430" w:lineRule="atLeast"/>
        <w:outlineLvl w:val="3"/>
        <w:rPr>
          <w:rFonts w:ascii="Arial" w:eastAsia="Times New Roman" w:hAnsi="Arial" w:cs="Arial"/>
          <w:b/>
          <w:bCs/>
          <w:color w:val="BF360C"/>
          <w:sz w:val="38"/>
          <w:szCs w:val="38"/>
          <w:lang w:val="en-US"/>
        </w:rPr>
      </w:pPr>
      <w:proofErr w:type="spellStart"/>
      <w:r w:rsidRPr="00352FA4">
        <w:rPr>
          <w:rFonts w:ascii="Arial" w:eastAsia="Times New Roman" w:hAnsi="Arial" w:cs="Arial"/>
          <w:b/>
          <w:bCs/>
          <w:color w:val="BF360C"/>
          <w:sz w:val="38"/>
          <w:szCs w:val="38"/>
          <w:lang w:val="en-US"/>
        </w:rPr>
        <w:t>strrev</w:t>
      </w:r>
      <w:proofErr w:type="spellEnd"/>
      <w:r w:rsidRPr="00352FA4">
        <w:rPr>
          <w:rFonts w:ascii="Arial" w:eastAsia="Times New Roman" w:hAnsi="Arial" w:cs="Arial"/>
          <w:b/>
          <w:bCs/>
          <w:color w:val="BF360C"/>
          <w:sz w:val="38"/>
          <w:szCs w:val="38"/>
          <w:lang w:val="en-US"/>
        </w:rPr>
        <w:t>() function</w:t>
      </w:r>
    </w:p>
    <w:p w:rsidR="00E66A5C" w:rsidRPr="00352FA4" w:rsidRDefault="00E66A5C" w:rsidP="00E66A5C">
      <w:pPr>
        <w:shd w:val="clear" w:color="auto" w:fill="FFFFFF"/>
        <w:spacing w:after="215" w:line="240" w:lineRule="auto"/>
        <w:rPr>
          <w:rFonts w:ascii="Arial" w:eastAsia="Times New Roman" w:hAnsi="Arial" w:cs="Arial"/>
          <w:color w:val="000000"/>
          <w:sz w:val="32"/>
          <w:szCs w:val="32"/>
          <w:lang w:val="en-US"/>
        </w:rPr>
      </w:pPr>
      <w:r w:rsidRPr="00352FA4">
        <w:rPr>
          <w:rFonts w:ascii="Arial" w:eastAsia="Times New Roman" w:hAnsi="Arial" w:cs="Arial"/>
          <w:color w:val="000000"/>
          <w:sz w:val="32"/>
          <w:szCs w:val="32"/>
          <w:lang w:val="en-US"/>
        </w:rPr>
        <w:t>It is used to reverse the given string expression.</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#include</w:t>
      </w:r>
      <w:r w:rsidRPr="00352FA4">
        <w:rPr>
          <w:rFonts w:ascii="Consolas" w:eastAsia="Times New Roman" w:hAnsi="Consolas" w:cs="Consolas"/>
          <w:color w:val="F8F8F2"/>
          <w:sz w:val="20"/>
          <w:szCs w:val="20"/>
          <w:lang w:val="en-US"/>
        </w:rPr>
        <w:t>&lt;</w:t>
      </w:r>
      <w:r w:rsidRPr="00352FA4">
        <w:rPr>
          <w:rFonts w:ascii="Consolas" w:eastAsia="Times New Roman" w:hAnsi="Consolas" w:cs="Consolas"/>
          <w:color w:val="F8F8F2"/>
          <w:sz w:val="20"/>
          <w:lang w:val="en-US"/>
        </w:rPr>
        <w:t>stdio</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h</w:t>
      </w:r>
      <w:r w:rsidRPr="00352FA4">
        <w:rPr>
          <w:rFonts w:ascii="Consolas" w:eastAsia="Times New Roman" w:hAnsi="Consolas" w:cs="Consolas"/>
          <w:color w:val="F8F8F2"/>
          <w:sz w:val="20"/>
          <w:szCs w:val="20"/>
          <w:lang w:val="en-US"/>
        </w:rPr>
        <w:t>&gt;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int </w:t>
      </w:r>
      <w:r w:rsidRPr="00352FA4">
        <w:rPr>
          <w:rFonts w:ascii="Consolas" w:eastAsia="Times New Roman" w:hAnsi="Consolas" w:cs="Consolas"/>
          <w:color w:val="E6DB74"/>
          <w:sz w:val="20"/>
          <w:szCs w:val="20"/>
          <w:lang w:val="en-US"/>
        </w:rPr>
        <w:t>main</w:t>
      </w:r>
      <w:r w:rsidRPr="00352FA4">
        <w:rPr>
          <w:rFonts w:ascii="Consolas" w:eastAsia="Times New Roman" w:hAnsi="Consolas" w:cs="Consolas"/>
          <w:color w:val="F8F8F2"/>
          <w:sz w:val="20"/>
          <w:szCs w:val="20"/>
          <w:lang w:val="en-US"/>
        </w:rPr>
        <w:t>()</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char s1</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E81FF"/>
          <w:sz w:val="20"/>
          <w:szCs w:val="20"/>
          <w:lang w:val="en-US"/>
        </w:rPr>
        <w:t>50</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printf</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"Enter your string: "</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gets</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s1</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p>
    <w:p w:rsidR="00E66A5C" w:rsidRPr="00352FA4"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352FA4">
        <w:rPr>
          <w:rFonts w:ascii="Consolas" w:eastAsia="Times New Roman" w:hAnsi="Consolas" w:cs="Consolas"/>
          <w:color w:val="E6DB74"/>
          <w:sz w:val="20"/>
          <w:szCs w:val="20"/>
          <w:lang w:val="en-US"/>
        </w:rPr>
        <w:t>printf</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A6E22E"/>
          <w:sz w:val="20"/>
          <w:szCs w:val="20"/>
          <w:lang w:val="en-US"/>
        </w:rPr>
        <w:t>"\</w:t>
      </w:r>
      <w:proofErr w:type="spellStart"/>
      <w:r w:rsidRPr="00352FA4">
        <w:rPr>
          <w:rFonts w:ascii="Consolas" w:eastAsia="Times New Roman" w:hAnsi="Consolas" w:cs="Consolas"/>
          <w:color w:val="A6E22E"/>
          <w:sz w:val="20"/>
          <w:szCs w:val="20"/>
          <w:lang w:val="en-US"/>
        </w:rPr>
        <w:t>nYour</w:t>
      </w:r>
      <w:proofErr w:type="spellEnd"/>
      <w:r w:rsidRPr="00352FA4">
        <w:rPr>
          <w:rFonts w:ascii="Consolas" w:eastAsia="Times New Roman" w:hAnsi="Consolas" w:cs="Consolas"/>
          <w:color w:val="A6E22E"/>
          <w:sz w:val="20"/>
          <w:szCs w:val="20"/>
          <w:lang w:val="en-US"/>
        </w:rPr>
        <w:t xml:space="preserve"> reverse string is: %</w:t>
      </w:r>
      <w:proofErr w:type="spellStart"/>
      <w:r w:rsidRPr="00352FA4">
        <w:rPr>
          <w:rFonts w:ascii="Consolas" w:eastAsia="Times New Roman" w:hAnsi="Consolas" w:cs="Consolas"/>
          <w:color w:val="A6E22E"/>
          <w:sz w:val="20"/>
          <w:szCs w:val="20"/>
          <w:lang w:val="en-US"/>
        </w:rPr>
        <w:t>s"</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E6DB74"/>
          <w:sz w:val="20"/>
          <w:szCs w:val="20"/>
          <w:lang w:val="en-US"/>
        </w:rPr>
        <w:t>strrev</w:t>
      </w:r>
      <w:proofErr w:type="spellEnd"/>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s1</w:t>
      </w:r>
      <w:r w:rsidRPr="00352FA4">
        <w:rPr>
          <w:rFonts w:ascii="Consolas" w:eastAsia="Times New Roman" w:hAnsi="Consolas" w:cs="Consolas"/>
          <w:color w:val="F8F8F2"/>
          <w:sz w:val="20"/>
          <w:szCs w:val="20"/>
          <w:lang w:val="en-US"/>
        </w:rPr>
        <w:t>));</w:t>
      </w:r>
      <w:r w:rsidRPr="00352FA4">
        <w:rPr>
          <w:rFonts w:ascii="Consolas" w:eastAsia="Times New Roman" w:hAnsi="Consolas" w:cs="Consolas"/>
          <w:color w:val="F8F8F2"/>
          <w:sz w:val="20"/>
          <w:lang w:val="en-US"/>
        </w:rPr>
        <w:t xml:space="preserve"> </w:t>
      </w:r>
    </w:p>
    <w:p w:rsidR="00E66A5C" w:rsidRPr="00777160"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lang w:val="en-US"/>
        </w:rPr>
      </w:pPr>
      <w:r w:rsidRPr="00352FA4">
        <w:rPr>
          <w:rFonts w:ascii="Consolas" w:eastAsia="Times New Roman" w:hAnsi="Consolas" w:cs="Consolas"/>
          <w:color w:val="F8F8F2"/>
          <w:sz w:val="20"/>
          <w:lang w:val="en-US"/>
        </w:rPr>
        <w:t xml:space="preserve">    </w:t>
      </w:r>
      <w:r w:rsidRPr="00777160">
        <w:rPr>
          <w:rFonts w:ascii="Consolas" w:eastAsia="Times New Roman" w:hAnsi="Consolas" w:cs="Consolas"/>
          <w:color w:val="66D9EF"/>
          <w:sz w:val="20"/>
          <w:szCs w:val="20"/>
          <w:lang w:val="en-US"/>
        </w:rPr>
        <w:t>return</w:t>
      </w:r>
      <w:r w:rsidRPr="00777160">
        <w:rPr>
          <w:rFonts w:ascii="Consolas" w:eastAsia="Times New Roman" w:hAnsi="Consolas" w:cs="Consolas"/>
          <w:color w:val="F8F8F2"/>
          <w:sz w:val="20"/>
          <w:szCs w:val="20"/>
          <w:lang w:val="en-US"/>
        </w:rPr>
        <w:t>(</w:t>
      </w:r>
      <w:r w:rsidRPr="00777160">
        <w:rPr>
          <w:rFonts w:ascii="Consolas" w:eastAsia="Times New Roman" w:hAnsi="Consolas" w:cs="Consolas"/>
          <w:color w:val="AE81FF"/>
          <w:sz w:val="20"/>
          <w:szCs w:val="20"/>
          <w:lang w:val="en-US"/>
        </w:rPr>
        <w:t>0</w:t>
      </w:r>
      <w:r w:rsidRPr="00777160">
        <w:rPr>
          <w:rFonts w:ascii="Consolas" w:eastAsia="Times New Roman" w:hAnsi="Consolas" w:cs="Consolas"/>
          <w:color w:val="F8F8F2"/>
          <w:sz w:val="20"/>
          <w:szCs w:val="20"/>
          <w:lang w:val="en-US"/>
        </w:rPr>
        <w:t>);</w:t>
      </w:r>
      <w:r w:rsidRPr="00777160">
        <w:rPr>
          <w:rFonts w:ascii="Consolas" w:eastAsia="Times New Roman" w:hAnsi="Consolas" w:cs="Consolas"/>
          <w:color w:val="F8F8F2"/>
          <w:sz w:val="20"/>
          <w:lang w:val="en-US"/>
        </w:rPr>
        <w:t xml:space="preserve"> </w:t>
      </w:r>
    </w:p>
    <w:p w:rsidR="00E66A5C" w:rsidRPr="00777160" w:rsidRDefault="00E66A5C" w:rsidP="00E66A5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lang w:val="en-US"/>
        </w:rPr>
      </w:pPr>
      <w:r w:rsidRPr="00777160">
        <w:rPr>
          <w:rFonts w:ascii="Consolas" w:eastAsia="Times New Roman" w:hAnsi="Consolas" w:cs="Consolas"/>
          <w:color w:val="F8F8F2"/>
          <w:sz w:val="20"/>
          <w:szCs w:val="20"/>
          <w:lang w:val="en-US"/>
        </w:rPr>
        <w:t>}</w:t>
      </w:r>
    </w:p>
    <w:p w:rsidR="00E66A5C" w:rsidRPr="00777160" w:rsidRDefault="00E66A5C" w:rsidP="00E66A5C">
      <w:pPr>
        <w:rPr>
          <w:lang w:val="en-US"/>
        </w:rPr>
      </w:pPr>
    </w:p>
    <w:p w:rsidR="006F2E67" w:rsidRPr="006F2E67" w:rsidRDefault="006F2E67" w:rsidP="006F2E67">
      <w:pPr>
        <w:jc w:val="both"/>
        <w:rPr>
          <w:rFonts w:ascii="Times New Roman" w:hAnsi="Times New Roman" w:cs="Times New Roman"/>
          <w:b/>
          <w:sz w:val="24"/>
          <w:szCs w:val="28"/>
          <w:lang w:val="en-US"/>
        </w:rPr>
      </w:pPr>
      <w:r w:rsidRPr="006F2E67">
        <w:rPr>
          <w:rFonts w:ascii="Times New Roman" w:hAnsi="Times New Roman" w:cs="Times New Roman"/>
          <w:b/>
          <w:sz w:val="24"/>
          <w:szCs w:val="28"/>
          <w:lang w:val="en-US"/>
        </w:rPr>
        <w:t>Topic № 8.</w:t>
      </w:r>
    </w:p>
    <w:p w:rsidR="006F2E67" w:rsidRPr="006F2E67" w:rsidRDefault="006F2E67" w:rsidP="006F2E67">
      <w:pPr>
        <w:pStyle w:val="2"/>
        <w:spacing w:before="0"/>
        <w:ind w:right="45"/>
        <w:jc w:val="both"/>
        <w:rPr>
          <w:rFonts w:ascii="Times New Roman" w:hAnsi="Times New Roman" w:cs="Times New Roman"/>
          <w:b w:val="0"/>
          <w:color w:val="auto"/>
          <w:sz w:val="28"/>
          <w:szCs w:val="28"/>
          <w:lang w:val="en-US"/>
        </w:rPr>
      </w:pPr>
      <w:r w:rsidRPr="006F2E67">
        <w:rPr>
          <w:rFonts w:ascii="Times New Roman" w:hAnsi="Times New Roman" w:cs="Times New Roman"/>
          <w:b w:val="0"/>
          <w:color w:val="auto"/>
          <w:sz w:val="28"/>
          <w:szCs w:val="28"/>
          <w:lang w:val="en-US"/>
        </w:rPr>
        <w:t>Searching  Arrays.</w:t>
      </w:r>
    </w:p>
    <w:p w:rsidR="008769FC" w:rsidRPr="008769FC" w:rsidRDefault="008769FC" w:rsidP="00495772">
      <w:pPr>
        <w:autoSpaceDE w:val="0"/>
        <w:autoSpaceDN w:val="0"/>
        <w:adjustRightInd w:val="0"/>
        <w:ind w:firstLine="567"/>
        <w:jc w:val="both"/>
        <w:rPr>
          <w:noProof/>
          <w:sz w:val="28"/>
          <w:szCs w:val="28"/>
          <w:lang w:val="en-US"/>
        </w:rPr>
      </w:pPr>
    </w:p>
    <w:p w:rsidR="002B7223" w:rsidRDefault="002B7223" w:rsidP="00844E6D">
      <w:pPr>
        <w:spacing w:after="0" w:line="360" w:lineRule="auto"/>
        <w:ind w:firstLine="709"/>
        <w:rPr>
          <w:rFonts w:ascii="Times New Roman" w:hAnsi="Times New Roman" w:cs="Times New Roman"/>
          <w:b/>
          <w:sz w:val="28"/>
          <w:szCs w:val="28"/>
          <w:lang w:val="en-US"/>
        </w:rPr>
      </w:pPr>
    </w:p>
    <w:p w:rsidR="00B11D15" w:rsidRPr="001F01EB" w:rsidRDefault="00B11D15" w:rsidP="00B11D15">
      <w:pPr>
        <w:jc w:val="both"/>
        <w:rPr>
          <w:rFonts w:ascii="Times New Roman" w:hAnsi="Times New Roman" w:cs="Times New Roman"/>
          <w:b/>
          <w:sz w:val="24"/>
          <w:szCs w:val="28"/>
          <w:lang w:val="en-US"/>
        </w:rPr>
      </w:pPr>
      <w:r w:rsidRPr="001F01EB">
        <w:rPr>
          <w:rFonts w:ascii="Times New Roman" w:hAnsi="Times New Roman" w:cs="Times New Roman"/>
          <w:b/>
          <w:sz w:val="24"/>
          <w:szCs w:val="28"/>
          <w:lang w:val="en-US"/>
        </w:rPr>
        <w:t xml:space="preserve">Topic № </w:t>
      </w:r>
      <w:r w:rsidR="006F2E67">
        <w:rPr>
          <w:rFonts w:ascii="Times New Roman" w:hAnsi="Times New Roman" w:cs="Times New Roman"/>
          <w:b/>
          <w:sz w:val="24"/>
          <w:szCs w:val="28"/>
          <w:lang w:val="en-US"/>
        </w:rPr>
        <w:t>9</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Often in real life, we are supposed to arrange data in a particular order. For instance, during our school days, we are told to stand in the queue based on our heights. Another example is of the attendance register at school/college which contains our names arranged in the alphabetical order.</w:t>
      </w:r>
    </w:p>
    <w:p w:rsidR="001F01EB" w:rsidRPr="00CF3E84" w:rsidRDefault="001F01EB" w:rsidP="001F01EB">
      <w:pPr>
        <w:shd w:val="clear" w:color="auto" w:fill="FFFFFF"/>
        <w:spacing w:after="537" w:line="240" w:lineRule="auto"/>
        <w:rPr>
          <w:rFonts w:ascii="Arial" w:eastAsia="Times New Roman" w:hAnsi="Arial" w:cs="Arial"/>
          <w:color w:val="4D4D4D"/>
          <w:sz w:val="34"/>
          <w:szCs w:val="34"/>
        </w:rPr>
      </w:pPr>
      <w:r w:rsidRPr="00056DAB">
        <w:rPr>
          <w:rFonts w:ascii="Arial" w:eastAsia="Times New Roman" w:hAnsi="Arial" w:cs="Arial"/>
          <w:color w:val="4D4D4D"/>
          <w:sz w:val="34"/>
          <w:szCs w:val="34"/>
          <w:lang w:val="en-US"/>
        </w:rPr>
        <w:t xml:space="preserve">These data arrangements give easier access to data for future use for ex. finding “Joe” in an attendance register of </w:t>
      </w:r>
      <w:r w:rsidRPr="00056DAB">
        <w:rPr>
          <w:rFonts w:ascii="Arial" w:eastAsia="Times New Roman" w:hAnsi="Arial" w:cs="Arial"/>
          <w:color w:val="4D4D4D"/>
          <w:sz w:val="34"/>
          <w:szCs w:val="34"/>
          <w:lang w:val="en-US"/>
        </w:rPr>
        <w:lastRenderedPageBreak/>
        <w:t xml:space="preserve">100 students. The arrangement of data in a particular order is called as sorting of the data by that order. </w:t>
      </w:r>
      <w:r w:rsidRPr="00CF3E84">
        <w:rPr>
          <w:rFonts w:ascii="Arial" w:eastAsia="Times New Roman" w:hAnsi="Arial" w:cs="Arial"/>
          <w:color w:val="4D4D4D"/>
          <w:sz w:val="34"/>
          <w:szCs w:val="34"/>
        </w:rPr>
        <w:t>2 of the most commonly used orders are:</w:t>
      </w:r>
    </w:p>
    <w:p w:rsidR="001F01EB" w:rsidRPr="00056DAB" w:rsidRDefault="001F01EB" w:rsidP="003D0297">
      <w:pPr>
        <w:numPr>
          <w:ilvl w:val="0"/>
          <w:numId w:val="20"/>
        </w:numPr>
        <w:shd w:val="clear" w:color="auto" w:fill="FFFFFF"/>
        <w:spacing w:after="430" w:line="240" w:lineRule="auto"/>
        <w:rPr>
          <w:rFonts w:ascii="Segoe UI" w:eastAsia="Times New Roman" w:hAnsi="Segoe UI" w:cs="Segoe UI"/>
          <w:color w:val="333333"/>
          <w:sz w:val="34"/>
          <w:szCs w:val="34"/>
          <w:lang w:val="en-US"/>
        </w:rPr>
      </w:pPr>
      <w:r w:rsidRPr="00056DAB">
        <w:rPr>
          <w:rFonts w:ascii="Segoe UI" w:eastAsia="Times New Roman" w:hAnsi="Segoe UI" w:cs="Segoe UI"/>
          <w:b/>
          <w:bCs/>
          <w:color w:val="333333"/>
          <w:sz w:val="34"/>
          <w:szCs w:val="34"/>
          <w:lang w:val="en-US"/>
        </w:rPr>
        <w:t>Ascending order:</w:t>
      </w:r>
      <w:r w:rsidRPr="00056DAB">
        <w:rPr>
          <w:rFonts w:ascii="Segoe UI" w:eastAsia="Times New Roman" w:hAnsi="Segoe UI" w:cs="Segoe UI"/>
          <w:color w:val="333333"/>
          <w:sz w:val="34"/>
          <w:szCs w:val="34"/>
          <w:lang w:val="en-US"/>
        </w:rPr>
        <w:t> while sorting the data in ascending order, we try to arrange the data in a way such that each element is in some way “smaller than” its successor. This “smaller than” relation is an ordered relation over the set from which the data is taken. As a simple example, the numbers 1, 2, 3, 4, 5 are sorted in ascending order. Here, the “smaller than” relation is actually the “&lt;” operator. As can be seen, 1 &lt; 2 &lt; 3 &lt; 4 &lt; 5.</w:t>
      </w:r>
    </w:p>
    <w:p w:rsidR="001F01EB" w:rsidRPr="00056DAB" w:rsidRDefault="001F01EB" w:rsidP="003D0297">
      <w:pPr>
        <w:numPr>
          <w:ilvl w:val="0"/>
          <w:numId w:val="20"/>
        </w:numPr>
        <w:shd w:val="clear" w:color="auto" w:fill="FFFFFF"/>
        <w:spacing w:after="0" w:line="240" w:lineRule="auto"/>
        <w:rPr>
          <w:rFonts w:ascii="Segoe UI" w:eastAsia="Times New Roman" w:hAnsi="Segoe UI" w:cs="Segoe UI"/>
          <w:color w:val="333333"/>
          <w:sz w:val="34"/>
          <w:szCs w:val="34"/>
          <w:lang w:val="en-US"/>
        </w:rPr>
      </w:pPr>
      <w:r w:rsidRPr="00056DAB">
        <w:rPr>
          <w:rFonts w:ascii="Segoe UI" w:eastAsia="Times New Roman" w:hAnsi="Segoe UI" w:cs="Segoe UI"/>
          <w:b/>
          <w:bCs/>
          <w:color w:val="333333"/>
          <w:sz w:val="34"/>
          <w:szCs w:val="34"/>
          <w:lang w:val="en-US"/>
        </w:rPr>
        <w:t>Descending order:</w:t>
      </w:r>
      <w:r w:rsidRPr="00056DAB">
        <w:rPr>
          <w:rFonts w:ascii="Segoe UI" w:eastAsia="Times New Roman" w:hAnsi="Segoe UI" w:cs="Segoe UI"/>
          <w:color w:val="333333"/>
          <w:sz w:val="34"/>
          <w:szCs w:val="34"/>
          <w:lang w:val="en-US"/>
        </w:rPr>
        <w:t> descending order is the exact opposite of ascending order. Given a data that is sorted in ascending order, reverse it and you will get the data in descending order.</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Due to the similar nature of the 2 orders, we often drop the actual order and we say – we want to sort the data. This generally means that we want the data to be sorted in </w:t>
      </w:r>
      <w:r w:rsidRPr="00056DAB">
        <w:rPr>
          <w:rFonts w:ascii="Arial" w:eastAsia="Times New Roman" w:hAnsi="Arial" w:cs="Arial"/>
          <w:i/>
          <w:iCs/>
          <w:color w:val="4D4D4D"/>
          <w:sz w:val="34"/>
          <w:szCs w:val="34"/>
          <w:lang w:val="en-US"/>
        </w:rPr>
        <w:t>ascending</w:t>
      </w:r>
      <w:r w:rsidRPr="00056DAB">
        <w:rPr>
          <w:rFonts w:ascii="Arial" w:eastAsia="Times New Roman" w:hAnsi="Arial" w:cs="Arial"/>
          <w:color w:val="4D4D4D"/>
          <w:sz w:val="34"/>
          <w:szCs w:val="34"/>
          <w:lang w:val="en-US"/>
        </w:rPr>
        <w:t> order.</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Before we get into the details of the sorting algorithm, let us understand the problem statement.</w:t>
      </w:r>
    </w:p>
    <w:p w:rsidR="001F01EB" w:rsidRPr="00056DAB" w:rsidRDefault="001F01EB" w:rsidP="001F01EB">
      <w:pPr>
        <w:shd w:val="clear" w:color="auto" w:fill="FFFFFF"/>
        <w:spacing w:before="100" w:beforeAutospacing="1" w:after="100" w:afterAutospacing="1" w:line="240" w:lineRule="auto"/>
        <w:outlineLvl w:val="1"/>
        <w:rPr>
          <w:rFonts w:ascii="Segoe UI" w:eastAsia="Times New Roman" w:hAnsi="Segoe UI" w:cs="Segoe UI"/>
          <w:b/>
          <w:bCs/>
          <w:color w:val="222222"/>
          <w:sz w:val="52"/>
          <w:szCs w:val="52"/>
          <w:lang w:val="en-US"/>
        </w:rPr>
      </w:pPr>
      <w:r w:rsidRPr="00056DAB">
        <w:rPr>
          <w:rFonts w:ascii="Segoe UI" w:eastAsia="Times New Roman" w:hAnsi="Segoe UI" w:cs="Segoe UI"/>
          <w:b/>
          <w:bCs/>
          <w:color w:val="222222"/>
          <w:sz w:val="52"/>
          <w:lang w:val="en-US"/>
        </w:rPr>
        <w:t>Problem statement</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We are given an array (or a list) of data. We are also given a way to “order” the elements present in the data. Now, we are asked to arranged the data as per the given order.</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 xml:space="preserve">As an example, we are given an array of integers: [5, 1, 4, 2, 3]. We are given the “order” as “smaller than”. So, we are </w:t>
      </w:r>
      <w:r w:rsidRPr="00056DAB">
        <w:rPr>
          <w:rFonts w:ascii="Arial" w:eastAsia="Times New Roman" w:hAnsi="Arial" w:cs="Arial"/>
          <w:color w:val="4D4D4D"/>
          <w:sz w:val="34"/>
          <w:szCs w:val="34"/>
          <w:lang w:val="en-US"/>
        </w:rPr>
        <w:lastRenderedPageBreak/>
        <w:t>asked to arrange the elements of this array in such a way that each element is smaller than its successor. Basically, we need to find a way to sort this array so that the final array obtained is [1, 2, 3, 4, 5].</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There are several techniques/algorithms to achieve this ordered output array. One such well-known technique that we will discuss in this blog is called as Bubble Sort.</w:t>
      </w:r>
    </w:p>
    <w:p w:rsidR="001F01EB" w:rsidRPr="00056DAB" w:rsidRDefault="001F01EB" w:rsidP="001F01EB">
      <w:pPr>
        <w:shd w:val="clear" w:color="auto" w:fill="FFFFFF"/>
        <w:spacing w:before="100" w:beforeAutospacing="1" w:after="100" w:afterAutospacing="1" w:line="240" w:lineRule="auto"/>
        <w:outlineLvl w:val="1"/>
        <w:rPr>
          <w:rFonts w:ascii="Segoe UI" w:eastAsia="Times New Roman" w:hAnsi="Segoe UI" w:cs="Segoe UI"/>
          <w:b/>
          <w:bCs/>
          <w:color w:val="222222"/>
          <w:sz w:val="52"/>
          <w:szCs w:val="52"/>
          <w:lang w:val="en-US"/>
        </w:rPr>
      </w:pPr>
      <w:r w:rsidRPr="00056DAB">
        <w:rPr>
          <w:rFonts w:ascii="Segoe UI" w:eastAsia="Times New Roman" w:hAnsi="Segoe UI" w:cs="Segoe UI"/>
          <w:b/>
          <w:bCs/>
          <w:color w:val="222222"/>
          <w:sz w:val="52"/>
          <w:lang w:val="en-US"/>
        </w:rPr>
        <w:t>Bubble Sort Algorithm in C – Introduction</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Bubble Sort in C is a sorting algorithm where we repeatedly iterate through the array and swap adjacent elements that are unordered. We repeat this until the array is sorted.</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As an example, for the array mentioned above – [5, 1, 4, 2, 3] we can see that 5 should not be on the left of 1 and so, we swap them to get: [1, 5, 4, 2, 3]. Next, we see that 5 should again not be on the left of 4. We swap 5 and 4 to get [1, 4, 5, 2, 3]. We repeat this for 5 and 2 and subsequently for 5 and 3 to get [1, 4, 2, 3, 5].</w:t>
      </w:r>
    </w:p>
    <w:p w:rsidR="001F01EB" w:rsidRPr="001F01E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 xml:space="preserve">As can be seen – after one “pass” over the array, the largest element (5 in this case) has reached its correct position – extreme right. </w:t>
      </w:r>
      <w:r w:rsidRPr="001F01EB">
        <w:rPr>
          <w:rFonts w:ascii="Arial" w:eastAsia="Times New Roman" w:hAnsi="Arial" w:cs="Arial"/>
          <w:color w:val="4D4D4D"/>
          <w:sz w:val="34"/>
          <w:szCs w:val="34"/>
          <w:lang w:val="en-US"/>
        </w:rPr>
        <w:t>Let us try to repeat this process.</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(1, 4) is correct. However, (4, 2) is an incorrect order. Therefore, we swap 4 and 2 to get [1, 2, 4, 3, 5]. Now again, (4, 3) is incorrect so we do another swap and get [1, 2, 3, 4, 5].</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i/>
          <w:iCs/>
          <w:color w:val="4D4D4D"/>
          <w:sz w:val="34"/>
          <w:szCs w:val="34"/>
          <w:lang w:val="en-US"/>
        </w:rPr>
        <w:t>As can be seen, the array is sorted!</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lastRenderedPageBreak/>
        <w:t>This exactly is how bubble sort in C works.</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p>
    <w:p w:rsidR="001F01EB" w:rsidRPr="00056DAB" w:rsidRDefault="001F01EB" w:rsidP="001F01EB">
      <w:pPr>
        <w:shd w:val="clear" w:color="auto" w:fill="FFFFFF"/>
        <w:spacing w:before="100" w:beforeAutospacing="1" w:after="100" w:afterAutospacing="1" w:line="240" w:lineRule="auto"/>
        <w:outlineLvl w:val="1"/>
        <w:rPr>
          <w:rFonts w:ascii="Segoe UI" w:eastAsia="Times New Roman" w:hAnsi="Segoe UI" w:cs="Segoe UI"/>
          <w:b/>
          <w:bCs/>
          <w:color w:val="222222"/>
          <w:sz w:val="52"/>
          <w:szCs w:val="52"/>
          <w:lang w:val="en-US"/>
        </w:rPr>
      </w:pPr>
      <w:r w:rsidRPr="00056DAB">
        <w:rPr>
          <w:rFonts w:ascii="Segoe UI" w:eastAsia="Times New Roman" w:hAnsi="Segoe UI" w:cs="Segoe UI"/>
          <w:b/>
          <w:bCs/>
          <w:color w:val="222222"/>
          <w:sz w:val="52"/>
          <w:lang w:val="en-US"/>
        </w:rPr>
        <w:t>Bubble Sort – Explanation</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In the first “pass” through the array, the largest element will always get swapped until it is placed to the extreme right. This is because this largest element will always break the desired order. So, at the end of the first pass, the largest element will always reach its correct position.</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Now that the largest element has reached its correct position (for instance, 5 reached the last position), we can simply ignore it and concentrate on the rest of the array ([1, 4, 2, 3] in the above case). Here, the largest element in the rest of the array (which is 4) will be nothing but the second largest element in the array. By the above recursive argument, this second largest array will then reach the last position in the remaining array ([1, 2, 3, 4]). This is nothing but a recursive argument on the remaining array.</w:t>
      </w:r>
    </w:p>
    <w:p w:rsidR="001F01EB" w:rsidRPr="00CF3E84" w:rsidRDefault="001F01EB" w:rsidP="001F01EB">
      <w:pPr>
        <w:shd w:val="clear" w:color="auto" w:fill="FFFFFF"/>
        <w:spacing w:after="537" w:line="240" w:lineRule="auto"/>
        <w:rPr>
          <w:rFonts w:ascii="Arial" w:eastAsia="Times New Roman" w:hAnsi="Arial" w:cs="Arial"/>
          <w:color w:val="4D4D4D"/>
          <w:sz w:val="34"/>
          <w:szCs w:val="34"/>
        </w:rPr>
      </w:pPr>
      <w:r w:rsidRPr="00056DAB">
        <w:rPr>
          <w:rFonts w:ascii="Arial" w:eastAsia="Times New Roman" w:hAnsi="Arial" w:cs="Arial"/>
          <w:color w:val="4D4D4D"/>
          <w:sz w:val="34"/>
          <w:szCs w:val="34"/>
          <w:lang w:val="en-US"/>
        </w:rPr>
        <w:t xml:space="preserve">This continues until for n iterations where n = number of elements in the array. </w:t>
      </w:r>
      <w:r w:rsidRPr="00CF3E84">
        <w:rPr>
          <w:rFonts w:ascii="Arial" w:eastAsia="Times New Roman" w:hAnsi="Arial" w:cs="Arial"/>
          <w:color w:val="4D4D4D"/>
          <w:sz w:val="34"/>
          <w:szCs w:val="34"/>
        </w:rPr>
        <w:t>Finally, the array gets sorted.</w:t>
      </w:r>
    </w:p>
    <w:p w:rsidR="001F01EB" w:rsidRPr="00CF3E84" w:rsidRDefault="001F01EB" w:rsidP="001F01EB">
      <w:pPr>
        <w:shd w:val="clear" w:color="auto" w:fill="FFFFFF"/>
        <w:spacing w:before="100" w:beforeAutospacing="1" w:after="100" w:afterAutospacing="1" w:line="240" w:lineRule="auto"/>
        <w:outlineLvl w:val="1"/>
        <w:rPr>
          <w:rFonts w:ascii="Segoe UI" w:eastAsia="Times New Roman" w:hAnsi="Segoe UI" w:cs="Segoe UI"/>
          <w:b/>
          <w:bCs/>
          <w:color w:val="222222"/>
          <w:sz w:val="52"/>
          <w:szCs w:val="52"/>
        </w:rPr>
      </w:pPr>
      <w:r w:rsidRPr="00CF3E84">
        <w:rPr>
          <w:rFonts w:ascii="Segoe UI" w:eastAsia="Times New Roman" w:hAnsi="Segoe UI" w:cs="Segoe UI"/>
          <w:b/>
          <w:bCs/>
          <w:color w:val="222222"/>
          <w:sz w:val="52"/>
        </w:rPr>
        <w:t>Bubble Sort Program in C</w:t>
      </w:r>
    </w:p>
    <w:tbl>
      <w:tblPr>
        <w:tblW w:w="18161" w:type="dxa"/>
        <w:shd w:val="clear" w:color="auto" w:fill="FFFFFF"/>
        <w:tblCellMar>
          <w:left w:w="0" w:type="dxa"/>
          <w:right w:w="0" w:type="dxa"/>
        </w:tblCellMar>
        <w:tblLook w:val="04A0"/>
      </w:tblPr>
      <w:tblGrid>
        <w:gridCol w:w="747"/>
        <w:gridCol w:w="17414"/>
      </w:tblGrid>
      <w:tr w:rsidR="001F01EB" w:rsidRPr="00CF3E84" w:rsidTr="00F853B5">
        <w:tc>
          <w:tcPr>
            <w:tcW w:w="731" w:type="dxa"/>
            <w:shd w:val="clear" w:color="auto" w:fill="auto"/>
            <w:noWrap/>
            <w:tcMar>
              <w:top w:w="86" w:type="dxa"/>
              <w:left w:w="0" w:type="dxa"/>
              <w:bottom w:w="0" w:type="dxa"/>
              <w:right w:w="0" w:type="dxa"/>
            </w:tcMar>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tcMar>
              <w:top w:w="86" w:type="dxa"/>
              <w:left w:w="0" w:type="dxa"/>
              <w:bottom w:w="0" w:type="dxa"/>
              <w:right w:w="0" w:type="dxa"/>
            </w:tcMar>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w:t>
            </w:r>
            <w:r w:rsidRPr="00CF3E84">
              <w:rPr>
                <w:rFonts w:ascii="Consolas" w:eastAsia="Times New Roman" w:hAnsi="Consolas" w:cs="Consolas"/>
                <w:color w:val="D73A49"/>
                <w:sz w:val="26"/>
              </w:rPr>
              <w:t>include</w:t>
            </w:r>
            <w:r w:rsidRPr="00CF3E84">
              <w:rPr>
                <w:rFonts w:ascii="Consolas" w:eastAsia="Times New Roman" w:hAnsi="Consolas" w:cs="Consolas"/>
                <w:color w:val="24292E"/>
                <w:sz w:val="26"/>
                <w:szCs w:val="26"/>
              </w:rPr>
              <w:t xml:space="preserve"> </w:t>
            </w:r>
            <w:r w:rsidRPr="00CF3E84">
              <w:rPr>
                <w:rFonts w:ascii="Consolas" w:eastAsia="Times New Roman" w:hAnsi="Consolas" w:cs="Consolas"/>
                <w:color w:val="032F62"/>
                <w:sz w:val="26"/>
              </w:rPr>
              <w:t>&lt;stdio.h&gt;</w:t>
            </w:r>
          </w:p>
        </w:tc>
      </w:tr>
      <w:tr w:rsidR="001F01EB" w:rsidRPr="00493FE0"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056DAB" w:rsidRDefault="001F01EB" w:rsidP="00F853B5">
            <w:pPr>
              <w:spacing w:after="0" w:line="430" w:lineRule="atLeast"/>
              <w:rPr>
                <w:rFonts w:ascii="Consolas" w:eastAsia="Times New Roman" w:hAnsi="Consolas" w:cs="Consolas"/>
                <w:color w:val="24292E"/>
                <w:sz w:val="26"/>
                <w:szCs w:val="26"/>
                <w:lang w:val="en-US"/>
              </w:rPr>
            </w:pPr>
            <w:r w:rsidRPr="00056DAB">
              <w:rPr>
                <w:rFonts w:ascii="Consolas" w:eastAsia="Times New Roman" w:hAnsi="Consolas" w:cs="Consolas"/>
                <w:color w:val="D73A49"/>
                <w:sz w:val="26"/>
                <w:lang w:val="en-US"/>
              </w:rPr>
              <w:t>void</w:t>
            </w:r>
            <w:r w:rsidRPr="00056DAB">
              <w:rPr>
                <w:rFonts w:ascii="Consolas" w:eastAsia="Times New Roman" w:hAnsi="Consolas" w:cs="Consolas"/>
                <w:color w:val="24292E"/>
                <w:sz w:val="26"/>
                <w:szCs w:val="26"/>
                <w:lang w:val="en-US"/>
              </w:rPr>
              <w:t xml:space="preserve"> </w:t>
            </w:r>
            <w:r w:rsidRPr="00056DAB">
              <w:rPr>
                <w:rFonts w:ascii="Consolas" w:eastAsia="Times New Roman" w:hAnsi="Consolas" w:cs="Consolas"/>
                <w:color w:val="6F42C1"/>
                <w:sz w:val="26"/>
                <w:lang w:val="en-US"/>
              </w:rPr>
              <w:t>bubble_sort</w:t>
            </w:r>
            <w:r w:rsidRPr="00056DAB">
              <w:rPr>
                <w:rFonts w:ascii="Consolas" w:eastAsia="Times New Roman" w:hAnsi="Consolas" w:cs="Consolas"/>
                <w:color w:val="24292E"/>
                <w:sz w:val="26"/>
                <w:szCs w:val="26"/>
                <w:lang w:val="en-US"/>
              </w:rPr>
              <w:t>(</w:t>
            </w:r>
            <w:r w:rsidRPr="00056DAB">
              <w:rPr>
                <w:rFonts w:ascii="Consolas" w:eastAsia="Times New Roman" w:hAnsi="Consolas" w:cs="Consolas"/>
                <w:color w:val="D73A49"/>
                <w:sz w:val="26"/>
                <w:lang w:val="en-US"/>
              </w:rPr>
              <w:t>int</w:t>
            </w:r>
            <w:r w:rsidRPr="00056DAB">
              <w:rPr>
                <w:rFonts w:ascii="Consolas" w:eastAsia="Times New Roman" w:hAnsi="Consolas" w:cs="Consolas"/>
                <w:color w:val="24292E"/>
                <w:sz w:val="26"/>
                <w:szCs w:val="26"/>
                <w:lang w:val="en-US"/>
              </w:rPr>
              <w:t xml:space="preserve"> a[], </w:t>
            </w:r>
            <w:r w:rsidRPr="00056DAB">
              <w:rPr>
                <w:rFonts w:ascii="Consolas" w:eastAsia="Times New Roman" w:hAnsi="Consolas" w:cs="Consolas"/>
                <w:color w:val="D73A49"/>
                <w:sz w:val="26"/>
                <w:lang w:val="en-US"/>
              </w:rPr>
              <w:t>int</w:t>
            </w:r>
            <w:r w:rsidRPr="00056DAB">
              <w:rPr>
                <w:rFonts w:ascii="Consolas" w:eastAsia="Times New Roman" w:hAnsi="Consolas" w:cs="Consolas"/>
                <w:color w:val="24292E"/>
                <w:sz w:val="26"/>
                <w:szCs w:val="26"/>
                <w:lang w:val="en-US"/>
              </w:rPr>
              <w:t xml:space="preserve"> n) {</w:t>
            </w:r>
          </w:p>
        </w:tc>
      </w:tr>
      <w:tr w:rsidR="001F01EB" w:rsidRPr="00CF3E84" w:rsidTr="00F853B5">
        <w:tc>
          <w:tcPr>
            <w:tcW w:w="731" w:type="dxa"/>
            <w:shd w:val="clear" w:color="auto" w:fill="auto"/>
            <w:noWrap/>
            <w:hideMark/>
          </w:tcPr>
          <w:p w:rsidR="001F01EB" w:rsidRPr="00056DAB" w:rsidRDefault="001F01EB" w:rsidP="00F853B5">
            <w:pPr>
              <w:spacing w:after="0" w:line="430" w:lineRule="atLeast"/>
              <w:jc w:val="right"/>
              <w:rPr>
                <w:rFonts w:ascii="Consolas" w:eastAsia="Times New Roman" w:hAnsi="Consolas" w:cs="Consolas"/>
                <w:color w:val="333333"/>
                <w:sz w:val="26"/>
                <w:szCs w:val="26"/>
                <w:lang w:val="en-US"/>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056DAB">
              <w:rPr>
                <w:rFonts w:ascii="Consolas" w:eastAsia="Times New Roman" w:hAnsi="Consolas" w:cs="Consolas"/>
                <w:color w:val="24292E"/>
                <w:sz w:val="26"/>
                <w:szCs w:val="26"/>
                <w:lang w:val="en-US"/>
              </w:rPr>
              <w:t xml:space="preserve">   </w:t>
            </w:r>
            <w:r w:rsidRPr="00CF3E84">
              <w:rPr>
                <w:rFonts w:ascii="Consolas" w:eastAsia="Times New Roman" w:hAnsi="Consolas" w:cs="Consolas"/>
                <w:color w:val="D73A49"/>
                <w:sz w:val="26"/>
              </w:rPr>
              <w:t>int</w:t>
            </w:r>
            <w:r w:rsidRPr="00CF3E84">
              <w:rPr>
                <w:rFonts w:ascii="Consolas" w:eastAsia="Times New Roman" w:hAnsi="Consolas" w:cs="Consolas"/>
                <w:color w:val="24292E"/>
                <w:sz w:val="26"/>
                <w:szCs w:val="26"/>
              </w:rPr>
              <w:t xml:space="preserve"> i = </w:t>
            </w:r>
            <w:r w:rsidRPr="00CF3E84">
              <w:rPr>
                <w:rFonts w:ascii="Consolas" w:eastAsia="Times New Roman" w:hAnsi="Consolas" w:cs="Consolas"/>
                <w:color w:val="005CC5"/>
                <w:sz w:val="26"/>
              </w:rPr>
              <w:t>0</w:t>
            </w:r>
            <w:r w:rsidRPr="00CF3E84">
              <w:rPr>
                <w:rFonts w:ascii="Consolas" w:eastAsia="Times New Roman" w:hAnsi="Consolas" w:cs="Consolas"/>
                <w:color w:val="24292E"/>
                <w:sz w:val="26"/>
                <w:szCs w:val="26"/>
              </w:rPr>
              <w:t xml:space="preserve">, j = </w:t>
            </w:r>
            <w:r w:rsidRPr="00CF3E84">
              <w:rPr>
                <w:rFonts w:ascii="Consolas" w:eastAsia="Times New Roman" w:hAnsi="Consolas" w:cs="Consolas"/>
                <w:color w:val="005CC5"/>
                <w:sz w:val="26"/>
              </w:rPr>
              <w:t>0</w:t>
            </w:r>
            <w:r w:rsidRPr="00CF3E84">
              <w:rPr>
                <w:rFonts w:ascii="Consolas" w:eastAsia="Times New Roman" w:hAnsi="Consolas" w:cs="Consolas"/>
                <w:color w:val="24292E"/>
                <w:sz w:val="26"/>
                <w:szCs w:val="26"/>
              </w:rPr>
              <w:t>, tmp;</w:t>
            </w:r>
          </w:p>
        </w:tc>
      </w:tr>
      <w:tr w:rsidR="001F01EB" w:rsidRPr="00493FE0"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056DAB" w:rsidRDefault="001F01EB" w:rsidP="00F853B5">
            <w:pPr>
              <w:spacing w:after="0" w:line="430" w:lineRule="atLeast"/>
              <w:rPr>
                <w:rFonts w:ascii="Consolas" w:eastAsia="Times New Roman" w:hAnsi="Consolas" w:cs="Consolas"/>
                <w:color w:val="24292E"/>
                <w:sz w:val="26"/>
                <w:szCs w:val="26"/>
                <w:lang w:val="en-US"/>
              </w:rPr>
            </w:pPr>
            <w:r w:rsidRPr="00056DAB">
              <w:rPr>
                <w:rFonts w:ascii="Consolas" w:eastAsia="Times New Roman" w:hAnsi="Consolas" w:cs="Consolas"/>
                <w:color w:val="24292E"/>
                <w:sz w:val="26"/>
                <w:szCs w:val="26"/>
                <w:lang w:val="en-US"/>
              </w:rPr>
              <w:t xml:space="preserve">   </w:t>
            </w:r>
            <w:r w:rsidRPr="00056DAB">
              <w:rPr>
                <w:rFonts w:ascii="Consolas" w:eastAsia="Times New Roman" w:hAnsi="Consolas" w:cs="Consolas"/>
                <w:color w:val="D73A49"/>
                <w:sz w:val="26"/>
                <w:lang w:val="en-US"/>
              </w:rPr>
              <w:t>for</w:t>
            </w:r>
            <w:r w:rsidRPr="00056DAB">
              <w:rPr>
                <w:rFonts w:ascii="Consolas" w:eastAsia="Times New Roman" w:hAnsi="Consolas" w:cs="Consolas"/>
                <w:color w:val="24292E"/>
                <w:sz w:val="26"/>
                <w:szCs w:val="26"/>
                <w:lang w:val="en-US"/>
              </w:rPr>
              <w:t xml:space="preserve"> (i = </w:t>
            </w:r>
            <w:r w:rsidRPr="00056DAB">
              <w:rPr>
                <w:rFonts w:ascii="Consolas" w:eastAsia="Times New Roman" w:hAnsi="Consolas" w:cs="Consolas"/>
                <w:color w:val="005CC5"/>
                <w:sz w:val="26"/>
                <w:lang w:val="en-US"/>
              </w:rPr>
              <w:t>0</w:t>
            </w:r>
            <w:r w:rsidRPr="00056DAB">
              <w:rPr>
                <w:rFonts w:ascii="Consolas" w:eastAsia="Times New Roman" w:hAnsi="Consolas" w:cs="Consolas"/>
                <w:color w:val="24292E"/>
                <w:sz w:val="26"/>
                <w:szCs w:val="26"/>
                <w:lang w:val="en-US"/>
              </w:rPr>
              <w:t xml:space="preserve">; i &lt; n; i++) {   </w:t>
            </w:r>
            <w:r w:rsidRPr="00056DAB">
              <w:rPr>
                <w:rFonts w:ascii="Consolas" w:eastAsia="Times New Roman" w:hAnsi="Consolas" w:cs="Consolas"/>
                <w:color w:val="6A737D"/>
                <w:sz w:val="26"/>
                <w:lang w:val="en-US"/>
              </w:rPr>
              <w:t>// loop n times - 1 per element</w:t>
            </w:r>
          </w:p>
        </w:tc>
      </w:tr>
      <w:tr w:rsidR="001F01EB" w:rsidRPr="00493FE0" w:rsidTr="00F853B5">
        <w:tc>
          <w:tcPr>
            <w:tcW w:w="731" w:type="dxa"/>
            <w:shd w:val="clear" w:color="auto" w:fill="auto"/>
            <w:noWrap/>
            <w:hideMark/>
          </w:tcPr>
          <w:p w:rsidR="001F01EB" w:rsidRPr="00056DAB" w:rsidRDefault="001F01EB" w:rsidP="00F853B5">
            <w:pPr>
              <w:spacing w:after="0" w:line="430" w:lineRule="atLeast"/>
              <w:jc w:val="right"/>
              <w:rPr>
                <w:rFonts w:ascii="Consolas" w:eastAsia="Times New Roman" w:hAnsi="Consolas" w:cs="Consolas"/>
                <w:color w:val="333333"/>
                <w:sz w:val="26"/>
                <w:szCs w:val="26"/>
                <w:lang w:val="en-US"/>
              </w:rPr>
            </w:pPr>
          </w:p>
        </w:tc>
        <w:tc>
          <w:tcPr>
            <w:tcW w:w="0" w:type="auto"/>
            <w:tcBorders>
              <w:top w:val="nil"/>
              <w:left w:val="nil"/>
              <w:bottom w:val="nil"/>
              <w:right w:val="nil"/>
            </w:tcBorders>
            <w:shd w:val="clear" w:color="auto" w:fill="auto"/>
            <w:hideMark/>
          </w:tcPr>
          <w:p w:rsidR="001F01EB" w:rsidRPr="00056DAB" w:rsidRDefault="001F01EB" w:rsidP="00F853B5">
            <w:pPr>
              <w:spacing w:after="0" w:line="430" w:lineRule="atLeast"/>
              <w:rPr>
                <w:rFonts w:ascii="Consolas" w:eastAsia="Times New Roman" w:hAnsi="Consolas" w:cs="Consolas"/>
                <w:color w:val="24292E"/>
                <w:sz w:val="26"/>
                <w:szCs w:val="26"/>
                <w:lang w:val="en-US"/>
              </w:rPr>
            </w:pPr>
            <w:r w:rsidRPr="00056DAB">
              <w:rPr>
                <w:rFonts w:ascii="Consolas" w:eastAsia="Times New Roman" w:hAnsi="Consolas" w:cs="Consolas"/>
                <w:color w:val="24292E"/>
                <w:sz w:val="26"/>
                <w:szCs w:val="26"/>
                <w:lang w:val="en-US"/>
              </w:rPr>
              <w:t xml:space="preserve">       </w:t>
            </w:r>
            <w:r w:rsidRPr="00056DAB">
              <w:rPr>
                <w:rFonts w:ascii="Consolas" w:eastAsia="Times New Roman" w:hAnsi="Consolas" w:cs="Consolas"/>
                <w:color w:val="D73A49"/>
                <w:sz w:val="26"/>
                <w:lang w:val="en-US"/>
              </w:rPr>
              <w:t>for</w:t>
            </w:r>
            <w:r w:rsidRPr="00056DAB">
              <w:rPr>
                <w:rFonts w:ascii="Consolas" w:eastAsia="Times New Roman" w:hAnsi="Consolas" w:cs="Consolas"/>
                <w:color w:val="24292E"/>
                <w:sz w:val="26"/>
                <w:szCs w:val="26"/>
                <w:lang w:val="en-US"/>
              </w:rPr>
              <w:t xml:space="preserve"> (j = </w:t>
            </w:r>
            <w:r w:rsidRPr="00056DAB">
              <w:rPr>
                <w:rFonts w:ascii="Consolas" w:eastAsia="Times New Roman" w:hAnsi="Consolas" w:cs="Consolas"/>
                <w:color w:val="005CC5"/>
                <w:sz w:val="26"/>
                <w:lang w:val="en-US"/>
              </w:rPr>
              <w:t>0</w:t>
            </w:r>
            <w:r w:rsidRPr="00056DAB">
              <w:rPr>
                <w:rFonts w:ascii="Consolas" w:eastAsia="Times New Roman" w:hAnsi="Consolas" w:cs="Consolas"/>
                <w:color w:val="24292E"/>
                <w:sz w:val="26"/>
                <w:szCs w:val="26"/>
                <w:lang w:val="en-US"/>
              </w:rPr>
              <w:t xml:space="preserve">; j &lt; n - i - </w:t>
            </w:r>
            <w:r w:rsidRPr="00056DAB">
              <w:rPr>
                <w:rFonts w:ascii="Consolas" w:eastAsia="Times New Roman" w:hAnsi="Consolas" w:cs="Consolas"/>
                <w:color w:val="005CC5"/>
                <w:sz w:val="26"/>
                <w:lang w:val="en-US"/>
              </w:rPr>
              <w:t>1</w:t>
            </w:r>
            <w:r w:rsidRPr="00056DAB">
              <w:rPr>
                <w:rFonts w:ascii="Consolas" w:eastAsia="Times New Roman" w:hAnsi="Consolas" w:cs="Consolas"/>
                <w:color w:val="24292E"/>
                <w:sz w:val="26"/>
                <w:szCs w:val="26"/>
                <w:lang w:val="en-US"/>
              </w:rPr>
              <w:t xml:space="preserve">; j++) { </w:t>
            </w:r>
            <w:r w:rsidRPr="00056DAB">
              <w:rPr>
                <w:rFonts w:ascii="Consolas" w:eastAsia="Times New Roman" w:hAnsi="Consolas" w:cs="Consolas"/>
                <w:color w:val="6A737D"/>
                <w:sz w:val="26"/>
                <w:lang w:val="en-US"/>
              </w:rPr>
              <w:t xml:space="preserve">// last i elements are sorted already            </w:t>
            </w:r>
          </w:p>
        </w:tc>
      </w:tr>
      <w:tr w:rsidR="001F01EB" w:rsidRPr="00493FE0" w:rsidTr="00F853B5">
        <w:tc>
          <w:tcPr>
            <w:tcW w:w="731" w:type="dxa"/>
            <w:shd w:val="clear" w:color="auto" w:fill="auto"/>
            <w:noWrap/>
            <w:hideMark/>
          </w:tcPr>
          <w:p w:rsidR="001F01EB" w:rsidRPr="00056DAB" w:rsidRDefault="001F01EB" w:rsidP="00F853B5">
            <w:pPr>
              <w:spacing w:after="0" w:line="430" w:lineRule="atLeast"/>
              <w:jc w:val="right"/>
              <w:rPr>
                <w:rFonts w:ascii="Consolas" w:eastAsia="Times New Roman" w:hAnsi="Consolas" w:cs="Consolas"/>
                <w:color w:val="333333"/>
                <w:sz w:val="26"/>
                <w:szCs w:val="26"/>
                <w:lang w:val="en-US"/>
              </w:rPr>
            </w:pPr>
          </w:p>
        </w:tc>
        <w:tc>
          <w:tcPr>
            <w:tcW w:w="0" w:type="auto"/>
            <w:tcBorders>
              <w:top w:val="nil"/>
              <w:left w:val="nil"/>
              <w:bottom w:val="nil"/>
              <w:right w:val="nil"/>
            </w:tcBorders>
            <w:shd w:val="clear" w:color="auto" w:fill="auto"/>
            <w:hideMark/>
          </w:tcPr>
          <w:p w:rsidR="001F01EB" w:rsidRPr="00056DAB" w:rsidRDefault="001F01EB" w:rsidP="00F853B5">
            <w:pPr>
              <w:spacing w:after="0" w:line="430" w:lineRule="atLeast"/>
              <w:rPr>
                <w:rFonts w:ascii="Consolas" w:eastAsia="Times New Roman" w:hAnsi="Consolas" w:cs="Consolas"/>
                <w:color w:val="24292E"/>
                <w:sz w:val="26"/>
                <w:szCs w:val="26"/>
                <w:lang w:val="en-US"/>
              </w:rPr>
            </w:pPr>
            <w:r w:rsidRPr="00056DAB">
              <w:rPr>
                <w:rFonts w:ascii="Consolas" w:eastAsia="Times New Roman" w:hAnsi="Consolas" w:cs="Consolas"/>
                <w:color w:val="24292E"/>
                <w:sz w:val="26"/>
                <w:szCs w:val="26"/>
                <w:lang w:val="en-US"/>
              </w:rPr>
              <w:t xml:space="preserve">            </w:t>
            </w:r>
            <w:r w:rsidRPr="00056DAB">
              <w:rPr>
                <w:rFonts w:ascii="Consolas" w:eastAsia="Times New Roman" w:hAnsi="Consolas" w:cs="Consolas"/>
                <w:color w:val="D73A49"/>
                <w:sz w:val="26"/>
                <w:lang w:val="en-US"/>
              </w:rPr>
              <w:t>if</w:t>
            </w:r>
            <w:r w:rsidRPr="00056DAB">
              <w:rPr>
                <w:rFonts w:ascii="Consolas" w:eastAsia="Times New Roman" w:hAnsi="Consolas" w:cs="Consolas"/>
                <w:color w:val="24292E"/>
                <w:sz w:val="26"/>
                <w:szCs w:val="26"/>
                <w:lang w:val="en-US"/>
              </w:rPr>
              <w:t xml:space="preserve"> (a[j] &gt; a[j + </w:t>
            </w:r>
            <w:r w:rsidRPr="00056DAB">
              <w:rPr>
                <w:rFonts w:ascii="Consolas" w:eastAsia="Times New Roman" w:hAnsi="Consolas" w:cs="Consolas"/>
                <w:color w:val="005CC5"/>
                <w:sz w:val="26"/>
                <w:lang w:val="en-US"/>
              </w:rPr>
              <w:t>1</w:t>
            </w:r>
            <w:r w:rsidRPr="00056DAB">
              <w:rPr>
                <w:rFonts w:ascii="Consolas" w:eastAsia="Times New Roman" w:hAnsi="Consolas" w:cs="Consolas"/>
                <w:color w:val="24292E"/>
                <w:sz w:val="26"/>
                <w:szCs w:val="26"/>
                <w:lang w:val="en-US"/>
              </w:rPr>
              <w:t xml:space="preserve">]) {  </w:t>
            </w:r>
            <w:r w:rsidRPr="00056DAB">
              <w:rPr>
                <w:rFonts w:ascii="Consolas" w:eastAsia="Times New Roman" w:hAnsi="Consolas" w:cs="Consolas"/>
                <w:color w:val="6A737D"/>
                <w:sz w:val="26"/>
                <w:lang w:val="en-US"/>
              </w:rPr>
              <w:t>// swop if order is broken</w:t>
            </w:r>
          </w:p>
        </w:tc>
      </w:tr>
      <w:tr w:rsidR="001F01EB" w:rsidRPr="00CF3E84" w:rsidTr="00F853B5">
        <w:tc>
          <w:tcPr>
            <w:tcW w:w="731" w:type="dxa"/>
            <w:shd w:val="clear" w:color="auto" w:fill="auto"/>
            <w:noWrap/>
            <w:hideMark/>
          </w:tcPr>
          <w:p w:rsidR="001F01EB" w:rsidRPr="00056DAB" w:rsidRDefault="001F01EB" w:rsidP="00F853B5">
            <w:pPr>
              <w:spacing w:after="0" w:line="430" w:lineRule="atLeast"/>
              <w:jc w:val="right"/>
              <w:rPr>
                <w:rFonts w:ascii="Consolas" w:eastAsia="Times New Roman" w:hAnsi="Consolas" w:cs="Consolas"/>
                <w:color w:val="333333"/>
                <w:sz w:val="26"/>
                <w:szCs w:val="26"/>
                <w:lang w:val="en-US"/>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056DAB">
              <w:rPr>
                <w:rFonts w:ascii="Consolas" w:eastAsia="Times New Roman" w:hAnsi="Consolas" w:cs="Consolas"/>
                <w:color w:val="24292E"/>
                <w:sz w:val="26"/>
                <w:szCs w:val="26"/>
                <w:lang w:val="en-US"/>
              </w:rPr>
              <w:t xml:space="preserve">               </w:t>
            </w:r>
            <w:r w:rsidRPr="00CF3E84">
              <w:rPr>
                <w:rFonts w:ascii="Consolas" w:eastAsia="Times New Roman" w:hAnsi="Consolas" w:cs="Consolas"/>
                <w:color w:val="24292E"/>
                <w:sz w:val="26"/>
                <w:szCs w:val="26"/>
              </w:rPr>
              <w:t>tmp = a[j];</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 xml:space="preserve">               a[j] = a[j + </w:t>
            </w:r>
            <w:r w:rsidRPr="00CF3E84">
              <w:rPr>
                <w:rFonts w:ascii="Consolas" w:eastAsia="Times New Roman" w:hAnsi="Consolas" w:cs="Consolas"/>
                <w:color w:val="005CC5"/>
                <w:sz w:val="26"/>
              </w:rPr>
              <w:t>1</w:t>
            </w:r>
            <w:r w:rsidRPr="00CF3E84">
              <w:rPr>
                <w:rFonts w:ascii="Consolas" w:eastAsia="Times New Roman" w:hAnsi="Consolas" w:cs="Consolas"/>
                <w:color w:val="24292E"/>
                <w:sz w:val="26"/>
                <w:szCs w:val="26"/>
              </w:rPr>
              <w:t>];</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 xml:space="preserve">               a[j + </w:t>
            </w:r>
            <w:r w:rsidRPr="00CF3E84">
              <w:rPr>
                <w:rFonts w:ascii="Consolas" w:eastAsia="Times New Roman" w:hAnsi="Consolas" w:cs="Consolas"/>
                <w:color w:val="005CC5"/>
                <w:sz w:val="26"/>
              </w:rPr>
              <w:t>1</w:t>
            </w:r>
            <w:r w:rsidRPr="00CF3E84">
              <w:rPr>
                <w:rFonts w:ascii="Consolas" w:eastAsia="Times New Roman" w:hAnsi="Consolas" w:cs="Consolas"/>
                <w:color w:val="24292E"/>
                <w:sz w:val="26"/>
                <w:szCs w:val="26"/>
              </w:rPr>
              <w:t>] = tmp;</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 xml:space="preserve">           }</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 xml:space="preserve">       }</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 xml:space="preserve">   }</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D73A49"/>
                <w:sz w:val="26"/>
              </w:rPr>
              <w:t>int</w:t>
            </w:r>
            <w:r w:rsidRPr="00CF3E84">
              <w:rPr>
                <w:rFonts w:ascii="Consolas" w:eastAsia="Times New Roman" w:hAnsi="Consolas" w:cs="Consolas"/>
                <w:color w:val="24292E"/>
                <w:sz w:val="26"/>
                <w:szCs w:val="26"/>
              </w:rPr>
              <w:t xml:space="preserve"> </w:t>
            </w:r>
            <w:r w:rsidRPr="00CF3E84">
              <w:rPr>
                <w:rFonts w:ascii="Consolas" w:eastAsia="Times New Roman" w:hAnsi="Consolas" w:cs="Consolas"/>
                <w:color w:val="6F42C1"/>
                <w:sz w:val="26"/>
              </w:rPr>
              <w:t>main</w:t>
            </w:r>
            <w:r w:rsidRPr="00CF3E84">
              <w:rPr>
                <w:rFonts w:ascii="Consolas" w:eastAsia="Times New Roman" w:hAnsi="Consolas" w:cs="Consolas"/>
                <w:color w:val="24292E"/>
                <w:sz w:val="26"/>
                <w:szCs w:val="26"/>
              </w:rPr>
              <w:t>() {</w:t>
            </w:r>
          </w:p>
        </w:tc>
      </w:tr>
      <w:tr w:rsidR="001F01EB" w:rsidRPr="00493FE0"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056DAB" w:rsidRDefault="001F01EB" w:rsidP="00F853B5">
            <w:pPr>
              <w:spacing w:after="0" w:line="430" w:lineRule="atLeast"/>
              <w:rPr>
                <w:rFonts w:ascii="Consolas" w:eastAsia="Times New Roman" w:hAnsi="Consolas" w:cs="Consolas"/>
                <w:color w:val="24292E"/>
                <w:sz w:val="26"/>
                <w:szCs w:val="26"/>
                <w:lang w:val="en-US"/>
              </w:rPr>
            </w:pPr>
            <w:r w:rsidRPr="00056DAB">
              <w:rPr>
                <w:rFonts w:ascii="Consolas" w:eastAsia="Times New Roman" w:hAnsi="Consolas" w:cs="Consolas"/>
                <w:color w:val="24292E"/>
                <w:sz w:val="26"/>
                <w:szCs w:val="26"/>
                <w:lang w:val="en-US"/>
              </w:rPr>
              <w:t xml:space="preserve"> </w:t>
            </w:r>
            <w:r w:rsidRPr="00056DAB">
              <w:rPr>
                <w:rFonts w:ascii="Consolas" w:eastAsia="Times New Roman" w:hAnsi="Consolas" w:cs="Consolas"/>
                <w:color w:val="D73A49"/>
                <w:sz w:val="26"/>
                <w:lang w:val="en-US"/>
              </w:rPr>
              <w:t>int</w:t>
            </w:r>
            <w:r w:rsidRPr="00056DAB">
              <w:rPr>
                <w:rFonts w:ascii="Consolas" w:eastAsia="Times New Roman" w:hAnsi="Consolas" w:cs="Consolas"/>
                <w:color w:val="24292E"/>
                <w:sz w:val="26"/>
                <w:szCs w:val="26"/>
                <w:lang w:val="en-US"/>
              </w:rPr>
              <w:t xml:space="preserve"> a[</w:t>
            </w:r>
            <w:r w:rsidRPr="00056DAB">
              <w:rPr>
                <w:rFonts w:ascii="Consolas" w:eastAsia="Times New Roman" w:hAnsi="Consolas" w:cs="Consolas"/>
                <w:color w:val="005CC5"/>
                <w:sz w:val="26"/>
                <w:lang w:val="en-US"/>
              </w:rPr>
              <w:t>100</w:t>
            </w:r>
            <w:r w:rsidRPr="00056DAB">
              <w:rPr>
                <w:rFonts w:ascii="Consolas" w:eastAsia="Times New Roman" w:hAnsi="Consolas" w:cs="Consolas"/>
                <w:color w:val="24292E"/>
                <w:sz w:val="26"/>
                <w:szCs w:val="26"/>
                <w:lang w:val="en-US"/>
              </w:rPr>
              <w:t>], n, i, d, swap;</w:t>
            </w:r>
          </w:p>
        </w:tc>
      </w:tr>
      <w:tr w:rsidR="001F01EB" w:rsidRPr="00493FE0" w:rsidTr="00F853B5">
        <w:tc>
          <w:tcPr>
            <w:tcW w:w="731" w:type="dxa"/>
            <w:shd w:val="clear" w:color="auto" w:fill="auto"/>
            <w:noWrap/>
            <w:hideMark/>
          </w:tcPr>
          <w:p w:rsidR="001F01EB" w:rsidRPr="00056DAB" w:rsidRDefault="001F01EB" w:rsidP="00F853B5">
            <w:pPr>
              <w:spacing w:after="0" w:line="430" w:lineRule="atLeast"/>
              <w:jc w:val="right"/>
              <w:rPr>
                <w:rFonts w:ascii="Consolas" w:eastAsia="Times New Roman" w:hAnsi="Consolas" w:cs="Consolas"/>
                <w:color w:val="333333"/>
                <w:sz w:val="26"/>
                <w:szCs w:val="26"/>
                <w:lang w:val="en-US"/>
              </w:rPr>
            </w:pPr>
          </w:p>
        </w:tc>
        <w:tc>
          <w:tcPr>
            <w:tcW w:w="0" w:type="auto"/>
            <w:tcBorders>
              <w:top w:val="nil"/>
              <w:left w:val="nil"/>
              <w:bottom w:val="nil"/>
              <w:right w:val="nil"/>
            </w:tcBorders>
            <w:shd w:val="clear" w:color="auto" w:fill="auto"/>
            <w:hideMark/>
          </w:tcPr>
          <w:p w:rsidR="001F01EB" w:rsidRPr="00056DAB" w:rsidRDefault="001F01EB" w:rsidP="00F853B5">
            <w:pPr>
              <w:spacing w:after="0" w:line="430" w:lineRule="atLeast"/>
              <w:rPr>
                <w:rFonts w:ascii="Consolas" w:eastAsia="Times New Roman" w:hAnsi="Consolas" w:cs="Consolas"/>
                <w:color w:val="24292E"/>
                <w:sz w:val="26"/>
                <w:szCs w:val="26"/>
                <w:lang w:val="en-US"/>
              </w:rPr>
            </w:pPr>
            <w:r w:rsidRPr="00056DAB">
              <w:rPr>
                <w:rFonts w:ascii="Consolas" w:eastAsia="Times New Roman" w:hAnsi="Consolas" w:cs="Consolas"/>
                <w:color w:val="24292E"/>
                <w:sz w:val="26"/>
                <w:szCs w:val="26"/>
                <w:lang w:val="en-US"/>
              </w:rPr>
              <w:t xml:space="preserve"> </w:t>
            </w:r>
            <w:r w:rsidRPr="00056DAB">
              <w:rPr>
                <w:rFonts w:ascii="Consolas" w:eastAsia="Times New Roman" w:hAnsi="Consolas" w:cs="Consolas"/>
                <w:color w:val="005CC5"/>
                <w:sz w:val="26"/>
                <w:lang w:val="en-US"/>
              </w:rPr>
              <w:t>printf</w:t>
            </w:r>
            <w:r w:rsidRPr="00056DAB">
              <w:rPr>
                <w:rFonts w:ascii="Consolas" w:eastAsia="Times New Roman" w:hAnsi="Consolas" w:cs="Consolas"/>
                <w:color w:val="24292E"/>
                <w:sz w:val="26"/>
                <w:szCs w:val="26"/>
                <w:lang w:val="en-US"/>
              </w:rPr>
              <w:t>(</w:t>
            </w:r>
            <w:r w:rsidRPr="00056DAB">
              <w:rPr>
                <w:rFonts w:ascii="Consolas" w:eastAsia="Times New Roman" w:hAnsi="Consolas" w:cs="Consolas"/>
                <w:color w:val="032F62"/>
                <w:sz w:val="26"/>
                <w:lang w:val="en-US"/>
              </w:rPr>
              <w:t>"Enter number of elements in the array:\n"</w:t>
            </w:r>
            <w:r w:rsidRPr="00056DAB">
              <w:rPr>
                <w:rFonts w:ascii="Consolas" w:eastAsia="Times New Roman" w:hAnsi="Consolas" w:cs="Consolas"/>
                <w:color w:val="24292E"/>
                <w:sz w:val="26"/>
                <w:szCs w:val="26"/>
                <w:lang w:val="en-US"/>
              </w:rPr>
              <w:t>);</w:t>
            </w:r>
          </w:p>
        </w:tc>
      </w:tr>
      <w:tr w:rsidR="001F01EB" w:rsidRPr="00CF3E84" w:rsidTr="00F853B5">
        <w:tc>
          <w:tcPr>
            <w:tcW w:w="731" w:type="dxa"/>
            <w:shd w:val="clear" w:color="auto" w:fill="auto"/>
            <w:noWrap/>
            <w:hideMark/>
          </w:tcPr>
          <w:p w:rsidR="001F01EB" w:rsidRPr="00056DAB" w:rsidRDefault="001F01EB" w:rsidP="00F853B5">
            <w:pPr>
              <w:spacing w:after="0" w:line="430" w:lineRule="atLeast"/>
              <w:jc w:val="right"/>
              <w:rPr>
                <w:rFonts w:ascii="Consolas" w:eastAsia="Times New Roman" w:hAnsi="Consolas" w:cs="Consolas"/>
                <w:color w:val="333333"/>
                <w:sz w:val="26"/>
                <w:szCs w:val="26"/>
                <w:lang w:val="en-US"/>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056DAB">
              <w:rPr>
                <w:rFonts w:ascii="Consolas" w:eastAsia="Times New Roman" w:hAnsi="Consolas" w:cs="Consolas"/>
                <w:color w:val="24292E"/>
                <w:sz w:val="26"/>
                <w:szCs w:val="26"/>
                <w:lang w:val="en-US"/>
              </w:rPr>
              <w:t xml:space="preserve"> </w:t>
            </w:r>
            <w:r w:rsidRPr="00CF3E84">
              <w:rPr>
                <w:rFonts w:ascii="Consolas" w:eastAsia="Times New Roman" w:hAnsi="Consolas" w:cs="Consolas"/>
                <w:color w:val="005CC5"/>
                <w:sz w:val="26"/>
              </w:rPr>
              <w:t>scanf</w:t>
            </w:r>
            <w:r w:rsidRPr="00CF3E84">
              <w:rPr>
                <w:rFonts w:ascii="Consolas" w:eastAsia="Times New Roman" w:hAnsi="Consolas" w:cs="Consolas"/>
                <w:color w:val="24292E"/>
                <w:sz w:val="26"/>
                <w:szCs w:val="26"/>
              </w:rPr>
              <w:t>(</w:t>
            </w:r>
            <w:r w:rsidRPr="00CF3E84">
              <w:rPr>
                <w:rFonts w:ascii="Consolas" w:eastAsia="Times New Roman" w:hAnsi="Consolas" w:cs="Consolas"/>
                <w:color w:val="032F62"/>
                <w:sz w:val="26"/>
              </w:rPr>
              <w:t>"</w:t>
            </w:r>
            <w:r w:rsidRPr="00CF3E84">
              <w:rPr>
                <w:rFonts w:ascii="Consolas" w:eastAsia="Times New Roman" w:hAnsi="Consolas" w:cs="Consolas"/>
                <w:color w:val="005CC5"/>
                <w:sz w:val="26"/>
              </w:rPr>
              <w:t>%d</w:t>
            </w:r>
            <w:r w:rsidRPr="00CF3E84">
              <w:rPr>
                <w:rFonts w:ascii="Consolas" w:eastAsia="Times New Roman" w:hAnsi="Consolas" w:cs="Consolas"/>
                <w:color w:val="032F62"/>
                <w:sz w:val="26"/>
              </w:rPr>
              <w:t>"</w:t>
            </w:r>
            <w:r w:rsidRPr="00CF3E84">
              <w:rPr>
                <w:rFonts w:ascii="Consolas" w:eastAsia="Times New Roman" w:hAnsi="Consolas" w:cs="Consolas"/>
                <w:color w:val="24292E"/>
                <w:sz w:val="26"/>
                <w:szCs w:val="26"/>
              </w:rPr>
              <w:t>, &amp;n);</w:t>
            </w:r>
          </w:p>
        </w:tc>
      </w:tr>
      <w:tr w:rsidR="001F01EB" w:rsidRPr="00493FE0"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056DAB" w:rsidRDefault="001F01EB" w:rsidP="00F853B5">
            <w:pPr>
              <w:spacing w:after="0" w:line="430" w:lineRule="atLeast"/>
              <w:rPr>
                <w:rFonts w:ascii="Consolas" w:eastAsia="Times New Roman" w:hAnsi="Consolas" w:cs="Consolas"/>
                <w:color w:val="24292E"/>
                <w:sz w:val="26"/>
                <w:szCs w:val="26"/>
                <w:lang w:val="en-US"/>
              </w:rPr>
            </w:pPr>
            <w:r w:rsidRPr="00056DAB">
              <w:rPr>
                <w:rFonts w:ascii="Consolas" w:eastAsia="Times New Roman" w:hAnsi="Consolas" w:cs="Consolas"/>
                <w:color w:val="24292E"/>
                <w:sz w:val="26"/>
                <w:szCs w:val="26"/>
                <w:lang w:val="en-US"/>
              </w:rPr>
              <w:t xml:space="preserve"> </w:t>
            </w:r>
            <w:r w:rsidRPr="00056DAB">
              <w:rPr>
                <w:rFonts w:ascii="Consolas" w:eastAsia="Times New Roman" w:hAnsi="Consolas" w:cs="Consolas"/>
                <w:color w:val="005CC5"/>
                <w:sz w:val="26"/>
                <w:lang w:val="en-US"/>
              </w:rPr>
              <w:t>printf</w:t>
            </w:r>
            <w:r w:rsidRPr="00056DAB">
              <w:rPr>
                <w:rFonts w:ascii="Consolas" w:eastAsia="Times New Roman" w:hAnsi="Consolas" w:cs="Consolas"/>
                <w:color w:val="24292E"/>
                <w:sz w:val="26"/>
                <w:szCs w:val="26"/>
                <w:lang w:val="en-US"/>
              </w:rPr>
              <w:t>(</w:t>
            </w:r>
            <w:r w:rsidRPr="00056DAB">
              <w:rPr>
                <w:rFonts w:ascii="Consolas" w:eastAsia="Times New Roman" w:hAnsi="Consolas" w:cs="Consolas"/>
                <w:color w:val="032F62"/>
                <w:sz w:val="26"/>
                <w:lang w:val="en-US"/>
              </w:rPr>
              <w:t xml:space="preserve">"Enter </w:t>
            </w:r>
            <w:r w:rsidRPr="00056DAB">
              <w:rPr>
                <w:rFonts w:ascii="Consolas" w:eastAsia="Times New Roman" w:hAnsi="Consolas" w:cs="Consolas"/>
                <w:color w:val="005CC5"/>
                <w:sz w:val="26"/>
                <w:lang w:val="en-US"/>
              </w:rPr>
              <w:t>%d</w:t>
            </w:r>
            <w:r w:rsidRPr="00056DAB">
              <w:rPr>
                <w:rFonts w:ascii="Consolas" w:eastAsia="Times New Roman" w:hAnsi="Consolas" w:cs="Consolas"/>
                <w:color w:val="032F62"/>
                <w:sz w:val="26"/>
                <w:lang w:val="en-US"/>
              </w:rPr>
              <w:t xml:space="preserve"> integers\n"</w:t>
            </w:r>
            <w:r w:rsidRPr="00056DAB">
              <w:rPr>
                <w:rFonts w:ascii="Consolas" w:eastAsia="Times New Roman" w:hAnsi="Consolas" w:cs="Consolas"/>
                <w:color w:val="24292E"/>
                <w:sz w:val="26"/>
                <w:szCs w:val="26"/>
                <w:lang w:val="en-US"/>
              </w:rPr>
              <w:t>, n);</w:t>
            </w:r>
          </w:p>
        </w:tc>
      </w:tr>
      <w:tr w:rsidR="001F01EB" w:rsidRPr="00CF3E84" w:rsidTr="00F853B5">
        <w:tc>
          <w:tcPr>
            <w:tcW w:w="731" w:type="dxa"/>
            <w:shd w:val="clear" w:color="auto" w:fill="auto"/>
            <w:noWrap/>
            <w:hideMark/>
          </w:tcPr>
          <w:p w:rsidR="001F01EB" w:rsidRPr="00056DAB" w:rsidRDefault="001F01EB" w:rsidP="00F853B5">
            <w:pPr>
              <w:spacing w:after="0" w:line="430" w:lineRule="atLeast"/>
              <w:jc w:val="right"/>
              <w:rPr>
                <w:rFonts w:ascii="Consolas" w:eastAsia="Times New Roman" w:hAnsi="Consolas" w:cs="Consolas"/>
                <w:color w:val="333333"/>
                <w:sz w:val="26"/>
                <w:szCs w:val="26"/>
                <w:lang w:val="en-US"/>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056DAB">
              <w:rPr>
                <w:rFonts w:ascii="Consolas" w:eastAsia="Times New Roman" w:hAnsi="Consolas" w:cs="Consolas"/>
                <w:color w:val="24292E"/>
                <w:sz w:val="26"/>
                <w:szCs w:val="26"/>
                <w:lang w:val="en-US"/>
              </w:rPr>
              <w:t xml:space="preserve"> </w:t>
            </w:r>
            <w:r w:rsidRPr="00CF3E84">
              <w:rPr>
                <w:rFonts w:ascii="Consolas" w:eastAsia="Times New Roman" w:hAnsi="Consolas" w:cs="Consolas"/>
                <w:color w:val="D73A49"/>
                <w:sz w:val="26"/>
              </w:rPr>
              <w:t>for</w:t>
            </w:r>
            <w:r w:rsidRPr="00CF3E84">
              <w:rPr>
                <w:rFonts w:ascii="Consolas" w:eastAsia="Times New Roman" w:hAnsi="Consolas" w:cs="Consolas"/>
                <w:color w:val="24292E"/>
                <w:sz w:val="26"/>
                <w:szCs w:val="26"/>
              </w:rPr>
              <w:t xml:space="preserve"> (i = </w:t>
            </w:r>
            <w:r w:rsidRPr="00CF3E84">
              <w:rPr>
                <w:rFonts w:ascii="Consolas" w:eastAsia="Times New Roman" w:hAnsi="Consolas" w:cs="Consolas"/>
                <w:color w:val="005CC5"/>
                <w:sz w:val="26"/>
              </w:rPr>
              <w:t>0</w:t>
            </w:r>
            <w:r w:rsidRPr="00CF3E84">
              <w:rPr>
                <w:rFonts w:ascii="Consolas" w:eastAsia="Times New Roman" w:hAnsi="Consolas" w:cs="Consolas"/>
                <w:color w:val="24292E"/>
                <w:sz w:val="26"/>
                <w:szCs w:val="26"/>
              </w:rPr>
              <w:t>; i &lt; n; i++)</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 xml:space="preserve">   </w:t>
            </w:r>
            <w:r w:rsidRPr="00CF3E84">
              <w:rPr>
                <w:rFonts w:ascii="Consolas" w:eastAsia="Times New Roman" w:hAnsi="Consolas" w:cs="Consolas"/>
                <w:color w:val="005CC5"/>
                <w:sz w:val="26"/>
              </w:rPr>
              <w:t>scanf</w:t>
            </w:r>
            <w:r w:rsidRPr="00CF3E84">
              <w:rPr>
                <w:rFonts w:ascii="Consolas" w:eastAsia="Times New Roman" w:hAnsi="Consolas" w:cs="Consolas"/>
                <w:color w:val="24292E"/>
                <w:sz w:val="26"/>
                <w:szCs w:val="26"/>
              </w:rPr>
              <w:t>(</w:t>
            </w:r>
            <w:r w:rsidRPr="00CF3E84">
              <w:rPr>
                <w:rFonts w:ascii="Consolas" w:eastAsia="Times New Roman" w:hAnsi="Consolas" w:cs="Consolas"/>
                <w:color w:val="032F62"/>
                <w:sz w:val="26"/>
              </w:rPr>
              <w:t>"</w:t>
            </w:r>
            <w:r w:rsidRPr="00CF3E84">
              <w:rPr>
                <w:rFonts w:ascii="Consolas" w:eastAsia="Times New Roman" w:hAnsi="Consolas" w:cs="Consolas"/>
                <w:color w:val="005CC5"/>
                <w:sz w:val="26"/>
              </w:rPr>
              <w:t>%d</w:t>
            </w:r>
            <w:r w:rsidRPr="00CF3E84">
              <w:rPr>
                <w:rFonts w:ascii="Consolas" w:eastAsia="Times New Roman" w:hAnsi="Consolas" w:cs="Consolas"/>
                <w:color w:val="032F62"/>
                <w:sz w:val="26"/>
              </w:rPr>
              <w:t>"</w:t>
            </w:r>
            <w:r w:rsidRPr="00CF3E84">
              <w:rPr>
                <w:rFonts w:ascii="Consolas" w:eastAsia="Times New Roman" w:hAnsi="Consolas" w:cs="Consolas"/>
                <w:color w:val="24292E"/>
                <w:sz w:val="26"/>
                <w:szCs w:val="26"/>
              </w:rPr>
              <w:t>, &amp;a[i]);</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 xml:space="preserve"> </w:t>
            </w:r>
            <w:r w:rsidRPr="00CF3E84">
              <w:rPr>
                <w:rFonts w:ascii="Consolas" w:eastAsia="Times New Roman" w:hAnsi="Consolas" w:cs="Consolas"/>
                <w:color w:val="005CC5"/>
                <w:sz w:val="26"/>
              </w:rPr>
              <w:t>bubble_sort</w:t>
            </w:r>
            <w:r w:rsidRPr="00CF3E84">
              <w:rPr>
                <w:rFonts w:ascii="Consolas" w:eastAsia="Times New Roman" w:hAnsi="Consolas" w:cs="Consolas"/>
                <w:color w:val="24292E"/>
                <w:sz w:val="26"/>
                <w:szCs w:val="26"/>
              </w:rPr>
              <w:t>(a, n);</w:t>
            </w:r>
          </w:p>
        </w:tc>
      </w:tr>
      <w:tr w:rsidR="001F01EB" w:rsidRPr="00493FE0"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056DAB" w:rsidRDefault="001F01EB" w:rsidP="00F853B5">
            <w:pPr>
              <w:spacing w:after="0" w:line="430" w:lineRule="atLeast"/>
              <w:rPr>
                <w:rFonts w:ascii="Consolas" w:eastAsia="Times New Roman" w:hAnsi="Consolas" w:cs="Consolas"/>
                <w:color w:val="24292E"/>
                <w:sz w:val="26"/>
                <w:szCs w:val="26"/>
                <w:lang w:val="en-US"/>
              </w:rPr>
            </w:pPr>
            <w:r w:rsidRPr="00056DAB">
              <w:rPr>
                <w:rFonts w:ascii="Consolas" w:eastAsia="Times New Roman" w:hAnsi="Consolas" w:cs="Consolas"/>
                <w:color w:val="24292E"/>
                <w:sz w:val="26"/>
                <w:szCs w:val="26"/>
                <w:lang w:val="en-US"/>
              </w:rPr>
              <w:t xml:space="preserve"> </w:t>
            </w:r>
            <w:r w:rsidRPr="00056DAB">
              <w:rPr>
                <w:rFonts w:ascii="Consolas" w:eastAsia="Times New Roman" w:hAnsi="Consolas" w:cs="Consolas"/>
                <w:color w:val="005CC5"/>
                <w:sz w:val="26"/>
                <w:lang w:val="en-US"/>
              </w:rPr>
              <w:t>printf</w:t>
            </w:r>
            <w:r w:rsidRPr="00056DAB">
              <w:rPr>
                <w:rFonts w:ascii="Consolas" w:eastAsia="Times New Roman" w:hAnsi="Consolas" w:cs="Consolas"/>
                <w:color w:val="24292E"/>
                <w:sz w:val="26"/>
                <w:szCs w:val="26"/>
                <w:lang w:val="en-US"/>
              </w:rPr>
              <w:t>(</w:t>
            </w:r>
            <w:r w:rsidRPr="00056DAB">
              <w:rPr>
                <w:rFonts w:ascii="Consolas" w:eastAsia="Times New Roman" w:hAnsi="Consolas" w:cs="Consolas"/>
                <w:color w:val="032F62"/>
                <w:sz w:val="26"/>
                <w:lang w:val="en-US"/>
              </w:rPr>
              <w:t>"Printing the sorted array:\n"</w:t>
            </w:r>
            <w:r w:rsidRPr="00056DAB">
              <w:rPr>
                <w:rFonts w:ascii="Consolas" w:eastAsia="Times New Roman" w:hAnsi="Consolas" w:cs="Consolas"/>
                <w:color w:val="24292E"/>
                <w:sz w:val="26"/>
                <w:szCs w:val="26"/>
                <w:lang w:val="en-US"/>
              </w:rPr>
              <w:t>);</w:t>
            </w:r>
          </w:p>
        </w:tc>
      </w:tr>
      <w:tr w:rsidR="001F01EB" w:rsidRPr="00CF3E84" w:rsidTr="00F853B5">
        <w:tc>
          <w:tcPr>
            <w:tcW w:w="731" w:type="dxa"/>
            <w:shd w:val="clear" w:color="auto" w:fill="auto"/>
            <w:noWrap/>
            <w:hideMark/>
          </w:tcPr>
          <w:p w:rsidR="001F01EB" w:rsidRPr="00056DAB" w:rsidRDefault="001F01EB" w:rsidP="00F853B5">
            <w:pPr>
              <w:spacing w:after="0" w:line="430" w:lineRule="atLeast"/>
              <w:jc w:val="right"/>
              <w:rPr>
                <w:rFonts w:ascii="Consolas" w:eastAsia="Times New Roman" w:hAnsi="Consolas" w:cs="Consolas"/>
                <w:color w:val="333333"/>
                <w:sz w:val="26"/>
                <w:szCs w:val="26"/>
                <w:lang w:val="en-US"/>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056DAB">
              <w:rPr>
                <w:rFonts w:ascii="Consolas" w:eastAsia="Times New Roman" w:hAnsi="Consolas" w:cs="Consolas"/>
                <w:color w:val="24292E"/>
                <w:sz w:val="26"/>
                <w:szCs w:val="26"/>
                <w:lang w:val="en-US"/>
              </w:rPr>
              <w:t xml:space="preserve"> </w:t>
            </w:r>
            <w:r w:rsidRPr="00CF3E84">
              <w:rPr>
                <w:rFonts w:ascii="Consolas" w:eastAsia="Times New Roman" w:hAnsi="Consolas" w:cs="Consolas"/>
                <w:color w:val="D73A49"/>
                <w:sz w:val="26"/>
              </w:rPr>
              <w:t>for</w:t>
            </w:r>
            <w:r w:rsidRPr="00CF3E84">
              <w:rPr>
                <w:rFonts w:ascii="Consolas" w:eastAsia="Times New Roman" w:hAnsi="Consolas" w:cs="Consolas"/>
                <w:color w:val="24292E"/>
                <w:sz w:val="26"/>
                <w:szCs w:val="26"/>
              </w:rPr>
              <w:t xml:space="preserve"> (i = </w:t>
            </w:r>
            <w:r w:rsidRPr="00CF3E84">
              <w:rPr>
                <w:rFonts w:ascii="Consolas" w:eastAsia="Times New Roman" w:hAnsi="Consolas" w:cs="Consolas"/>
                <w:color w:val="005CC5"/>
                <w:sz w:val="26"/>
              </w:rPr>
              <w:t>0</w:t>
            </w:r>
            <w:r w:rsidRPr="00CF3E84">
              <w:rPr>
                <w:rFonts w:ascii="Consolas" w:eastAsia="Times New Roman" w:hAnsi="Consolas" w:cs="Consolas"/>
                <w:color w:val="24292E"/>
                <w:sz w:val="26"/>
                <w:szCs w:val="26"/>
              </w:rPr>
              <w:t>; i &lt; n; i++)</w:t>
            </w:r>
          </w:p>
        </w:tc>
      </w:tr>
      <w:tr w:rsidR="001F01EB" w:rsidRPr="00493FE0"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056DAB" w:rsidRDefault="001F01EB" w:rsidP="00F853B5">
            <w:pPr>
              <w:spacing w:after="0" w:line="430" w:lineRule="atLeast"/>
              <w:rPr>
                <w:rFonts w:ascii="Consolas" w:eastAsia="Times New Roman" w:hAnsi="Consolas" w:cs="Consolas"/>
                <w:color w:val="24292E"/>
                <w:sz w:val="26"/>
                <w:szCs w:val="26"/>
                <w:lang w:val="en-US"/>
              </w:rPr>
            </w:pPr>
            <w:r w:rsidRPr="00056DAB">
              <w:rPr>
                <w:rFonts w:ascii="Consolas" w:eastAsia="Times New Roman" w:hAnsi="Consolas" w:cs="Consolas"/>
                <w:color w:val="24292E"/>
                <w:sz w:val="26"/>
                <w:szCs w:val="26"/>
                <w:lang w:val="en-US"/>
              </w:rPr>
              <w:t xml:space="preserve">    </w:t>
            </w:r>
            <w:r w:rsidRPr="00056DAB">
              <w:rPr>
                <w:rFonts w:ascii="Consolas" w:eastAsia="Times New Roman" w:hAnsi="Consolas" w:cs="Consolas"/>
                <w:color w:val="005CC5"/>
                <w:sz w:val="26"/>
                <w:lang w:val="en-US"/>
              </w:rPr>
              <w:t>printf</w:t>
            </w:r>
            <w:r w:rsidRPr="00056DAB">
              <w:rPr>
                <w:rFonts w:ascii="Consolas" w:eastAsia="Times New Roman" w:hAnsi="Consolas" w:cs="Consolas"/>
                <w:color w:val="24292E"/>
                <w:sz w:val="26"/>
                <w:szCs w:val="26"/>
                <w:lang w:val="en-US"/>
              </w:rPr>
              <w:t>(</w:t>
            </w:r>
            <w:r w:rsidRPr="00056DAB">
              <w:rPr>
                <w:rFonts w:ascii="Consolas" w:eastAsia="Times New Roman" w:hAnsi="Consolas" w:cs="Consolas"/>
                <w:color w:val="032F62"/>
                <w:sz w:val="26"/>
                <w:lang w:val="en-US"/>
              </w:rPr>
              <w:t>"</w:t>
            </w:r>
            <w:r w:rsidRPr="00056DAB">
              <w:rPr>
                <w:rFonts w:ascii="Consolas" w:eastAsia="Times New Roman" w:hAnsi="Consolas" w:cs="Consolas"/>
                <w:color w:val="005CC5"/>
                <w:sz w:val="26"/>
                <w:lang w:val="en-US"/>
              </w:rPr>
              <w:t>%d</w:t>
            </w:r>
            <w:r w:rsidRPr="00056DAB">
              <w:rPr>
                <w:rFonts w:ascii="Consolas" w:eastAsia="Times New Roman" w:hAnsi="Consolas" w:cs="Consolas"/>
                <w:color w:val="032F62"/>
                <w:sz w:val="26"/>
                <w:lang w:val="en-US"/>
              </w:rPr>
              <w:t>\n"</w:t>
            </w:r>
            <w:r w:rsidRPr="00056DAB">
              <w:rPr>
                <w:rFonts w:ascii="Consolas" w:eastAsia="Times New Roman" w:hAnsi="Consolas" w:cs="Consolas"/>
                <w:color w:val="24292E"/>
                <w:sz w:val="26"/>
                <w:szCs w:val="26"/>
                <w:lang w:val="en-US"/>
              </w:rPr>
              <w:t>, a[i]);</w:t>
            </w:r>
          </w:p>
        </w:tc>
      </w:tr>
      <w:tr w:rsidR="001F01EB" w:rsidRPr="00CF3E84" w:rsidTr="00F853B5">
        <w:tc>
          <w:tcPr>
            <w:tcW w:w="731" w:type="dxa"/>
            <w:shd w:val="clear" w:color="auto" w:fill="auto"/>
            <w:noWrap/>
            <w:hideMark/>
          </w:tcPr>
          <w:p w:rsidR="001F01EB" w:rsidRPr="00056DAB" w:rsidRDefault="001F01EB" w:rsidP="00F853B5">
            <w:pPr>
              <w:spacing w:after="0" w:line="430" w:lineRule="atLeast"/>
              <w:jc w:val="right"/>
              <w:rPr>
                <w:rFonts w:ascii="Consolas" w:eastAsia="Times New Roman" w:hAnsi="Consolas" w:cs="Consolas"/>
                <w:color w:val="333333"/>
                <w:sz w:val="26"/>
                <w:szCs w:val="26"/>
                <w:lang w:val="en-US"/>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056DAB">
              <w:rPr>
                <w:rFonts w:ascii="Consolas" w:eastAsia="Times New Roman" w:hAnsi="Consolas" w:cs="Consolas"/>
                <w:color w:val="24292E"/>
                <w:sz w:val="26"/>
                <w:szCs w:val="26"/>
                <w:lang w:val="en-US"/>
              </w:rPr>
              <w:t xml:space="preserve"> </w:t>
            </w:r>
            <w:r w:rsidRPr="00CF3E84">
              <w:rPr>
                <w:rFonts w:ascii="Consolas" w:eastAsia="Times New Roman" w:hAnsi="Consolas" w:cs="Consolas"/>
                <w:color w:val="D73A49"/>
                <w:sz w:val="26"/>
              </w:rPr>
              <w:t>return</w:t>
            </w:r>
            <w:r w:rsidRPr="00CF3E84">
              <w:rPr>
                <w:rFonts w:ascii="Consolas" w:eastAsia="Times New Roman" w:hAnsi="Consolas" w:cs="Consolas"/>
                <w:color w:val="24292E"/>
                <w:sz w:val="26"/>
                <w:szCs w:val="26"/>
              </w:rPr>
              <w:t xml:space="preserve"> </w:t>
            </w:r>
            <w:r w:rsidRPr="00CF3E84">
              <w:rPr>
                <w:rFonts w:ascii="Consolas" w:eastAsia="Times New Roman" w:hAnsi="Consolas" w:cs="Consolas"/>
                <w:color w:val="005CC5"/>
                <w:sz w:val="26"/>
              </w:rPr>
              <w:t>0</w:t>
            </w:r>
            <w:r w:rsidRPr="00CF3E84">
              <w:rPr>
                <w:rFonts w:ascii="Consolas" w:eastAsia="Times New Roman" w:hAnsi="Consolas" w:cs="Consolas"/>
                <w:color w:val="24292E"/>
                <w:sz w:val="26"/>
                <w:szCs w:val="26"/>
              </w:rPr>
              <w:t>;</w:t>
            </w:r>
          </w:p>
        </w:tc>
      </w:tr>
      <w:tr w:rsidR="001F01EB" w:rsidRPr="00CF3E84" w:rsidTr="00F853B5">
        <w:tc>
          <w:tcPr>
            <w:tcW w:w="731" w:type="dxa"/>
            <w:shd w:val="clear" w:color="auto" w:fill="auto"/>
            <w:noWrap/>
            <w:hideMark/>
          </w:tcPr>
          <w:p w:rsidR="001F01EB" w:rsidRPr="00CF3E84" w:rsidRDefault="001F01EB" w:rsidP="00F853B5">
            <w:pPr>
              <w:spacing w:after="0" w:line="430" w:lineRule="atLeast"/>
              <w:jc w:val="right"/>
              <w:rPr>
                <w:rFonts w:ascii="Consolas" w:eastAsia="Times New Roman" w:hAnsi="Consolas" w:cs="Consolas"/>
                <w:color w:val="333333"/>
                <w:sz w:val="26"/>
                <w:szCs w:val="26"/>
              </w:rPr>
            </w:pPr>
          </w:p>
        </w:tc>
        <w:tc>
          <w:tcPr>
            <w:tcW w:w="0" w:type="auto"/>
            <w:tcBorders>
              <w:top w:val="nil"/>
              <w:left w:val="nil"/>
              <w:bottom w:val="nil"/>
              <w:right w:val="nil"/>
            </w:tcBorders>
            <w:shd w:val="clear" w:color="auto" w:fill="auto"/>
            <w:hideMark/>
          </w:tcPr>
          <w:p w:rsidR="001F01EB" w:rsidRPr="00CF3E84" w:rsidRDefault="001F01EB" w:rsidP="00F853B5">
            <w:pPr>
              <w:spacing w:after="0" w:line="430" w:lineRule="atLeast"/>
              <w:rPr>
                <w:rFonts w:ascii="Consolas" w:eastAsia="Times New Roman" w:hAnsi="Consolas" w:cs="Consolas"/>
                <w:color w:val="24292E"/>
                <w:sz w:val="26"/>
                <w:szCs w:val="26"/>
              </w:rPr>
            </w:pPr>
            <w:r w:rsidRPr="00CF3E84">
              <w:rPr>
                <w:rFonts w:ascii="Consolas" w:eastAsia="Times New Roman" w:hAnsi="Consolas" w:cs="Consolas"/>
                <w:color w:val="24292E"/>
                <w:sz w:val="26"/>
                <w:szCs w:val="26"/>
              </w:rPr>
              <w:t>}</w:t>
            </w:r>
          </w:p>
        </w:tc>
      </w:tr>
    </w:tbl>
    <w:p w:rsidR="001F01EB" w:rsidRPr="00056DAB" w:rsidRDefault="00FE76FE" w:rsidP="001F01EB">
      <w:pPr>
        <w:shd w:val="clear" w:color="auto" w:fill="F7F7F7"/>
        <w:spacing w:line="240" w:lineRule="auto"/>
        <w:rPr>
          <w:rFonts w:ascii="Segoe UI" w:eastAsia="Times New Roman" w:hAnsi="Segoe UI" w:cs="Segoe UI"/>
          <w:color w:val="586069"/>
          <w:sz w:val="26"/>
          <w:szCs w:val="26"/>
          <w:lang w:val="en-US"/>
        </w:rPr>
      </w:pPr>
      <w:hyperlink r:id="rId95" w:history="1">
        <w:r w:rsidR="001F01EB" w:rsidRPr="00056DAB">
          <w:rPr>
            <w:rFonts w:ascii="Segoe UI" w:eastAsia="Times New Roman" w:hAnsi="Segoe UI" w:cs="Segoe UI"/>
            <w:b/>
            <w:bCs/>
            <w:color w:val="666666"/>
            <w:sz w:val="26"/>
            <w:lang w:val="en-US"/>
          </w:rPr>
          <w:t xml:space="preserve">view </w:t>
        </w:r>
        <w:proofErr w:type="spellStart"/>
        <w:r w:rsidR="001F01EB" w:rsidRPr="00056DAB">
          <w:rPr>
            <w:rFonts w:ascii="Segoe UI" w:eastAsia="Times New Roman" w:hAnsi="Segoe UI" w:cs="Segoe UI"/>
            <w:b/>
            <w:bCs/>
            <w:color w:val="666666"/>
            <w:sz w:val="26"/>
            <w:lang w:val="en-US"/>
          </w:rPr>
          <w:t>raw</w:t>
        </w:r>
      </w:hyperlink>
      <w:hyperlink r:id="rId96" w:anchor="file-bubble-sort-c" w:history="1">
        <w:r w:rsidR="001F01EB" w:rsidRPr="00056DAB">
          <w:rPr>
            <w:rFonts w:ascii="Segoe UI" w:eastAsia="Times New Roman" w:hAnsi="Segoe UI" w:cs="Segoe UI"/>
            <w:b/>
            <w:bCs/>
            <w:color w:val="666666"/>
            <w:sz w:val="26"/>
            <w:lang w:val="en-US"/>
          </w:rPr>
          <w:t>bubble-sort.c</w:t>
        </w:r>
        <w:proofErr w:type="spellEnd"/>
      </w:hyperlink>
      <w:r w:rsidR="001F01EB" w:rsidRPr="00056DAB">
        <w:rPr>
          <w:rFonts w:ascii="Segoe UI" w:eastAsia="Times New Roman" w:hAnsi="Segoe UI" w:cs="Segoe UI"/>
          <w:color w:val="586069"/>
          <w:sz w:val="26"/>
          <w:szCs w:val="26"/>
          <w:lang w:val="en-US"/>
        </w:rPr>
        <w:t> hosted with </w:t>
      </w:r>
      <w:r w:rsidRPr="00FE76FE">
        <w:rPr>
          <w:rFonts w:ascii="Segoe UI" w:eastAsia="Times New Roman" w:hAnsi="Segoe UI" w:cs="Segoe UI"/>
          <w:color w:val="586069"/>
          <w:sz w:val="26"/>
          <w:szCs w:val="26"/>
        </w:rPr>
        <w:pict>
          <v:shape id="_x0000_i1037" type="#_x0000_t75" alt="❤" style="width:23.8pt;height:23.8pt"/>
        </w:pict>
      </w:r>
      <w:r w:rsidR="001F01EB" w:rsidRPr="00056DAB">
        <w:rPr>
          <w:rFonts w:ascii="Segoe UI" w:eastAsia="Times New Roman" w:hAnsi="Segoe UI" w:cs="Segoe UI"/>
          <w:color w:val="586069"/>
          <w:sz w:val="26"/>
          <w:szCs w:val="26"/>
          <w:lang w:val="en-US"/>
        </w:rPr>
        <w:t> by </w:t>
      </w:r>
      <w:proofErr w:type="spellStart"/>
      <w:r>
        <w:fldChar w:fldCharType="begin"/>
      </w:r>
      <w:r w:rsidR="00DB576E" w:rsidRPr="00E13B18">
        <w:rPr>
          <w:lang w:val="en-US"/>
        </w:rPr>
        <w:instrText>HYPERLINK "https://github.com/"</w:instrText>
      </w:r>
      <w:r>
        <w:fldChar w:fldCharType="separate"/>
      </w:r>
      <w:r w:rsidR="001F01EB" w:rsidRPr="00056DAB">
        <w:rPr>
          <w:rFonts w:ascii="Segoe UI" w:eastAsia="Times New Roman" w:hAnsi="Segoe UI" w:cs="Segoe UI"/>
          <w:b/>
          <w:bCs/>
          <w:color w:val="666666"/>
          <w:sz w:val="26"/>
          <w:lang w:val="en-US"/>
        </w:rPr>
        <w:t>GitHub</w:t>
      </w:r>
      <w:proofErr w:type="spellEnd"/>
      <w:r>
        <w:fldChar w:fldCharType="end"/>
      </w:r>
    </w:p>
    <w:p w:rsidR="001F01EB" w:rsidRPr="00056DAB" w:rsidRDefault="001F01EB" w:rsidP="001F01EB">
      <w:pPr>
        <w:spacing w:after="0" w:line="240" w:lineRule="auto"/>
        <w:rPr>
          <w:rFonts w:ascii="Times New Roman" w:eastAsia="Times New Roman" w:hAnsi="Times New Roman" w:cs="Times New Roman"/>
          <w:sz w:val="24"/>
          <w:szCs w:val="24"/>
          <w:lang w:val="en-US"/>
        </w:rPr>
      </w:pPr>
      <w:r w:rsidRPr="00056DAB">
        <w:rPr>
          <w:rFonts w:ascii="Helvetica" w:eastAsia="Times New Roman" w:hAnsi="Helvetica" w:cs="Helvetica"/>
          <w:color w:val="222222"/>
          <w:sz w:val="34"/>
          <w:szCs w:val="34"/>
          <w:lang w:val="en-US"/>
        </w:rPr>
        <w:br/>
      </w:r>
      <w:r w:rsidRPr="00056DAB">
        <w:rPr>
          <w:rFonts w:ascii="Helvetica" w:eastAsia="Times New Roman" w:hAnsi="Helvetica" w:cs="Helvetica"/>
          <w:color w:val="222222"/>
          <w:sz w:val="34"/>
          <w:szCs w:val="34"/>
          <w:shd w:val="clear" w:color="auto" w:fill="FFFFFF"/>
          <w:lang w:val="en-US"/>
        </w:rPr>
        <w:t>We loop n times – once for each element of the array. When i = 0, with the j loop, the largest element of the array reaches its correct position. When i = 1, with the j loop, the second largest element of the array reaches its correct position. So on and so forth.</w:t>
      </w:r>
    </w:p>
    <w:p w:rsidR="001F01EB" w:rsidRPr="00056DAB" w:rsidRDefault="001F01EB" w:rsidP="001F01EB">
      <w:pPr>
        <w:shd w:val="clear" w:color="auto" w:fill="FFFFFF"/>
        <w:spacing w:before="100" w:beforeAutospacing="1" w:after="100" w:afterAutospacing="1" w:line="240" w:lineRule="auto"/>
        <w:outlineLvl w:val="1"/>
        <w:rPr>
          <w:rFonts w:ascii="Segoe UI" w:eastAsia="Times New Roman" w:hAnsi="Segoe UI" w:cs="Segoe UI"/>
          <w:b/>
          <w:bCs/>
          <w:color w:val="222222"/>
          <w:sz w:val="52"/>
          <w:szCs w:val="52"/>
          <w:lang w:val="en-US"/>
        </w:rPr>
      </w:pPr>
      <w:r w:rsidRPr="00056DAB">
        <w:rPr>
          <w:rFonts w:ascii="Segoe UI" w:eastAsia="Times New Roman" w:hAnsi="Segoe UI" w:cs="Segoe UI"/>
          <w:b/>
          <w:bCs/>
          <w:color w:val="222222"/>
          <w:sz w:val="52"/>
          <w:lang w:val="en-US"/>
        </w:rPr>
        <w:t>Conclusion</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 xml:space="preserve">Bubble sort is a fairly simple algorithm. It forms an interesting example of how simple computations can be used to perform more complex tasks. However, there is one issue with the algorithm – it is relatively slower compared to other sorting </w:t>
      </w:r>
      <w:r w:rsidRPr="00056DAB">
        <w:rPr>
          <w:rFonts w:ascii="Arial" w:eastAsia="Times New Roman" w:hAnsi="Arial" w:cs="Arial"/>
          <w:color w:val="4D4D4D"/>
          <w:sz w:val="34"/>
          <w:szCs w:val="34"/>
          <w:lang w:val="en-US"/>
        </w:rPr>
        <w:lastRenderedPageBreak/>
        <w:t>algorithms. To understand that, let us take a look at the loops involved – there are 2 loops:</w:t>
      </w:r>
    </w:p>
    <w:p w:rsidR="001F01EB" w:rsidRPr="00056DAB" w:rsidRDefault="001F01EB" w:rsidP="003D0297">
      <w:pPr>
        <w:numPr>
          <w:ilvl w:val="0"/>
          <w:numId w:val="21"/>
        </w:numPr>
        <w:shd w:val="clear" w:color="auto" w:fill="FFFFFF"/>
        <w:spacing w:after="0" w:line="240" w:lineRule="auto"/>
        <w:rPr>
          <w:rFonts w:ascii="Segoe UI" w:eastAsia="Times New Roman" w:hAnsi="Segoe UI" w:cs="Segoe UI"/>
          <w:color w:val="333333"/>
          <w:sz w:val="34"/>
          <w:szCs w:val="34"/>
          <w:lang w:val="en-US"/>
        </w:rPr>
      </w:pPr>
      <w:r w:rsidRPr="00056DAB">
        <w:rPr>
          <w:rFonts w:ascii="Segoe UI" w:eastAsia="Times New Roman" w:hAnsi="Segoe UI" w:cs="Segoe UI"/>
          <w:color w:val="333333"/>
          <w:sz w:val="34"/>
          <w:szCs w:val="34"/>
          <w:lang w:val="en-US"/>
        </w:rPr>
        <w:t>First, the outer loop of variable i that goes from i = 0 to i = n – 1.</w:t>
      </w:r>
    </w:p>
    <w:p w:rsidR="001F01EB" w:rsidRPr="00056DAB" w:rsidRDefault="001F01EB" w:rsidP="003D0297">
      <w:pPr>
        <w:numPr>
          <w:ilvl w:val="0"/>
          <w:numId w:val="21"/>
        </w:numPr>
        <w:shd w:val="clear" w:color="auto" w:fill="FFFFFF"/>
        <w:spacing w:after="0" w:line="240" w:lineRule="auto"/>
        <w:rPr>
          <w:rFonts w:ascii="Segoe UI" w:eastAsia="Times New Roman" w:hAnsi="Segoe UI" w:cs="Segoe UI"/>
          <w:color w:val="333333"/>
          <w:sz w:val="34"/>
          <w:szCs w:val="34"/>
          <w:lang w:val="en-US"/>
        </w:rPr>
      </w:pPr>
      <w:r w:rsidRPr="00056DAB">
        <w:rPr>
          <w:rFonts w:ascii="Segoe UI" w:eastAsia="Times New Roman" w:hAnsi="Segoe UI" w:cs="Segoe UI"/>
          <w:color w:val="333333"/>
          <w:sz w:val="34"/>
          <w:szCs w:val="34"/>
          <w:lang w:val="en-US"/>
        </w:rPr>
        <w:t>For each iteration of the outer i loop, the inner loop of variable j goes from j = 0 to j = n – i – 2.</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We can consolidate the number of iterations to see that:</w:t>
      </w:r>
    </w:p>
    <w:p w:rsidR="001F01EB" w:rsidRPr="00056DAB" w:rsidRDefault="001F01EB" w:rsidP="003D0297">
      <w:pPr>
        <w:numPr>
          <w:ilvl w:val="0"/>
          <w:numId w:val="22"/>
        </w:numPr>
        <w:shd w:val="clear" w:color="auto" w:fill="FFFFFF"/>
        <w:spacing w:after="0" w:line="240" w:lineRule="auto"/>
        <w:rPr>
          <w:rFonts w:ascii="Segoe UI" w:eastAsia="Times New Roman" w:hAnsi="Segoe UI" w:cs="Segoe UI"/>
          <w:color w:val="333333"/>
          <w:sz w:val="34"/>
          <w:szCs w:val="34"/>
          <w:lang w:val="en-US"/>
        </w:rPr>
      </w:pPr>
      <w:r w:rsidRPr="00056DAB">
        <w:rPr>
          <w:rFonts w:ascii="Segoe UI" w:eastAsia="Times New Roman" w:hAnsi="Segoe UI" w:cs="Segoe UI"/>
          <w:color w:val="333333"/>
          <w:sz w:val="34"/>
          <w:szCs w:val="34"/>
          <w:lang w:val="en-US"/>
        </w:rPr>
        <w:t>When i = 0, the inner j loop goes from j = 0 to j = n – 2</w:t>
      </w:r>
    </w:p>
    <w:p w:rsidR="001F01EB" w:rsidRPr="00056DAB" w:rsidRDefault="001F01EB" w:rsidP="003D0297">
      <w:pPr>
        <w:numPr>
          <w:ilvl w:val="0"/>
          <w:numId w:val="22"/>
        </w:numPr>
        <w:shd w:val="clear" w:color="auto" w:fill="FFFFFF"/>
        <w:spacing w:after="0" w:line="240" w:lineRule="auto"/>
        <w:rPr>
          <w:rFonts w:ascii="Segoe UI" w:eastAsia="Times New Roman" w:hAnsi="Segoe UI" w:cs="Segoe UI"/>
          <w:color w:val="333333"/>
          <w:sz w:val="34"/>
          <w:szCs w:val="34"/>
          <w:lang w:val="en-US"/>
        </w:rPr>
      </w:pPr>
      <w:r w:rsidRPr="00056DAB">
        <w:rPr>
          <w:rFonts w:ascii="Segoe UI" w:eastAsia="Times New Roman" w:hAnsi="Segoe UI" w:cs="Segoe UI"/>
          <w:color w:val="333333"/>
          <w:sz w:val="34"/>
          <w:szCs w:val="34"/>
          <w:lang w:val="en-US"/>
        </w:rPr>
        <w:t>When i = 1, the inner j loop goes from j = 0 to j = n – 3</w:t>
      </w:r>
    </w:p>
    <w:p w:rsidR="001F01EB" w:rsidRPr="00056DAB" w:rsidRDefault="001F01EB" w:rsidP="003D0297">
      <w:pPr>
        <w:numPr>
          <w:ilvl w:val="0"/>
          <w:numId w:val="22"/>
        </w:numPr>
        <w:shd w:val="clear" w:color="auto" w:fill="FFFFFF"/>
        <w:spacing w:after="0" w:line="240" w:lineRule="auto"/>
        <w:rPr>
          <w:rFonts w:ascii="Segoe UI" w:eastAsia="Times New Roman" w:hAnsi="Segoe UI" w:cs="Segoe UI"/>
          <w:color w:val="333333"/>
          <w:sz w:val="34"/>
          <w:szCs w:val="34"/>
          <w:lang w:val="en-US"/>
        </w:rPr>
      </w:pPr>
      <w:r w:rsidRPr="00056DAB">
        <w:rPr>
          <w:rFonts w:ascii="Segoe UI" w:eastAsia="Times New Roman" w:hAnsi="Segoe UI" w:cs="Segoe UI"/>
          <w:color w:val="333333"/>
          <w:sz w:val="34"/>
          <w:szCs w:val="34"/>
          <w:lang w:val="en-US"/>
        </w:rPr>
        <w:t>When i = 2, the inner j loop goes from j = 0 to j = n – 4</w:t>
      </w:r>
    </w:p>
    <w:p w:rsidR="001F01EB" w:rsidRPr="00CF3E84" w:rsidRDefault="001F01EB" w:rsidP="001F01EB">
      <w:pPr>
        <w:shd w:val="clear" w:color="auto" w:fill="FFFFFF"/>
        <w:spacing w:after="537" w:line="240" w:lineRule="auto"/>
        <w:rPr>
          <w:rFonts w:ascii="Arial" w:eastAsia="Times New Roman" w:hAnsi="Arial" w:cs="Arial"/>
          <w:color w:val="4D4D4D"/>
          <w:sz w:val="34"/>
          <w:szCs w:val="34"/>
        </w:rPr>
      </w:pPr>
      <w:r w:rsidRPr="00CF3E84">
        <w:rPr>
          <w:rFonts w:ascii="Arial" w:eastAsia="Times New Roman" w:hAnsi="Arial" w:cs="Arial"/>
          <w:color w:val="4D4D4D"/>
          <w:sz w:val="34"/>
          <w:szCs w:val="34"/>
        </w:rPr>
        <w:t>..</w:t>
      </w:r>
    </w:p>
    <w:p w:rsidR="001F01EB" w:rsidRPr="00CF3E84" w:rsidRDefault="001F01EB" w:rsidP="001F01EB">
      <w:pPr>
        <w:shd w:val="clear" w:color="auto" w:fill="FFFFFF"/>
        <w:spacing w:after="537" w:line="240" w:lineRule="auto"/>
        <w:rPr>
          <w:rFonts w:ascii="Arial" w:eastAsia="Times New Roman" w:hAnsi="Arial" w:cs="Arial"/>
          <w:color w:val="4D4D4D"/>
          <w:sz w:val="34"/>
          <w:szCs w:val="34"/>
        </w:rPr>
      </w:pPr>
      <w:r w:rsidRPr="00CF3E84">
        <w:rPr>
          <w:rFonts w:ascii="Arial" w:eastAsia="Times New Roman" w:hAnsi="Arial" w:cs="Arial"/>
          <w:color w:val="4D4D4D"/>
          <w:sz w:val="34"/>
          <w:szCs w:val="34"/>
        </w:rPr>
        <w:t>..</w:t>
      </w:r>
    </w:p>
    <w:p w:rsidR="001F01EB" w:rsidRPr="00056DAB" w:rsidRDefault="001F01EB" w:rsidP="003D0297">
      <w:pPr>
        <w:numPr>
          <w:ilvl w:val="0"/>
          <w:numId w:val="23"/>
        </w:numPr>
        <w:shd w:val="clear" w:color="auto" w:fill="FFFFFF"/>
        <w:spacing w:after="0" w:line="240" w:lineRule="auto"/>
        <w:rPr>
          <w:rFonts w:ascii="Segoe UI" w:eastAsia="Times New Roman" w:hAnsi="Segoe UI" w:cs="Segoe UI"/>
          <w:color w:val="333333"/>
          <w:sz w:val="34"/>
          <w:szCs w:val="34"/>
          <w:lang w:val="en-US"/>
        </w:rPr>
      </w:pPr>
      <w:r w:rsidRPr="00056DAB">
        <w:rPr>
          <w:rFonts w:ascii="Segoe UI" w:eastAsia="Times New Roman" w:hAnsi="Segoe UI" w:cs="Segoe UI"/>
          <w:color w:val="333333"/>
          <w:sz w:val="34"/>
          <w:szCs w:val="34"/>
          <w:lang w:val="en-US"/>
        </w:rPr>
        <w:t>When i = n – 2, the inner j loop goes from j = 0 to j = 0</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We can sum this up to see that the total iterations are (n – 2) + (n – 3) + (n – 4) … + 1 + 0 = (n – 2) * (n – 3) / 2 = (n</w:t>
      </w:r>
      <w:r w:rsidRPr="00056DAB">
        <w:rPr>
          <w:rFonts w:ascii="Arial" w:eastAsia="Times New Roman" w:hAnsi="Arial" w:cs="Arial"/>
          <w:color w:val="4D4D4D"/>
          <w:sz w:val="34"/>
          <w:szCs w:val="34"/>
          <w:vertAlign w:val="superscript"/>
          <w:lang w:val="en-US"/>
        </w:rPr>
        <w:t>2</w:t>
      </w:r>
      <w:r w:rsidRPr="00056DAB">
        <w:rPr>
          <w:rFonts w:ascii="Arial" w:eastAsia="Times New Roman" w:hAnsi="Arial" w:cs="Arial"/>
          <w:color w:val="4D4D4D"/>
          <w:sz w:val="34"/>
          <w:szCs w:val="34"/>
          <w:lang w:val="en-US"/>
        </w:rPr>
        <w:t>  – 5n + 6) / 2 = n</w:t>
      </w:r>
      <w:r w:rsidRPr="00056DAB">
        <w:rPr>
          <w:rFonts w:ascii="Arial" w:eastAsia="Times New Roman" w:hAnsi="Arial" w:cs="Arial"/>
          <w:color w:val="4D4D4D"/>
          <w:sz w:val="34"/>
          <w:szCs w:val="34"/>
          <w:vertAlign w:val="superscript"/>
          <w:lang w:val="en-US"/>
        </w:rPr>
        <w:t>2</w:t>
      </w:r>
      <w:r w:rsidRPr="00056DAB">
        <w:rPr>
          <w:rFonts w:ascii="Arial" w:eastAsia="Times New Roman" w:hAnsi="Arial" w:cs="Arial"/>
          <w:color w:val="4D4D4D"/>
          <w:sz w:val="34"/>
          <w:szCs w:val="34"/>
          <w:lang w:val="en-US"/>
        </w:rPr>
        <w:t>/2 – 2.5n + 3</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As can be seen, this term is proportional to n</w:t>
      </w:r>
      <w:r w:rsidRPr="00056DAB">
        <w:rPr>
          <w:rFonts w:ascii="Arial" w:eastAsia="Times New Roman" w:hAnsi="Arial" w:cs="Arial"/>
          <w:color w:val="4D4D4D"/>
          <w:sz w:val="34"/>
          <w:szCs w:val="34"/>
          <w:vertAlign w:val="superscript"/>
          <w:lang w:val="en-US"/>
        </w:rPr>
        <w:t>2</w:t>
      </w:r>
      <w:r w:rsidRPr="00056DAB">
        <w:rPr>
          <w:rFonts w:ascii="Arial" w:eastAsia="Times New Roman" w:hAnsi="Arial" w:cs="Arial"/>
          <w:color w:val="4D4D4D"/>
          <w:sz w:val="34"/>
          <w:szCs w:val="34"/>
          <w:lang w:val="en-US"/>
        </w:rPr>
        <w:t> (the largest power of n is n</w:t>
      </w:r>
      <w:r w:rsidRPr="00056DAB">
        <w:rPr>
          <w:rFonts w:ascii="Arial" w:eastAsia="Times New Roman" w:hAnsi="Arial" w:cs="Arial"/>
          <w:color w:val="4D4D4D"/>
          <w:sz w:val="34"/>
          <w:szCs w:val="34"/>
          <w:vertAlign w:val="superscript"/>
          <w:lang w:val="en-US"/>
        </w:rPr>
        <w:t>2</w:t>
      </w:r>
      <w:r w:rsidRPr="00056DAB">
        <w:rPr>
          <w:rFonts w:ascii="Arial" w:eastAsia="Times New Roman" w:hAnsi="Arial" w:cs="Arial"/>
          <w:color w:val="4D4D4D"/>
          <w:sz w:val="34"/>
          <w:szCs w:val="34"/>
          <w:lang w:val="en-US"/>
        </w:rPr>
        <w:t>). Mathematically, this is stated as – bubble sort algorithm is of O(n</w:t>
      </w:r>
      <w:r w:rsidRPr="00056DAB">
        <w:rPr>
          <w:rFonts w:ascii="Arial" w:eastAsia="Times New Roman" w:hAnsi="Arial" w:cs="Arial"/>
          <w:color w:val="4D4D4D"/>
          <w:sz w:val="34"/>
          <w:szCs w:val="34"/>
          <w:vertAlign w:val="superscript"/>
          <w:lang w:val="en-US"/>
        </w:rPr>
        <w:t>2</w:t>
      </w:r>
      <w:r w:rsidRPr="00056DAB">
        <w:rPr>
          <w:rFonts w:ascii="Arial" w:eastAsia="Times New Roman" w:hAnsi="Arial" w:cs="Arial"/>
          <w:color w:val="4D4D4D"/>
          <w:sz w:val="34"/>
          <w:szCs w:val="34"/>
          <w:lang w:val="en-US"/>
        </w:rPr>
        <w:t>) complexity. This isn’t the best because when n is large (say n = 106), n</w:t>
      </w:r>
      <w:r w:rsidRPr="00056DAB">
        <w:rPr>
          <w:rFonts w:ascii="Arial" w:eastAsia="Times New Roman" w:hAnsi="Arial" w:cs="Arial"/>
          <w:color w:val="4D4D4D"/>
          <w:sz w:val="34"/>
          <w:szCs w:val="34"/>
          <w:vertAlign w:val="superscript"/>
          <w:lang w:val="en-US"/>
        </w:rPr>
        <w:t>2</w:t>
      </w:r>
      <w:r w:rsidRPr="00056DAB">
        <w:rPr>
          <w:rFonts w:ascii="Arial" w:eastAsia="Times New Roman" w:hAnsi="Arial" w:cs="Arial"/>
          <w:color w:val="4D4D4D"/>
          <w:sz w:val="34"/>
          <w:szCs w:val="34"/>
          <w:lang w:val="en-US"/>
        </w:rPr>
        <w:t> is huge (n</w:t>
      </w:r>
      <w:r w:rsidRPr="00056DAB">
        <w:rPr>
          <w:rFonts w:ascii="Arial" w:eastAsia="Times New Roman" w:hAnsi="Arial" w:cs="Arial"/>
          <w:color w:val="4D4D4D"/>
          <w:sz w:val="34"/>
          <w:szCs w:val="34"/>
          <w:vertAlign w:val="superscript"/>
          <w:lang w:val="en-US"/>
        </w:rPr>
        <w:t>2</w:t>
      </w:r>
      <w:r w:rsidRPr="00056DAB">
        <w:rPr>
          <w:rFonts w:ascii="Arial" w:eastAsia="Times New Roman" w:hAnsi="Arial" w:cs="Arial"/>
          <w:color w:val="4D4D4D"/>
          <w:sz w:val="34"/>
          <w:szCs w:val="34"/>
          <w:lang w:val="en-US"/>
        </w:rPr>
        <w:t> = 1012). Therefore, it will take a lot of iterations for the algorithm to complete. This is undesirable. There are some better algorithms like </w:t>
      </w:r>
      <w:hyperlink r:id="rId97" w:history="1">
        <w:r w:rsidRPr="00056DAB">
          <w:rPr>
            <w:rFonts w:ascii="Segoe UI" w:eastAsia="Times New Roman" w:hAnsi="Segoe UI" w:cs="Segoe UI"/>
            <w:color w:val="3C7DC0"/>
            <w:sz w:val="34"/>
            <w:lang w:val="en-US"/>
          </w:rPr>
          <w:t>merge sort in C</w:t>
        </w:r>
      </w:hyperlink>
      <w:r w:rsidRPr="00056DAB">
        <w:rPr>
          <w:rFonts w:ascii="Arial" w:eastAsia="Times New Roman" w:hAnsi="Arial" w:cs="Arial"/>
          <w:color w:val="4D4D4D"/>
          <w:sz w:val="34"/>
          <w:szCs w:val="34"/>
          <w:lang w:val="en-US"/>
        </w:rPr>
        <w:t>, etc that take O(nlog</w:t>
      </w:r>
      <w:r w:rsidRPr="00056DAB">
        <w:rPr>
          <w:rFonts w:ascii="Arial" w:eastAsia="Times New Roman" w:hAnsi="Arial" w:cs="Arial"/>
          <w:color w:val="4D4D4D"/>
          <w:sz w:val="34"/>
          <w:szCs w:val="34"/>
          <w:vertAlign w:val="subscript"/>
          <w:lang w:val="en-US"/>
        </w:rPr>
        <w:t>2</w:t>
      </w:r>
      <w:r w:rsidRPr="00056DAB">
        <w:rPr>
          <w:rFonts w:ascii="Arial" w:eastAsia="Times New Roman" w:hAnsi="Arial" w:cs="Arial"/>
          <w:color w:val="4D4D4D"/>
          <w:sz w:val="34"/>
          <w:szCs w:val="34"/>
          <w:lang w:val="en-US"/>
        </w:rPr>
        <w:t>n) iterations. logn is much smaller than n. As an example, when n = 230 (which is approximately 109), log</w:t>
      </w:r>
      <w:r w:rsidRPr="00056DAB">
        <w:rPr>
          <w:rFonts w:ascii="Arial" w:eastAsia="Times New Roman" w:hAnsi="Arial" w:cs="Arial"/>
          <w:color w:val="4D4D4D"/>
          <w:sz w:val="34"/>
          <w:szCs w:val="34"/>
          <w:vertAlign w:val="subscript"/>
          <w:lang w:val="en-US"/>
        </w:rPr>
        <w:t>2</w:t>
      </w:r>
      <w:r w:rsidRPr="00056DAB">
        <w:rPr>
          <w:rFonts w:ascii="Arial" w:eastAsia="Times New Roman" w:hAnsi="Arial" w:cs="Arial"/>
          <w:color w:val="4D4D4D"/>
          <w:sz w:val="34"/>
          <w:szCs w:val="34"/>
          <w:lang w:val="en-US"/>
        </w:rPr>
        <w:t>n is just 30).</w:t>
      </w:r>
    </w:p>
    <w:p w:rsidR="001F01EB" w:rsidRPr="00056DAB" w:rsidRDefault="001F01EB" w:rsidP="001F01EB">
      <w:pPr>
        <w:shd w:val="clear" w:color="auto" w:fill="FFFFFF"/>
        <w:spacing w:after="537" w:line="240" w:lineRule="auto"/>
        <w:rPr>
          <w:rFonts w:ascii="Arial" w:eastAsia="Times New Roman" w:hAnsi="Arial" w:cs="Arial"/>
          <w:color w:val="4D4D4D"/>
          <w:sz w:val="34"/>
          <w:szCs w:val="34"/>
          <w:lang w:val="en-US"/>
        </w:rPr>
      </w:pPr>
      <w:r w:rsidRPr="00056DAB">
        <w:rPr>
          <w:rFonts w:ascii="Arial" w:eastAsia="Times New Roman" w:hAnsi="Arial" w:cs="Arial"/>
          <w:color w:val="4D4D4D"/>
          <w:sz w:val="34"/>
          <w:szCs w:val="34"/>
          <w:lang w:val="en-US"/>
        </w:rPr>
        <w:t>Nevertheless, bubble sort is an interesting algorithm and is a great way for beginners to understand how sorting works.</w:t>
      </w:r>
    </w:p>
    <w:p w:rsidR="001F01EB" w:rsidRPr="00056DAB" w:rsidRDefault="001F01EB" w:rsidP="001F01EB">
      <w:pPr>
        <w:rPr>
          <w:lang w:val="en-US"/>
        </w:rPr>
      </w:pPr>
    </w:p>
    <w:p w:rsidR="000D25A3" w:rsidRPr="000D25A3" w:rsidRDefault="000D25A3" w:rsidP="000D25A3">
      <w:pPr>
        <w:jc w:val="both"/>
        <w:rPr>
          <w:rFonts w:ascii="Times New Roman" w:hAnsi="Times New Roman" w:cs="Times New Roman"/>
          <w:b/>
          <w:sz w:val="24"/>
          <w:szCs w:val="28"/>
          <w:lang w:val="en-US"/>
        </w:rPr>
      </w:pPr>
      <w:r w:rsidRPr="000D25A3">
        <w:rPr>
          <w:rFonts w:ascii="Times New Roman" w:hAnsi="Times New Roman" w:cs="Times New Roman"/>
          <w:b/>
          <w:sz w:val="24"/>
          <w:szCs w:val="28"/>
          <w:lang w:val="en-US"/>
        </w:rPr>
        <w:t xml:space="preserve">Topic </w:t>
      </w:r>
    </w:p>
    <w:p w:rsidR="000D25A3" w:rsidRPr="007B38BC" w:rsidRDefault="000D25A3" w:rsidP="000D25A3">
      <w:pPr>
        <w:shd w:val="clear" w:color="auto" w:fill="FFFFFF"/>
        <w:spacing w:after="215" w:line="240" w:lineRule="auto"/>
        <w:jc w:val="both"/>
        <w:textAlignment w:val="baseline"/>
        <w:rPr>
          <w:rFonts w:ascii="Helvetica" w:eastAsia="Times New Roman" w:hAnsi="Helvetica" w:cs="Helvetica"/>
          <w:color w:val="000000"/>
          <w:sz w:val="28"/>
          <w:szCs w:val="28"/>
          <w:lang w:val="en-US"/>
        </w:rPr>
      </w:pPr>
      <w:r w:rsidRPr="007B38BC">
        <w:rPr>
          <w:rFonts w:ascii="Helvetica" w:eastAsia="Times New Roman" w:hAnsi="Helvetica" w:cs="Helvetica"/>
          <w:color w:val="000000"/>
          <w:sz w:val="28"/>
          <w:szCs w:val="28"/>
          <w:lang w:val="en-US"/>
        </w:rPr>
        <w:t>The selection sort algorithm sorts an array by repeatedly finding the minimum element (considering ascending order) from unsorted part and putting it at the beginning. The algorithm maintains two subarrays in a given array.</w:t>
      </w:r>
    </w:p>
    <w:p w:rsidR="000D25A3" w:rsidRPr="007B38BC" w:rsidRDefault="000D25A3" w:rsidP="00710A8C">
      <w:pPr>
        <w:shd w:val="clear" w:color="auto" w:fill="FFFFFF"/>
        <w:spacing w:after="215" w:line="240" w:lineRule="auto"/>
        <w:textAlignment w:val="baseline"/>
        <w:rPr>
          <w:rFonts w:ascii="Helvetica" w:eastAsia="Times New Roman" w:hAnsi="Helvetica" w:cs="Helvetica"/>
          <w:color w:val="000000"/>
          <w:sz w:val="28"/>
          <w:szCs w:val="28"/>
          <w:lang w:val="en-US"/>
        </w:rPr>
      </w:pPr>
      <w:r w:rsidRPr="007B38BC">
        <w:rPr>
          <w:rFonts w:ascii="Helvetica" w:eastAsia="Times New Roman" w:hAnsi="Helvetica" w:cs="Helvetica"/>
          <w:color w:val="000000"/>
          <w:sz w:val="28"/>
          <w:szCs w:val="28"/>
          <w:lang w:val="en-US"/>
        </w:rPr>
        <w:t>1) The subarray which is already sorted.</w:t>
      </w:r>
      <w:r w:rsidRPr="007B38BC">
        <w:rPr>
          <w:rFonts w:ascii="Helvetica" w:eastAsia="Times New Roman" w:hAnsi="Helvetica" w:cs="Helvetica"/>
          <w:color w:val="000000"/>
          <w:sz w:val="28"/>
          <w:szCs w:val="28"/>
          <w:lang w:val="en-US"/>
        </w:rPr>
        <w:br/>
        <w:t>2) Remaining subarray which is unsorted.</w:t>
      </w:r>
    </w:p>
    <w:p w:rsidR="000D25A3" w:rsidRPr="007B38BC" w:rsidRDefault="000D25A3" w:rsidP="000D25A3">
      <w:pPr>
        <w:shd w:val="clear" w:color="auto" w:fill="FFFFFF"/>
        <w:spacing w:after="215" w:line="240" w:lineRule="auto"/>
        <w:jc w:val="both"/>
        <w:textAlignment w:val="baseline"/>
        <w:rPr>
          <w:rFonts w:ascii="Helvetica" w:eastAsia="Times New Roman" w:hAnsi="Helvetica" w:cs="Helvetica"/>
          <w:color w:val="000000"/>
          <w:sz w:val="28"/>
          <w:szCs w:val="28"/>
          <w:lang w:val="en-US"/>
        </w:rPr>
      </w:pPr>
      <w:r w:rsidRPr="007B38BC">
        <w:rPr>
          <w:rFonts w:ascii="Helvetica" w:eastAsia="Times New Roman" w:hAnsi="Helvetica" w:cs="Helvetica"/>
          <w:color w:val="000000"/>
          <w:sz w:val="28"/>
          <w:szCs w:val="28"/>
          <w:lang w:val="en-US"/>
        </w:rPr>
        <w:t>In every iteration of selection sort, the minimum element (considering ascending order) from the unsorted subarray is picked and moved to the sorted subarray.</w:t>
      </w:r>
    </w:p>
    <w:p w:rsidR="000D25A3" w:rsidRPr="007B38BC" w:rsidRDefault="000D25A3" w:rsidP="000D25A3">
      <w:pPr>
        <w:shd w:val="clear" w:color="auto" w:fill="FFFFFF"/>
        <w:spacing w:after="215" w:line="240" w:lineRule="auto"/>
        <w:jc w:val="both"/>
        <w:textAlignment w:val="baseline"/>
        <w:rPr>
          <w:rFonts w:ascii="Helvetica" w:eastAsia="Times New Roman" w:hAnsi="Helvetica" w:cs="Helvetica"/>
          <w:color w:val="000000"/>
          <w:sz w:val="28"/>
          <w:szCs w:val="28"/>
          <w:lang w:val="en-US"/>
        </w:rPr>
      </w:pPr>
      <w:r w:rsidRPr="007B38BC">
        <w:rPr>
          <w:rFonts w:ascii="Helvetica" w:eastAsia="Times New Roman" w:hAnsi="Helvetica" w:cs="Helvetica"/>
          <w:color w:val="000000"/>
          <w:sz w:val="28"/>
          <w:szCs w:val="28"/>
          <w:lang w:val="en-US"/>
        </w:rPr>
        <w:t>Following example explains the above steps:</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arr[] = 64 25 12 22 11</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line="240" w:lineRule="auto"/>
        <w:jc w:val="both"/>
        <w:textAlignment w:val="baseline"/>
        <w:rPr>
          <w:rFonts w:ascii="Consolas" w:eastAsia="Times New Roman" w:hAnsi="Consolas" w:cs="Consolas"/>
          <w:color w:val="000000"/>
          <w:sz w:val="26"/>
          <w:szCs w:val="26"/>
          <w:lang w:val="en-US"/>
        </w:rPr>
      </w:pP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Find the minimum element in arr[0...4]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and place it at beginning</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b/>
          <w:bCs/>
          <w:color w:val="000000"/>
          <w:sz w:val="26"/>
          <w:lang w:val="en-US"/>
        </w:rPr>
        <w:t xml:space="preserve">11 </w:t>
      </w:r>
      <w:r w:rsidRPr="007B38BC">
        <w:rPr>
          <w:rFonts w:ascii="Consolas" w:eastAsia="Times New Roman" w:hAnsi="Consolas" w:cs="Consolas"/>
          <w:color w:val="000000"/>
          <w:sz w:val="26"/>
          <w:szCs w:val="26"/>
          <w:lang w:val="en-US"/>
        </w:rPr>
        <w:t>25 12 22 64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Find the minimum element in arr[1...4]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and place it at beginning of arr[1...4]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xml:space="preserve">11 </w:t>
      </w:r>
      <w:r w:rsidRPr="007B38BC">
        <w:rPr>
          <w:rFonts w:ascii="Consolas" w:eastAsia="Times New Roman" w:hAnsi="Consolas" w:cs="Consolas"/>
          <w:b/>
          <w:bCs/>
          <w:color w:val="000000"/>
          <w:sz w:val="26"/>
          <w:lang w:val="en-US"/>
        </w:rPr>
        <w:t xml:space="preserve">12 </w:t>
      </w:r>
      <w:r w:rsidRPr="007B38BC">
        <w:rPr>
          <w:rFonts w:ascii="Consolas" w:eastAsia="Times New Roman" w:hAnsi="Consolas" w:cs="Consolas"/>
          <w:color w:val="000000"/>
          <w:sz w:val="26"/>
          <w:szCs w:val="26"/>
          <w:lang w:val="en-US"/>
        </w:rPr>
        <w:t>25 22 64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Find the minimum element in arr[2...4]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and place it at beginning of arr[2...4]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xml:space="preserve">11 12 </w:t>
      </w:r>
      <w:r w:rsidRPr="007B38BC">
        <w:rPr>
          <w:rFonts w:ascii="Consolas" w:eastAsia="Times New Roman" w:hAnsi="Consolas" w:cs="Consolas"/>
          <w:b/>
          <w:bCs/>
          <w:color w:val="000000"/>
          <w:sz w:val="26"/>
          <w:lang w:val="en-US"/>
        </w:rPr>
        <w:t xml:space="preserve">22 </w:t>
      </w:r>
      <w:r w:rsidRPr="007B38BC">
        <w:rPr>
          <w:rFonts w:ascii="Consolas" w:eastAsia="Times New Roman" w:hAnsi="Consolas" w:cs="Consolas"/>
          <w:color w:val="000000"/>
          <w:sz w:val="26"/>
          <w:szCs w:val="26"/>
          <w:lang w:val="en-US"/>
        </w:rPr>
        <w:t>25 64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Find the minimum element in arr[3...4]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 and place it at beginning of arr[3...4]</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26"/>
          <w:szCs w:val="26"/>
        </w:rPr>
      </w:pPr>
      <w:r w:rsidRPr="007B38BC">
        <w:rPr>
          <w:rFonts w:ascii="Consolas" w:eastAsia="Times New Roman" w:hAnsi="Consolas" w:cs="Consolas"/>
          <w:color w:val="000000"/>
          <w:sz w:val="26"/>
          <w:szCs w:val="26"/>
        </w:rPr>
        <w:t xml:space="preserve">11 12 22 </w:t>
      </w:r>
      <w:r w:rsidRPr="007B38BC">
        <w:rPr>
          <w:rFonts w:ascii="Consolas" w:eastAsia="Times New Roman" w:hAnsi="Consolas" w:cs="Consolas"/>
          <w:b/>
          <w:bCs/>
          <w:color w:val="000000"/>
          <w:sz w:val="26"/>
        </w:rPr>
        <w:t xml:space="preserve">25 </w:t>
      </w:r>
      <w:r w:rsidRPr="007B38BC">
        <w:rPr>
          <w:rFonts w:ascii="Consolas" w:eastAsia="Times New Roman" w:hAnsi="Consolas" w:cs="Consolas"/>
          <w:color w:val="000000"/>
          <w:sz w:val="26"/>
          <w:szCs w:val="26"/>
        </w:rPr>
        <w:t xml:space="preserve">64 </w:t>
      </w:r>
    </w:p>
    <w:tbl>
      <w:tblPr>
        <w:tblW w:w="10273" w:type="dxa"/>
        <w:tblCellMar>
          <w:left w:w="0" w:type="dxa"/>
          <w:right w:w="0" w:type="dxa"/>
        </w:tblCellMar>
        <w:tblLook w:val="04A0"/>
      </w:tblPr>
      <w:tblGrid>
        <w:gridCol w:w="10273"/>
      </w:tblGrid>
      <w:tr w:rsidR="000D25A3" w:rsidRPr="007B38BC" w:rsidTr="00F853B5">
        <w:tc>
          <w:tcPr>
            <w:tcW w:w="10273" w:type="dxa"/>
            <w:vAlign w:val="center"/>
            <w:hideMark/>
          </w:tcPr>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C program for implementation of selection sort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#include &lt;stdio.h&gt;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w:t>
            </w:r>
            <w:r w:rsidRPr="007B38BC">
              <w:rPr>
                <w:rFonts w:ascii="Times New Roman" w:eastAsia="Times New Roman" w:hAnsi="Times New Roman" w:cs="Times New Roman"/>
                <w:sz w:val="24"/>
                <w:szCs w:val="24"/>
                <w:lang w:val="en-US"/>
              </w:rPr>
              <w:t>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void</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swap(int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*xp, 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*yp)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temp = *xp;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*xp = *yp;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*yp = temp;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w:t>
            </w:r>
            <w:r w:rsidRPr="007B38BC">
              <w:rPr>
                <w:rFonts w:ascii="Times New Roman" w:eastAsia="Times New Roman" w:hAnsi="Times New Roman" w:cs="Times New Roman"/>
                <w:sz w:val="24"/>
                <w:szCs w:val="24"/>
                <w:lang w:val="en-US"/>
              </w:rPr>
              <w:t>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void</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selectionSort(int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arr[], 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n)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lastRenderedPageBreak/>
              <w:t>    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i, j, min_idx;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w:t>
            </w:r>
            <w:r w:rsidRPr="007B38BC">
              <w:rPr>
                <w:rFonts w:ascii="Times New Roman" w:eastAsia="Times New Roman" w:hAnsi="Times New Roman" w:cs="Times New Roman"/>
                <w:sz w:val="24"/>
                <w:szCs w:val="24"/>
                <w:lang w:val="en-US"/>
              </w:rPr>
              <w:t>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 One by one move boundary of unsorted subarray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for</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(i = 0; i &lt; n-1; i++)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 Find the minimum element in unsorted array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min_idx = i;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for</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(j = i+1; j &lt; n; j++)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if</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(arr[j] &lt; arr[min_idx])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min_idx = j;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w:t>
            </w:r>
            <w:r w:rsidRPr="007B38BC">
              <w:rPr>
                <w:rFonts w:ascii="Times New Roman" w:eastAsia="Times New Roman" w:hAnsi="Times New Roman" w:cs="Times New Roman"/>
                <w:sz w:val="24"/>
                <w:szCs w:val="24"/>
                <w:lang w:val="en-US"/>
              </w:rPr>
              <w:t>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 Swap the found minimum element with the first element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swap(&amp;arr[min_idx], &amp;arr[i]);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w:t>
            </w:r>
            <w:r w:rsidRPr="007B38BC">
              <w:rPr>
                <w:rFonts w:ascii="Times New Roman" w:eastAsia="Times New Roman" w:hAnsi="Times New Roman" w:cs="Times New Roman"/>
                <w:sz w:val="24"/>
                <w:szCs w:val="24"/>
                <w:lang w:val="en-US"/>
              </w:rPr>
              <w:t>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Function to print an array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void</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printArray(int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arr[], 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size)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i;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for</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(i=0; i &lt; size; i++)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printf("%d ", arr[i]);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printf("\n");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w:t>
            </w:r>
            <w:r w:rsidRPr="007B38BC">
              <w:rPr>
                <w:rFonts w:ascii="Times New Roman" w:eastAsia="Times New Roman" w:hAnsi="Times New Roman" w:cs="Times New Roman"/>
                <w:sz w:val="24"/>
                <w:szCs w:val="24"/>
                <w:lang w:val="en-US"/>
              </w:rPr>
              <w:t>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Driver program to test above functions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main()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arr[] = {64, 25, 12, 22, 11};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int</w:t>
            </w:r>
            <w:r w:rsidRPr="007B38BC">
              <w:rPr>
                <w:rFonts w:ascii="Times New Roman" w:eastAsia="Times New Roman" w:hAnsi="Times New Roman" w:cs="Times New Roman"/>
                <w:sz w:val="24"/>
                <w:szCs w:val="24"/>
                <w:lang w:val="en-US"/>
              </w:rPr>
              <w:t xml:space="preserve"> </w:t>
            </w:r>
            <w:r w:rsidRPr="007B38BC">
              <w:rPr>
                <w:rFonts w:ascii="Courier New" w:eastAsia="Times New Roman" w:hAnsi="Courier New" w:cs="Courier New"/>
                <w:sz w:val="20"/>
                <w:lang w:val="en-US"/>
              </w:rPr>
              <w:t xml:space="preserve">n = sizeof(arr)/sizeof(arr[0]);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selectionSort(arr, n); </w:t>
            </w:r>
          </w:p>
          <w:p w:rsidR="000D25A3" w:rsidRPr="007B38BC" w:rsidRDefault="000D25A3" w:rsidP="00F853B5">
            <w:pPr>
              <w:spacing w:after="0" w:line="240" w:lineRule="auto"/>
              <w:rPr>
                <w:rFonts w:ascii="Times New Roman" w:eastAsia="Times New Roman" w:hAnsi="Times New Roman" w:cs="Times New Roman"/>
                <w:sz w:val="24"/>
                <w:szCs w:val="24"/>
                <w:lang w:val="en-US"/>
              </w:rPr>
            </w:pPr>
            <w:r w:rsidRPr="007B38BC">
              <w:rPr>
                <w:rFonts w:ascii="Courier New" w:eastAsia="Times New Roman" w:hAnsi="Courier New" w:cs="Courier New"/>
                <w:sz w:val="20"/>
                <w:lang w:val="en-US"/>
              </w:rPr>
              <w:t xml:space="preserve">    printf("Sorted array: \n"); </w:t>
            </w:r>
          </w:p>
          <w:p w:rsidR="000D25A3" w:rsidRPr="007B38BC" w:rsidRDefault="000D25A3" w:rsidP="00F853B5">
            <w:pPr>
              <w:spacing w:after="0" w:line="240" w:lineRule="auto"/>
              <w:rPr>
                <w:rFonts w:ascii="Times New Roman" w:eastAsia="Times New Roman" w:hAnsi="Times New Roman" w:cs="Times New Roman"/>
                <w:sz w:val="24"/>
                <w:szCs w:val="24"/>
              </w:rPr>
            </w:pPr>
            <w:r w:rsidRPr="007B38BC">
              <w:rPr>
                <w:rFonts w:ascii="Courier New" w:eastAsia="Times New Roman" w:hAnsi="Courier New" w:cs="Courier New"/>
                <w:sz w:val="20"/>
                <w:lang w:val="en-US"/>
              </w:rPr>
              <w:t>    </w:t>
            </w:r>
            <w:r w:rsidRPr="007B38BC">
              <w:rPr>
                <w:rFonts w:ascii="Courier New" w:eastAsia="Times New Roman" w:hAnsi="Courier New" w:cs="Courier New"/>
                <w:sz w:val="20"/>
              </w:rPr>
              <w:t xml:space="preserve">printArray(arr, n); </w:t>
            </w:r>
          </w:p>
          <w:p w:rsidR="000D25A3" w:rsidRPr="007B38BC" w:rsidRDefault="000D25A3" w:rsidP="00F853B5">
            <w:pPr>
              <w:spacing w:after="0" w:line="240" w:lineRule="auto"/>
              <w:rPr>
                <w:rFonts w:ascii="Times New Roman" w:eastAsia="Times New Roman" w:hAnsi="Times New Roman" w:cs="Times New Roman"/>
                <w:sz w:val="24"/>
                <w:szCs w:val="24"/>
              </w:rPr>
            </w:pPr>
            <w:r w:rsidRPr="007B38BC">
              <w:rPr>
                <w:rFonts w:ascii="Courier New" w:eastAsia="Times New Roman" w:hAnsi="Courier New" w:cs="Courier New"/>
                <w:sz w:val="20"/>
              </w:rPr>
              <w:t>    return</w:t>
            </w:r>
            <w:r w:rsidRPr="007B38BC">
              <w:rPr>
                <w:rFonts w:ascii="Times New Roman" w:eastAsia="Times New Roman" w:hAnsi="Times New Roman" w:cs="Times New Roman"/>
                <w:sz w:val="24"/>
                <w:szCs w:val="24"/>
              </w:rPr>
              <w:t xml:space="preserve"> </w:t>
            </w:r>
            <w:r w:rsidRPr="007B38BC">
              <w:rPr>
                <w:rFonts w:ascii="Courier New" w:eastAsia="Times New Roman" w:hAnsi="Courier New" w:cs="Courier New"/>
                <w:sz w:val="20"/>
              </w:rPr>
              <w:t xml:space="preserve">0; </w:t>
            </w:r>
          </w:p>
          <w:p w:rsidR="000D25A3" w:rsidRPr="007B38BC" w:rsidRDefault="000D25A3" w:rsidP="00F853B5">
            <w:pPr>
              <w:spacing w:after="0" w:line="240" w:lineRule="auto"/>
              <w:rPr>
                <w:rFonts w:ascii="Times New Roman" w:eastAsia="Times New Roman" w:hAnsi="Times New Roman" w:cs="Times New Roman"/>
                <w:sz w:val="24"/>
                <w:szCs w:val="24"/>
              </w:rPr>
            </w:pPr>
            <w:r w:rsidRPr="007B38BC">
              <w:rPr>
                <w:rFonts w:ascii="Courier New" w:eastAsia="Times New Roman" w:hAnsi="Courier New" w:cs="Courier New"/>
                <w:sz w:val="20"/>
              </w:rPr>
              <w:t xml:space="preserve">} </w:t>
            </w:r>
          </w:p>
        </w:tc>
      </w:tr>
    </w:tbl>
    <w:p w:rsidR="000D25A3" w:rsidRPr="007B38BC" w:rsidRDefault="000D25A3" w:rsidP="000D25A3">
      <w:pPr>
        <w:spacing w:after="0" w:line="240" w:lineRule="auto"/>
        <w:rPr>
          <w:rFonts w:ascii="Times New Roman" w:eastAsia="Times New Roman" w:hAnsi="Times New Roman" w:cs="Times New Roman"/>
          <w:sz w:val="24"/>
          <w:szCs w:val="24"/>
          <w:lang w:val="en-US"/>
        </w:rPr>
      </w:pPr>
      <w:r w:rsidRPr="007B38BC">
        <w:rPr>
          <w:rFonts w:ascii="Helvetica" w:eastAsia="Times New Roman" w:hAnsi="Helvetica" w:cs="Helvetica"/>
          <w:color w:val="000000"/>
          <w:sz w:val="28"/>
          <w:szCs w:val="28"/>
          <w:lang w:val="en-US"/>
        </w:rPr>
        <w:lastRenderedPageBreak/>
        <w:br/>
      </w:r>
      <w:r w:rsidRPr="007B38BC">
        <w:rPr>
          <w:rFonts w:ascii="Helvetica" w:eastAsia="Times New Roman" w:hAnsi="Helvetica" w:cs="Helvetica"/>
          <w:color w:val="000000"/>
          <w:sz w:val="28"/>
          <w:szCs w:val="28"/>
          <w:shd w:val="clear" w:color="auto" w:fill="FFFFFF"/>
          <w:lang w:val="en-US"/>
        </w:rPr>
        <w:t>Output:</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Sorted array:</w:t>
      </w:r>
    </w:p>
    <w:p w:rsidR="000D25A3" w:rsidRPr="007B38BC" w:rsidRDefault="000D25A3" w:rsidP="000D25A3">
      <w:pPr>
        <w:pBdr>
          <w:top w:val="single" w:sz="8" w:space="11" w:color="EDEDED"/>
          <w:left w:val="single" w:sz="8" w:space="11" w:color="EDEDED"/>
          <w:bottom w:val="single" w:sz="8" w:space="11" w:color="EDEDED"/>
          <w:right w:val="single" w:sz="8" w:space="11"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line="240" w:lineRule="auto"/>
        <w:jc w:val="both"/>
        <w:textAlignment w:val="baseline"/>
        <w:rPr>
          <w:rFonts w:ascii="Consolas" w:eastAsia="Times New Roman" w:hAnsi="Consolas" w:cs="Consolas"/>
          <w:color w:val="000000"/>
          <w:sz w:val="26"/>
          <w:szCs w:val="26"/>
          <w:lang w:val="en-US"/>
        </w:rPr>
      </w:pPr>
      <w:r w:rsidRPr="007B38BC">
        <w:rPr>
          <w:rFonts w:ascii="Consolas" w:eastAsia="Times New Roman" w:hAnsi="Consolas" w:cs="Consolas"/>
          <w:color w:val="000000"/>
          <w:sz w:val="26"/>
          <w:szCs w:val="26"/>
          <w:lang w:val="en-US"/>
        </w:rPr>
        <w:t>11 12 22 25 64</w:t>
      </w:r>
    </w:p>
    <w:p w:rsidR="000D25A3" w:rsidRPr="007B38BC" w:rsidRDefault="000D25A3" w:rsidP="000D25A3">
      <w:pPr>
        <w:shd w:val="clear" w:color="auto" w:fill="FFFFFF"/>
        <w:spacing w:after="0" w:line="240" w:lineRule="auto"/>
        <w:jc w:val="both"/>
        <w:textAlignment w:val="baseline"/>
        <w:rPr>
          <w:rFonts w:ascii="Helvetica" w:eastAsia="Times New Roman" w:hAnsi="Helvetica" w:cs="Helvetica"/>
          <w:color w:val="000000"/>
          <w:sz w:val="24"/>
          <w:szCs w:val="24"/>
          <w:lang w:val="en-US"/>
        </w:rPr>
      </w:pPr>
      <w:r w:rsidRPr="007B38BC">
        <w:rPr>
          <w:rFonts w:ascii="Helvetica" w:eastAsia="Times New Roman" w:hAnsi="Helvetica" w:cs="Helvetica"/>
          <w:b/>
          <w:bCs/>
          <w:color w:val="000000"/>
          <w:sz w:val="32"/>
          <w:lang w:val="en-US"/>
        </w:rPr>
        <w:t>Time Complexity:</w:t>
      </w:r>
      <w:r w:rsidRPr="007B38BC">
        <w:rPr>
          <w:rFonts w:ascii="Helvetica" w:eastAsia="Times New Roman" w:hAnsi="Helvetica" w:cs="Helvetica"/>
          <w:color w:val="000000"/>
          <w:sz w:val="24"/>
          <w:szCs w:val="24"/>
          <w:lang w:val="en-US"/>
        </w:rPr>
        <w:t> O(n</w:t>
      </w:r>
      <w:r w:rsidRPr="007B38BC">
        <w:rPr>
          <w:rFonts w:ascii="Helvetica" w:eastAsia="Times New Roman" w:hAnsi="Helvetica" w:cs="Helvetica"/>
          <w:color w:val="000000"/>
          <w:sz w:val="24"/>
          <w:szCs w:val="24"/>
          <w:bdr w:val="none" w:sz="0" w:space="0" w:color="auto" w:frame="1"/>
          <w:vertAlign w:val="superscript"/>
          <w:lang w:val="en-US"/>
        </w:rPr>
        <w:t>2</w:t>
      </w:r>
      <w:r w:rsidRPr="007B38BC">
        <w:rPr>
          <w:rFonts w:ascii="Helvetica" w:eastAsia="Times New Roman" w:hAnsi="Helvetica" w:cs="Helvetica"/>
          <w:color w:val="000000"/>
          <w:sz w:val="24"/>
          <w:szCs w:val="24"/>
          <w:lang w:val="en-US"/>
        </w:rPr>
        <w:t>) as there are two nested loops.</w:t>
      </w:r>
    </w:p>
    <w:p w:rsidR="000D25A3" w:rsidRPr="007B38BC" w:rsidRDefault="000D25A3" w:rsidP="000D25A3">
      <w:pPr>
        <w:shd w:val="clear" w:color="auto" w:fill="FFFFFF"/>
        <w:spacing w:after="0" w:line="240" w:lineRule="auto"/>
        <w:jc w:val="both"/>
        <w:textAlignment w:val="baseline"/>
        <w:rPr>
          <w:rFonts w:ascii="Helvetica" w:eastAsia="Times New Roman" w:hAnsi="Helvetica" w:cs="Helvetica"/>
          <w:color w:val="000000"/>
          <w:sz w:val="24"/>
          <w:szCs w:val="24"/>
          <w:lang w:val="en-US"/>
        </w:rPr>
      </w:pPr>
      <w:r w:rsidRPr="007B38BC">
        <w:rPr>
          <w:rFonts w:ascii="Helvetica" w:eastAsia="Times New Roman" w:hAnsi="Helvetica" w:cs="Helvetica"/>
          <w:b/>
          <w:bCs/>
          <w:color w:val="000000"/>
          <w:sz w:val="32"/>
          <w:lang w:val="en-US"/>
        </w:rPr>
        <w:t>Auxiliary Space:</w:t>
      </w:r>
      <w:r w:rsidRPr="007B38BC">
        <w:rPr>
          <w:rFonts w:ascii="Helvetica" w:eastAsia="Times New Roman" w:hAnsi="Helvetica" w:cs="Helvetica"/>
          <w:color w:val="000000"/>
          <w:sz w:val="24"/>
          <w:szCs w:val="24"/>
          <w:lang w:val="en-US"/>
        </w:rPr>
        <w:t> O(1)</w:t>
      </w:r>
      <w:r w:rsidRPr="007B38BC">
        <w:rPr>
          <w:rFonts w:ascii="Helvetica" w:eastAsia="Times New Roman" w:hAnsi="Helvetica" w:cs="Helvetica"/>
          <w:color w:val="000000"/>
          <w:sz w:val="24"/>
          <w:szCs w:val="24"/>
          <w:lang w:val="en-US"/>
        </w:rPr>
        <w:br/>
        <w:t>The good thing about selection sort is it never makes more than O(n) swaps and can be useful when memory write is a costly operation.</w:t>
      </w:r>
    </w:p>
    <w:p w:rsidR="000D25A3" w:rsidRPr="007B38BC" w:rsidRDefault="000D25A3" w:rsidP="000D25A3">
      <w:pPr>
        <w:shd w:val="clear" w:color="auto" w:fill="FFFFFF"/>
        <w:spacing w:after="215" w:line="240" w:lineRule="auto"/>
        <w:jc w:val="both"/>
        <w:textAlignment w:val="baseline"/>
        <w:rPr>
          <w:rFonts w:ascii="Helvetica" w:eastAsia="Times New Roman" w:hAnsi="Helvetica" w:cs="Helvetica"/>
          <w:color w:val="000000"/>
          <w:sz w:val="24"/>
          <w:szCs w:val="24"/>
          <w:lang w:val="en-US"/>
        </w:rPr>
      </w:pPr>
      <w:r w:rsidRPr="007B38BC">
        <w:rPr>
          <w:rFonts w:ascii="Helvetica" w:eastAsia="Times New Roman" w:hAnsi="Helvetica" w:cs="Helvetica"/>
          <w:color w:val="000000"/>
          <w:sz w:val="24"/>
          <w:szCs w:val="24"/>
          <w:lang w:val="en-US"/>
        </w:rPr>
        <w:t> </w:t>
      </w:r>
    </w:p>
    <w:p w:rsidR="000D25A3" w:rsidRPr="007B38BC" w:rsidRDefault="000D25A3" w:rsidP="000D25A3">
      <w:pPr>
        <w:rPr>
          <w:lang w:val="en-US"/>
        </w:rPr>
      </w:pPr>
    </w:p>
    <w:p w:rsidR="00777160" w:rsidRPr="00777160" w:rsidRDefault="00535758" w:rsidP="00777160">
      <w:pPr>
        <w:jc w:val="both"/>
        <w:rPr>
          <w:rFonts w:ascii="Times New Roman" w:hAnsi="Times New Roman" w:cs="Times New Roman"/>
          <w:b/>
          <w:sz w:val="24"/>
          <w:szCs w:val="28"/>
          <w:lang w:val="en-US"/>
        </w:rPr>
      </w:pPr>
      <w:r>
        <w:rPr>
          <w:rFonts w:ascii="Times New Roman" w:hAnsi="Times New Roman" w:cs="Times New Roman"/>
          <w:b/>
          <w:sz w:val="24"/>
          <w:szCs w:val="28"/>
          <w:lang w:val="en-US"/>
        </w:rPr>
        <w:t>Topic № 10</w:t>
      </w:r>
      <w:r w:rsidR="00777160" w:rsidRPr="00777160">
        <w:rPr>
          <w:rFonts w:ascii="Times New Roman" w:hAnsi="Times New Roman" w:cs="Times New Roman"/>
          <w:b/>
          <w:sz w:val="24"/>
          <w:szCs w:val="28"/>
          <w:lang w:val="en-US"/>
        </w:rPr>
        <w:t>.</w:t>
      </w:r>
    </w:p>
    <w:p w:rsidR="00777160" w:rsidRPr="009C77C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9C77CC">
        <w:rPr>
          <w:rFonts w:ascii="Verdana" w:eastAsia="Times New Roman" w:hAnsi="Verdana" w:cs="Times New Roman"/>
          <w:color w:val="000000"/>
          <w:sz w:val="24"/>
          <w:szCs w:val="24"/>
          <w:lang w:val="en-US"/>
        </w:rPr>
        <w:lastRenderedPageBreak/>
        <w:t>Structures are used to represent a record. Suppose you want to keep track of your books in a library. You might want to track the following attributes about each book −</w:t>
      </w:r>
    </w:p>
    <w:p w:rsidR="00777160" w:rsidRPr="009C77CC" w:rsidRDefault="00777160" w:rsidP="003D0297">
      <w:pPr>
        <w:numPr>
          <w:ilvl w:val="0"/>
          <w:numId w:val="24"/>
        </w:numPr>
        <w:spacing w:before="100" w:beforeAutospacing="1" w:after="107" w:line="516" w:lineRule="atLeast"/>
        <w:rPr>
          <w:rFonts w:ascii="Verdana" w:eastAsia="Times New Roman" w:hAnsi="Verdana" w:cs="Times New Roman"/>
          <w:color w:val="000000"/>
          <w:sz w:val="30"/>
          <w:szCs w:val="30"/>
        </w:rPr>
      </w:pPr>
      <w:r w:rsidRPr="009C77CC">
        <w:rPr>
          <w:rFonts w:ascii="Verdana" w:eastAsia="Times New Roman" w:hAnsi="Verdana" w:cs="Times New Roman"/>
          <w:color w:val="000000"/>
          <w:sz w:val="30"/>
          <w:szCs w:val="30"/>
        </w:rPr>
        <w:t>Title</w:t>
      </w:r>
    </w:p>
    <w:p w:rsidR="00777160" w:rsidRPr="009C77CC" w:rsidRDefault="00777160" w:rsidP="003D0297">
      <w:pPr>
        <w:numPr>
          <w:ilvl w:val="0"/>
          <w:numId w:val="24"/>
        </w:numPr>
        <w:spacing w:before="100" w:beforeAutospacing="1" w:after="107" w:line="516" w:lineRule="atLeast"/>
        <w:rPr>
          <w:rFonts w:ascii="Verdana" w:eastAsia="Times New Roman" w:hAnsi="Verdana" w:cs="Times New Roman"/>
          <w:color w:val="000000"/>
          <w:sz w:val="30"/>
          <w:szCs w:val="30"/>
        </w:rPr>
      </w:pPr>
      <w:r w:rsidRPr="009C77CC">
        <w:rPr>
          <w:rFonts w:ascii="Verdana" w:eastAsia="Times New Roman" w:hAnsi="Verdana" w:cs="Times New Roman"/>
          <w:color w:val="000000"/>
          <w:sz w:val="30"/>
          <w:szCs w:val="30"/>
        </w:rPr>
        <w:t>Author</w:t>
      </w:r>
    </w:p>
    <w:p w:rsidR="00777160" w:rsidRPr="009C77CC" w:rsidRDefault="00777160" w:rsidP="003D0297">
      <w:pPr>
        <w:numPr>
          <w:ilvl w:val="0"/>
          <w:numId w:val="24"/>
        </w:numPr>
        <w:spacing w:before="100" w:beforeAutospacing="1" w:after="107" w:line="516" w:lineRule="atLeast"/>
        <w:rPr>
          <w:rFonts w:ascii="Verdana" w:eastAsia="Times New Roman" w:hAnsi="Verdana" w:cs="Times New Roman"/>
          <w:color w:val="000000"/>
          <w:sz w:val="30"/>
          <w:szCs w:val="30"/>
        </w:rPr>
      </w:pPr>
      <w:r w:rsidRPr="009C77CC">
        <w:rPr>
          <w:rFonts w:ascii="Verdana" w:eastAsia="Times New Roman" w:hAnsi="Verdana" w:cs="Times New Roman"/>
          <w:color w:val="000000"/>
          <w:sz w:val="30"/>
          <w:szCs w:val="30"/>
        </w:rPr>
        <w:t>Subject</w:t>
      </w:r>
    </w:p>
    <w:p w:rsidR="00777160" w:rsidRPr="009C77CC" w:rsidRDefault="00777160" w:rsidP="003D0297">
      <w:pPr>
        <w:numPr>
          <w:ilvl w:val="0"/>
          <w:numId w:val="24"/>
        </w:numPr>
        <w:spacing w:before="100" w:beforeAutospacing="1" w:after="107" w:line="516" w:lineRule="atLeast"/>
        <w:rPr>
          <w:rFonts w:ascii="Verdana" w:eastAsia="Times New Roman" w:hAnsi="Verdana" w:cs="Times New Roman"/>
          <w:color w:val="000000"/>
          <w:sz w:val="30"/>
          <w:szCs w:val="30"/>
        </w:rPr>
      </w:pPr>
      <w:r w:rsidRPr="009C77CC">
        <w:rPr>
          <w:rFonts w:ascii="Verdana" w:eastAsia="Times New Roman" w:hAnsi="Verdana" w:cs="Times New Roman"/>
          <w:color w:val="000000"/>
          <w:sz w:val="30"/>
          <w:szCs w:val="30"/>
        </w:rPr>
        <w:t>Book ID</w:t>
      </w:r>
    </w:p>
    <w:p w:rsidR="00777160" w:rsidRPr="009C77CC" w:rsidRDefault="00777160" w:rsidP="00777160">
      <w:pPr>
        <w:spacing w:before="48" w:after="48" w:line="360" w:lineRule="atLeast"/>
        <w:ind w:right="48"/>
        <w:outlineLvl w:val="1"/>
        <w:rPr>
          <w:rFonts w:ascii="Verdana" w:eastAsia="Times New Roman" w:hAnsi="Verdana" w:cs="Times New Roman"/>
          <w:color w:val="121214"/>
          <w:spacing w:val="-21"/>
          <w:sz w:val="41"/>
          <w:szCs w:val="41"/>
        </w:rPr>
      </w:pPr>
      <w:r w:rsidRPr="009C77CC">
        <w:rPr>
          <w:rFonts w:ascii="Verdana" w:eastAsia="Times New Roman" w:hAnsi="Verdana" w:cs="Times New Roman"/>
          <w:color w:val="121214"/>
          <w:spacing w:val="-21"/>
          <w:sz w:val="41"/>
          <w:szCs w:val="41"/>
        </w:rPr>
        <w:t>Defining a Structure</w:t>
      </w:r>
    </w:p>
    <w:p w:rsidR="00777160" w:rsidRPr="009C77C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9C77CC">
        <w:rPr>
          <w:rFonts w:ascii="Verdana" w:eastAsia="Times New Roman" w:hAnsi="Verdana" w:cs="Times New Roman"/>
          <w:color w:val="000000"/>
          <w:sz w:val="24"/>
          <w:szCs w:val="24"/>
          <w:lang w:val="en-US"/>
        </w:rPr>
        <w:t>To define a structure, you must use the </w:t>
      </w:r>
      <w:r w:rsidRPr="009C77CC">
        <w:rPr>
          <w:rFonts w:ascii="Verdana" w:eastAsia="Times New Roman" w:hAnsi="Verdana" w:cs="Times New Roman"/>
          <w:b/>
          <w:bCs/>
          <w:color w:val="000000"/>
          <w:sz w:val="24"/>
          <w:szCs w:val="24"/>
          <w:lang w:val="en-US"/>
        </w:rPr>
        <w:t>struct</w:t>
      </w:r>
      <w:r w:rsidRPr="009C77CC">
        <w:rPr>
          <w:rFonts w:ascii="Verdana" w:eastAsia="Times New Roman" w:hAnsi="Verdana" w:cs="Times New Roman"/>
          <w:color w:val="000000"/>
          <w:sz w:val="24"/>
          <w:szCs w:val="24"/>
          <w:lang w:val="en-US"/>
        </w:rPr>
        <w:t> statement. The struct statement defines a new data type, with more than one member. The format of the struct statement is as follows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structure tag</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member definition</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member definition</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member definition</w:t>
      </w:r>
      <w:r w:rsidRPr="0031478C">
        <w:rPr>
          <w:rFonts w:ascii="Consolas" w:eastAsia="Times New Roman" w:hAnsi="Consolas" w:cs="Consolas"/>
          <w:color w:val="666600"/>
          <w:sz w:val="28"/>
          <w:lang w:val="en-US"/>
        </w:rPr>
        <w:t>;</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one </w:t>
      </w:r>
      <w:r w:rsidRPr="0031478C">
        <w:rPr>
          <w:rFonts w:ascii="Consolas" w:eastAsia="Times New Roman" w:hAnsi="Consolas" w:cs="Consolas"/>
          <w:color w:val="000088"/>
          <w:sz w:val="28"/>
          <w:lang w:val="en-US"/>
        </w:rPr>
        <w:t>or</w:t>
      </w:r>
      <w:r w:rsidRPr="0031478C">
        <w:rPr>
          <w:rFonts w:ascii="Consolas" w:eastAsia="Times New Roman" w:hAnsi="Consolas" w:cs="Consolas"/>
          <w:color w:val="313131"/>
          <w:sz w:val="28"/>
          <w:lang w:val="en-US"/>
        </w:rPr>
        <w:t xml:space="preserve"> more structure variables</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p>
    <w:p w:rsidR="00777160" w:rsidRPr="009C77C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9C77CC">
        <w:rPr>
          <w:rFonts w:ascii="Verdana" w:eastAsia="Times New Roman" w:hAnsi="Verdana" w:cs="Times New Roman"/>
          <w:color w:val="000000"/>
          <w:sz w:val="24"/>
          <w:szCs w:val="24"/>
          <w:lang w:val="en-US"/>
        </w:rPr>
        <w:t>The </w:t>
      </w:r>
      <w:r w:rsidRPr="009C77CC">
        <w:rPr>
          <w:rFonts w:ascii="Verdana" w:eastAsia="Times New Roman" w:hAnsi="Verdana" w:cs="Times New Roman"/>
          <w:b/>
          <w:bCs/>
          <w:color w:val="000000"/>
          <w:sz w:val="24"/>
          <w:szCs w:val="24"/>
          <w:lang w:val="en-US"/>
        </w:rPr>
        <w:t>structure tag</w:t>
      </w:r>
      <w:r w:rsidRPr="009C77CC">
        <w:rPr>
          <w:rFonts w:ascii="Verdana" w:eastAsia="Times New Roman" w:hAnsi="Verdana" w:cs="Times New Roman"/>
          <w:color w:val="000000"/>
          <w:sz w:val="24"/>
          <w:szCs w:val="24"/>
          <w:lang w:val="en-US"/>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lastRenderedPageBreak/>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title</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50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50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100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book_id</w:t>
      </w:r>
      <w:r w:rsidRPr="0031478C">
        <w:rPr>
          <w:rFonts w:ascii="Consolas" w:eastAsia="Times New Roman" w:hAnsi="Consolas" w:cs="Consolas"/>
          <w:color w:val="666600"/>
          <w:sz w:val="28"/>
          <w:lang w:val="en-US"/>
        </w:rPr>
        <w:t>;</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p>
    <w:p w:rsidR="00777160" w:rsidRPr="009C77CC" w:rsidRDefault="00777160" w:rsidP="00777160">
      <w:pPr>
        <w:spacing w:before="48" w:after="48" w:line="360" w:lineRule="atLeast"/>
        <w:ind w:right="48"/>
        <w:outlineLvl w:val="1"/>
        <w:rPr>
          <w:rFonts w:ascii="Verdana" w:eastAsia="Times New Roman" w:hAnsi="Verdana" w:cs="Times New Roman"/>
          <w:color w:val="121214"/>
          <w:spacing w:val="-21"/>
          <w:sz w:val="41"/>
          <w:szCs w:val="41"/>
          <w:lang w:val="en-US"/>
        </w:rPr>
      </w:pPr>
      <w:r w:rsidRPr="009C77CC">
        <w:rPr>
          <w:rFonts w:ascii="Verdana" w:eastAsia="Times New Roman" w:hAnsi="Verdana" w:cs="Times New Roman"/>
          <w:color w:val="121214"/>
          <w:spacing w:val="-21"/>
          <w:sz w:val="41"/>
          <w:szCs w:val="41"/>
          <w:lang w:val="en-US"/>
        </w:rPr>
        <w:t>Accessing Structure Members</w:t>
      </w:r>
    </w:p>
    <w:p w:rsidR="00777160" w:rsidRPr="009C77C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9C77CC">
        <w:rPr>
          <w:rFonts w:ascii="Verdana" w:eastAsia="Times New Roman" w:hAnsi="Verdana" w:cs="Times New Roman"/>
          <w:color w:val="000000"/>
          <w:sz w:val="24"/>
          <w:szCs w:val="24"/>
          <w:lang w:val="en-US"/>
        </w:rPr>
        <w:t>To access any member of a structure, we use the </w:t>
      </w:r>
      <w:r w:rsidRPr="009C77CC">
        <w:rPr>
          <w:rFonts w:ascii="Verdana" w:eastAsia="Times New Roman" w:hAnsi="Verdana" w:cs="Times New Roman"/>
          <w:b/>
          <w:bCs/>
          <w:color w:val="000000"/>
          <w:sz w:val="24"/>
          <w:szCs w:val="24"/>
          <w:lang w:val="en-US"/>
        </w:rPr>
        <w:t>member access operator (.)</w:t>
      </w:r>
      <w:r w:rsidRPr="009C77CC">
        <w:rPr>
          <w:rFonts w:ascii="Verdana" w:eastAsia="Times New Roman" w:hAnsi="Verdana" w:cs="Times New Roman"/>
          <w:color w:val="000000"/>
          <w:sz w:val="24"/>
          <w:szCs w:val="24"/>
          <w:lang w:val="en-US"/>
        </w:rPr>
        <w:t>. The member access operator is coded as a period between the structure variable name and the structure member that we wish to access. You would use the keyword </w:t>
      </w:r>
      <w:r w:rsidRPr="009C77CC">
        <w:rPr>
          <w:rFonts w:ascii="Verdana" w:eastAsia="Times New Roman" w:hAnsi="Verdana" w:cs="Times New Roman"/>
          <w:b/>
          <w:bCs/>
          <w:color w:val="000000"/>
          <w:sz w:val="24"/>
          <w:szCs w:val="24"/>
          <w:lang w:val="en-US"/>
        </w:rPr>
        <w:t>struct</w:t>
      </w:r>
      <w:r w:rsidRPr="009C77CC">
        <w:rPr>
          <w:rFonts w:ascii="Verdana" w:eastAsia="Times New Roman" w:hAnsi="Verdana" w:cs="Times New Roman"/>
          <w:color w:val="000000"/>
          <w:sz w:val="24"/>
          <w:szCs w:val="24"/>
          <w:lang w:val="en-US"/>
        </w:rPr>
        <w:t> to define variables of structure type. The following example shows how to use a structure in a program −</w:t>
      </w:r>
    </w:p>
    <w:p w:rsidR="00777160" w:rsidRPr="009C77CC" w:rsidRDefault="00FE76FE" w:rsidP="00777160">
      <w:pPr>
        <w:spacing w:after="0" w:line="240" w:lineRule="auto"/>
        <w:rPr>
          <w:rFonts w:ascii="Times New Roman" w:eastAsia="Times New Roman" w:hAnsi="Times New Roman" w:cs="Times New Roman"/>
          <w:sz w:val="24"/>
          <w:szCs w:val="24"/>
          <w:lang w:val="en-US"/>
        </w:rPr>
      </w:pPr>
      <w:hyperlink r:id="rId98" w:tgtFrame="_blank" w:history="1">
        <w:r w:rsidR="00777160" w:rsidRPr="0031478C">
          <w:rPr>
            <w:rFonts w:ascii="Arial" w:eastAsia="Times New Roman" w:hAnsi="Arial" w:cs="Arial"/>
            <w:color w:val="FFFFFF"/>
            <w:sz w:val="28"/>
            <w:lang w:val="en-US"/>
          </w:rPr>
          <w:t> Live Demo</w:t>
        </w:r>
      </w:hyperlink>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880000"/>
          <w:sz w:val="28"/>
          <w:lang w:val="en-US"/>
        </w:rPr>
        <w:t>#include</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&lt;stdio.h&gt;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880000"/>
          <w:sz w:val="28"/>
          <w:lang w:val="en-US"/>
        </w:rPr>
        <w:t>#include</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&lt;string.h&gt;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title</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50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50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100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book_id</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lastRenderedPageBreak/>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main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Declare Book1 of type Book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Declare Book2 of type Book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book 1 specification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"C Programming"</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"Nuha Ali"</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"C Programming Tutorial"</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book_id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6666"/>
          <w:sz w:val="28"/>
          <w:lang w:val="en-US"/>
        </w:rPr>
        <w:t>6495407</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book 2 specification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"Telecom Billing"</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"Zara Ali"</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"Telecom Billing Tutorial"</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book_id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6666"/>
          <w:sz w:val="28"/>
          <w:lang w:val="en-US"/>
        </w:rPr>
        <w:t>6495700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print Book1 info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1 title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lastRenderedPageBreak/>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1 author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1 subject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1 book_id : %d\n"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book_id</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print Book2 info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2 title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2 author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2 subject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2 book_id : %d\n"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book_id</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return</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6666"/>
          <w:sz w:val="28"/>
          <w:lang w:val="en-US"/>
        </w:rPr>
        <w:t>0</w:t>
      </w:r>
      <w:r w:rsidRPr="0031478C">
        <w:rPr>
          <w:rFonts w:ascii="Consolas" w:eastAsia="Times New Roman" w:hAnsi="Consolas" w:cs="Consolas"/>
          <w:color w:val="666600"/>
          <w:sz w:val="28"/>
          <w:lang w:val="en-US"/>
        </w:rPr>
        <w:t>;</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31478C">
        <w:rPr>
          <w:rFonts w:ascii="Consolas" w:eastAsia="Times New Roman" w:hAnsi="Consolas" w:cs="Consolas"/>
          <w:color w:val="666600"/>
          <w:sz w:val="28"/>
          <w:lang w:val="en-US"/>
        </w:rPr>
        <w:t>}</w:t>
      </w:r>
    </w:p>
    <w:p w:rsidR="00777160" w:rsidRPr="009C77C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9C77CC">
        <w:rPr>
          <w:rFonts w:ascii="Verdana" w:eastAsia="Times New Roman" w:hAnsi="Verdana" w:cs="Times New Roman"/>
          <w:color w:val="000000"/>
          <w:sz w:val="24"/>
          <w:szCs w:val="24"/>
          <w:lang w:val="en-US"/>
        </w:rPr>
        <w:t>When the above code is compiled and executed, it produces the following result −</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C77CC">
        <w:rPr>
          <w:rFonts w:ascii="Consolas" w:eastAsia="Times New Roman" w:hAnsi="Consolas" w:cs="Consolas"/>
          <w:color w:val="313131"/>
          <w:sz w:val="26"/>
          <w:szCs w:val="26"/>
          <w:lang w:val="en-US"/>
        </w:rPr>
        <w:t>Book 1 title : C Programming</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C77CC">
        <w:rPr>
          <w:rFonts w:ascii="Consolas" w:eastAsia="Times New Roman" w:hAnsi="Consolas" w:cs="Consolas"/>
          <w:color w:val="313131"/>
          <w:sz w:val="26"/>
          <w:szCs w:val="26"/>
          <w:lang w:val="en-US"/>
        </w:rPr>
        <w:t>Book 1 author : Nuha Ali</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C77CC">
        <w:rPr>
          <w:rFonts w:ascii="Consolas" w:eastAsia="Times New Roman" w:hAnsi="Consolas" w:cs="Consolas"/>
          <w:color w:val="313131"/>
          <w:sz w:val="26"/>
          <w:szCs w:val="26"/>
          <w:lang w:val="en-US"/>
        </w:rPr>
        <w:t>Book 1 subject : C Programming Tutorial</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C77CC">
        <w:rPr>
          <w:rFonts w:ascii="Consolas" w:eastAsia="Times New Roman" w:hAnsi="Consolas" w:cs="Consolas"/>
          <w:color w:val="313131"/>
          <w:sz w:val="26"/>
          <w:szCs w:val="26"/>
          <w:lang w:val="en-US"/>
        </w:rPr>
        <w:t>Book 1 book_id : 6495407</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C77CC">
        <w:rPr>
          <w:rFonts w:ascii="Consolas" w:eastAsia="Times New Roman" w:hAnsi="Consolas" w:cs="Consolas"/>
          <w:color w:val="313131"/>
          <w:sz w:val="26"/>
          <w:szCs w:val="26"/>
          <w:lang w:val="en-US"/>
        </w:rPr>
        <w:t>Book 2 title : Telecom Billing</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C77CC">
        <w:rPr>
          <w:rFonts w:ascii="Consolas" w:eastAsia="Times New Roman" w:hAnsi="Consolas" w:cs="Consolas"/>
          <w:color w:val="313131"/>
          <w:sz w:val="26"/>
          <w:szCs w:val="26"/>
          <w:lang w:val="en-US"/>
        </w:rPr>
        <w:t>Book 2 author : Zara Ali</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C77CC">
        <w:rPr>
          <w:rFonts w:ascii="Consolas" w:eastAsia="Times New Roman" w:hAnsi="Consolas" w:cs="Consolas"/>
          <w:color w:val="313131"/>
          <w:sz w:val="26"/>
          <w:szCs w:val="26"/>
          <w:lang w:val="en-US"/>
        </w:rPr>
        <w:t>Book 2 subject : Telecom Billing Tutorial</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C77CC">
        <w:rPr>
          <w:rFonts w:ascii="Consolas" w:eastAsia="Times New Roman" w:hAnsi="Consolas" w:cs="Consolas"/>
          <w:color w:val="313131"/>
          <w:sz w:val="26"/>
          <w:szCs w:val="26"/>
          <w:lang w:val="en-US"/>
        </w:rPr>
        <w:t>Book 2 book_id : 6495700</w:t>
      </w:r>
    </w:p>
    <w:p w:rsidR="00777160" w:rsidRPr="009C77CC" w:rsidRDefault="00777160" w:rsidP="00777160">
      <w:pPr>
        <w:spacing w:before="48" w:after="48" w:line="360" w:lineRule="atLeast"/>
        <w:ind w:right="48"/>
        <w:outlineLvl w:val="1"/>
        <w:rPr>
          <w:rFonts w:ascii="Verdana" w:eastAsia="Times New Roman" w:hAnsi="Verdana" w:cs="Times New Roman"/>
          <w:color w:val="121214"/>
          <w:spacing w:val="-21"/>
          <w:sz w:val="41"/>
          <w:szCs w:val="41"/>
          <w:lang w:val="en-US"/>
        </w:rPr>
      </w:pPr>
      <w:r w:rsidRPr="009C77CC">
        <w:rPr>
          <w:rFonts w:ascii="Verdana" w:eastAsia="Times New Roman" w:hAnsi="Verdana" w:cs="Times New Roman"/>
          <w:color w:val="121214"/>
          <w:spacing w:val="-21"/>
          <w:sz w:val="41"/>
          <w:szCs w:val="41"/>
          <w:lang w:val="en-US"/>
        </w:rPr>
        <w:t>Structures as Function Arguments</w:t>
      </w:r>
    </w:p>
    <w:p w:rsidR="00777160" w:rsidRPr="009C77C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9C77CC">
        <w:rPr>
          <w:rFonts w:ascii="Verdana" w:eastAsia="Times New Roman" w:hAnsi="Verdana" w:cs="Times New Roman"/>
          <w:color w:val="000000"/>
          <w:sz w:val="24"/>
          <w:szCs w:val="24"/>
          <w:lang w:val="en-US"/>
        </w:rPr>
        <w:t>You can pass a structure as a function argument in the same way as you pass any other variable or pointer.</w:t>
      </w:r>
    </w:p>
    <w:p w:rsidR="00777160" w:rsidRPr="009C77CC" w:rsidRDefault="00FE76FE" w:rsidP="00777160">
      <w:pPr>
        <w:spacing w:after="0" w:line="240" w:lineRule="auto"/>
        <w:rPr>
          <w:rFonts w:ascii="Times New Roman" w:eastAsia="Times New Roman" w:hAnsi="Times New Roman" w:cs="Times New Roman"/>
          <w:sz w:val="24"/>
          <w:szCs w:val="24"/>
          <w:lang w:val="en-US"/>
        </w:rPr>
      </w:pPr>
      <w:hyperlink r:id="rId99" w:tgtFrame="_blank" w:history="1">
        <w:r w:rsidR="00777160" w:rsidRPr="0031478C">
          <w:rPr>
            <w:rFonts w:ascii="Arial" w:eastAsia="Times New Roman" w:hAnsi="Arial" w:cs="Arial"/>
            <w:color w:val="FFFFFF"/>
            <w:sz w:val="28"/>
            <w:lang w:val="en-US"/>
          </w:rPr>
          <w:t> Live Demo</w:t>
        </w:r>
      </w:hyperlink>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880000"/>
          <w:sz w:val="28"/>
          <w:lang w:val="en-US"/>
        </w:rPr>
        <w:lastRenderedPageBreak/>
        <w:t>#include</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&lt;stdio.h&gt;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880000"/>
          <w:sz w:val="28"/>
          <w:lang w:val="en-US"/>
        </w:rPr>
        <w:t>#include</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&lt;string.h&gt;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title</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50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50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100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book_id</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880000"/>
          <w:sz w:val="28"/>
          <w:lang w:val="en-US"/>
        </w:rPr>
        <w:t>/* function declaration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void</w:t>
      </w:r>
      <w:r w:rsidRPr="0031478C">
        <w:rPr>
          <w:rFonts w:ascii="Consolas" w:eastAsia="Times New Roman" w:hAnsi="Consolas" w:cs="Consolas"/>
          <w:color w:val="313131"/>
          <w:sz w:val="28"/>
          <w:lang w:val="en-US"/>
        </w:rPr>
        <w:t xml:space="preserve"> printBook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book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main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Declare Book1 of type Book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Declare Book2 of type Book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book 1 specification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"C Programming"</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lastRenderedPageBreak/>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"Nuha Ali"</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"C Programming Tutorial"</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book_id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6666"/>
          <w:sz w:val="28"/>
          <w:lang w:val="en-US"/>
        </w:rPr>
        <w:t>6495407</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book 2 specification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"Telecom Billing"</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"Zara Ali"</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"Telecom Billing Tutorial"</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book_id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6666"/>
          <w:sz w:val="28"/>
          <w:lang w:val="en-US"/>
        </w:rPr>
        <w:t>6495700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print Book1 info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Print Book2 info */</w:t>
      </w:r>
    </w:p>
    <w:p w:rsidR="00777160" w:rsidRPr="009C77C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31478C">
        <w:rPr>
          <w:rFonts w:ascii="Consolas" w:eastAsia="Times New Roman" w:hAnsi="Consolas" w:cs="Consolas"/>
          <w:color w:val="313131"/>
          <w:sz w:val="28"/>
          <w:lang w:val="en-US"/>
        </w:rPr>
        <w:t xml:space="preserve">   printBook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return</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6666"/>
          <w:sz w:val="28"/>
          <w:lang w:val="en-US"/>
        </w:rPr>
        <w:t>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void</w:t>
      </w:r>
      <w:r w:rsidRPr="0031478C">
        <w:rPr>
          <w:rFonts w:ascii="Consolas" w:eastAsia="Times New Roman" w:hAnsi="Consolas" w:cs="Consolas"/>
          <w:color w:val="313131"/>
          <w:sz w:val="28"/>
          <w:lang w:val="en-US"/>
        </w:rPr>
        <w:t xml:space="preserve"> printBook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book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title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lastRenderedPageBreak/>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author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subject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book_id : %d\n"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book_id</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31478C">
        <w:rPr>
          <w:rFonts w:ascii="Consolas" w:eastAsia="Times New Roman" w:hAnsi="Consolas" w:cs="Consolas"/>
          <w:color w:val="666600"/>
          <w:sz w:val="28"/>
          <w:lang w:val="en-US"/>
        </w:rPr>
        <w:t>}</w:t>
      </w:r>
    </w:p>
    <w:p w:rsidR="00777160" w:rsidRPr="0031478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31478C">
        <w:rPr>
          <w:rFonts w:ascii="Verdana" w:eastAsia="Times New Roman" w:hAnsi="Verdana" w:cs="Times New Roman"/>
          <w:color w:val="000000"/>
          <w:sz w:val="24"/>
          <w:szCs w:val="24"/>
          <w:lang w:val="en-US"/>
        </w:rPr>
        <w:t>When the above code is compiled and executed, it produces the following result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title : C Programming</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author : Nuha Ali</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subject : C Programming Tutorial</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book_id : 6495407</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title : Telecom Billing</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author : Zara Ali</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subject : Telecom Billing Tutorial</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book_id : 6495700</w:t>
      </w:r>
    </w:p>
    <w:p w:rsidR="00777160" w:rsidRPr="0031478C" w:rsidRDefault="00777160" w:rsidP="00777160">
      <w:pPr>
        <w:spacing w:before="48" w:after="48" w:line="360" w:lineRule="atLeast"/>
        <w:ind w:right="48"/>
        <w:outlineLvl w:val="1"/>
        <w:rPr>
          <w:rFonts w:ascii="Verdana" w:eastAsia="Times New Roman" w:hAnsi="Verdana" w:cs="Times New Roman"/>
          <w:color w:val="121214"/>
          <w:spacing w:val="-21"/>
          <w:sz w:val="41"/>
          <w:szCs w:val="41"/>
          <w:lang w:val="en-US"/>
        </w:rPr>
      </w:pPr>
      <w:r w:rsidRPr="0031478C">
        <w:rPr>
          <w:rFonts w:ascii="Verdana" w:eastAsia="Times New Roman" w:hAnsi="Verdana" w:cs="Times New Roman"/>
          <w:color w:val="121214"/>
          <w:spacing w:val="-21"/>
          <w:sz w:val="41"/>
          <w:szCs w:val="41"/>
          <w:lang w:val="en-US"/>
        </w:rPr>
        <w:t>Pointers to Structures</w:t>
      </w:r>
    </w:p>
    <w:p w:rsidR="00777160" w:rsidRPr="0031478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31478C">
        <w:rPr>
          <w:rFonts w:ascii="Verdana" w:eastAsia="Times New Roman" w:hAnsi="Verdana" w:cs="Times New Roman"/>
          <w:color w:val="000000"/>
          <w:sz w:val="24"/>
          <w:szCs w:val="24"/>
          <w:lang w:val="en-US"/>
        </w:rPr>
        <w:t>You can define pointers to structures in the same way as you define pointer to any other variable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struct Books *struct_pointer;</w:t>
      </w:r>
    </w:p>
    <w:p w:rsidR="00777160" w:rsidRPr="0031478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31478C">
        <w:rPr>
          <w:rFonts w:ascii="Verdana" w:eastAsia="Times New Roman" w:hAnsi="Verdana" w:cs="Times New Roman"/>
          <w:color w:val="000000"/>
          <w:sz w:val="24"/>
          <w:szCs w:val="24"/>
          <w:lang w:val="en-US"/>
        </w:rPr>
        <w:t>Now, you can store the address of a structure variable in the above defined pointer variable. To find the address of a structure variable, place the '&amp;'; operator before the structure's name as follows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31478C">
        <w:rPr>
          <w:rFonts w:ascii="Consolas" w:eastAsia="Times New Roman" w:hAnsi="Consolas" w:cs="Consolas"/>
          <w:color w:val="313131"/>
          <w:sz w:val="28"/>
          <w:lang w:val="en-US"/>
        </w:rPr>
        <w:t xml:space="preserve">struct_pointer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&amp;</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p>
    <w:p w:rsidR="00777160" w:rsidRPr="0031478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31478C">
        <w:rPr>
          <w:rFonts w:ascii="Verdana" w:eastAsia="Times New Roman" w:hAnsi="Verdana" w:cs="Times New Roman"/>
          <w:color w:val="000000"/>
          <w:sz w:val="24"/>
          <w:szCs w:val="24"/>
          <w:lang w:val="en-US"/>
        </w:rPr>
        <w:t xml:space="preserve">To access the members of a structure using a pointer to that structure, you must use the </w:t>
      </w:r>
      <w:r w:rsidRPr="0031478C">
        <w:rPr>
          <w:rFonts w:ascii="Arial" w:eastAsia="Times New Roman" w:hAnsi="Arial" w:cs="Arial"/>
          <w:color w:val="000000"/>
          <w:sz w:val="24"/>
          <w:szCs w:val="24"/>
          <w:lang w:val="en-US"/>
        </w:rPr>
        <w:t>→</w:t>
      </w:r>
      <w:r w:rsidRPr="0031478C">
        <w:rPr>
          <w:rFonts w:ascii="Verdana" w:eastAsia="Times New Roman" w:hAnsi="Verdana" w:cs="Verdana"/>
          <w:color w:val="000000"/>
          <w:sz w:val="24"/>
          <w:szCs w:val="24"/>
          <w:lang w:val="en-US"/>
        </w:rPr>
        <w:t xml:space="preserve"> operator as follows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31478C">
        <w:rPr>
          <w:rFonts w:ascii="Consolas" w:eastAsia="Times New Roman" w:hAnsi="Consolas" w:cs="Consolas"/>
          <w:color w:val="313131"/>
          <w:sz w:val="28"/>
          <w:lang w:val="en-US"/>
        </w:rPr>
        <w:t>struct_pointer</w:t>
      </w:r>
      <w:r w:rsidRPr="0031478C">
        <w:rPr>
          <w:rFonts w:ascii="Consolas" w:eastAsia="Times New Roman" w:hAnsi="Consolas" w:cs="Consolas"/>
          <w:color w:val="666600"/>
          <w:sz w:val="28"/>
          <w:lang w:val="en-US"/>
        </w:rPr>
        <w:t>-&gt;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p>
    <w:p w:rsidR="00777160" w:rsidRPr="0031478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31478C">
        <w:rPr>
          <w:rFonts w:ascii="Verdana" w:eastAsia="Times New Roman" w:hAnsi="Verdana" w:cs="Times New Roman"/>
          <w:color w:val="000000"/>
          <w:sz w:val="24"/>
          <w:szCs w:val="24"/>
          <w:lang w:val="en-US"/>
        </w:rPr>
        <w:t>Let us re-write the above example using structure pointer.</w:t>
      </w:r>
    </w:p>
    <w:p w:rsidR="00777160" w:rsidRPr="0031478C" w:rsidRDefault="00FE76FE" w:rsidP="00777160">
      <w:pPr>
        <w:spacing w:after="0" w:line="240" w:lineRule="auto"/>
        <w:rPr>
          <w:rFonts w:ascii="Times New Roman" w:eastAsia="Times New Roman" w:hAnsi="Times New Roman" w:cs="Times New Roman"/>
          <w:sz w:val="24"/>
          <w:szCs w:val="24"/>
          <w:lang w:val="en-US"/>
        </w:rPr>
      </w:pPr>
      <w:hyperlink r:id="rId100" w:tgtFrame="_blank" w:history="1">
        <w:r w:rsidR="00777160" w:rsidRPr="0031478C">
          <w:rPr>
            <w:rFonts w:ascii="Arial" w:eastAsia="Times New Roman" w:hAnsi="Arial" w:cs="Arial"/>
            <w:color w:val="FFFFFF"/>
            <w:sz w:val="28"/>
            <w:lang w:val="en-US"/>
          </w:rPr>
          <w:t> Live Demo</w:t>
        </w:r>
      </w:hyperlink>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880000"/>
          <w:sz w:val="28"/>
          <w:lang w:val="en-US"/>
        </w:rPr>
        <w:t>#include</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&lt;stdio.h&gt;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880000"/>
          <w:sz w:val="28"/>
          <w:lang w:val="en-US"/>
        </w:rPr>
        <w:t>#include</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&lt;string.h&gt;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title</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50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50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char</w:t>
      </w:r>
      <w:r w:rsidRPr="0031478C">
        <w:rPr>
          <w:rFonts w:ascii="Consolas" w:eastAsia="Times New Roman" w:hAnsi="Consolas" w:cs="Consolas"/>
          <w:color w:val="313131"/>
          <w:sz w:val="28"/>
          <w:lang w:val="en-US"/>
        </w:rPr>
        <w:t xml:space="preserve">  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100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book_id</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880000"/>
          <w:sz w:val="28"/>
          <w:lang w:val="en-US"/>
        </w:rPr>
        <w:t>/* function declaration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void</w:t>
      </w:r>
      <w:r w:rsidRPr="0031478C">
        <w:rPr>
          <w:rFonts w:ascii="Consolas" w:eastAsia="Times New Roman" w:hAnsi="Consolas" w:cs="Consolas"/>
          <w:color w:val="313131"/>
          <w:sz w:val="28"/>
          <w:lang w:val="en-US"/>
        </w:rPr>
        <w:t xml:space="preserve"> printBook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book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main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Declare Book1 of type Book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Declare Book2 of type Book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book 1 specification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"C Programming"</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lastRenderedPageBreak/>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"Nuha Ali"</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"C Programming Tutorial"</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Book1</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book_id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6666"/>
          <w:sz w:val="28"/>
          <w:lang w:val="en-US"/>
        </w:rPr>
        <w:t>6495407</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book 2 specification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"Telecom Billing"</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"Zara Ali"</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strcpy</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"Telecom Billing Tutorial"</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Book2</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book_id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6666"/>
          <w:sz w:val="28"/>
          <w:lang w:val="en-US"/>
        </w:rPr>
        <w:t>6495700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print Book1 info by passing address of Book1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&amp;</w:t>
      </w:r>
      <w:r w:rsidRPr="0031478C">
        <w:rPr>
          <w:rFonts w:ascii="Consolas" w:eastAsia="Times New Roman" w:hAnsi="Consolas" w:cs="Consolas"/>
          <w:color w:val="7F0055"/>
          <w:sz w:val="28"/>
          <w:lang w:val="en-US"/>
        </w:rPr>
        <w:t>Book1</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880000"/>
          <w:sz w:val="28"/>
          <w:lang w:val="en-US"/>
        </w:rPr>
        <w:t>/* print Book2 info by passing address of Book2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&amp;</w:t>
      </w:r>
      <w:r w:rsidRPr="0031478C">
        <w:rPr>
          <w:rFonts w:ascii="Consolas" w:eastAsia="Times New Roman" w:hAnsi="Consolas" w:cs="Consolas"/>
          <w:color w:val="7F0055"/>
          <w:sz w:val="28"/>
          <w:lang w:val="en-US"/>
        </w:rPr>
        <w:t>Book2</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return</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6666"/>
          <w:sz w:val="28"/>
          <w:lang w:val="en-US"/>
        </w:rPr>
        <w:t>0</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000088"/>
          <w:sz w:val="28"/>
          <w:lang w:val="en-US"/>
        </w:rPr>
        <w:t>void</w:t>
      </w:r>
      <w:r w:rsidRPr="0031478C">
        <w:rPr>
          <w:rFonts w:ascii="Consolas" w:eastAsia="Times New Roman" w:hAnsi="Consolas" w:cs="Consolas"/>
          <w:color w:val="313131"/>
          <w:sz w:val="28"/>
          <w:lang w:val="en-US"/>
        </w:rPr>
        <w:t xml:space="preserve"> printBook</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struct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7F0055"/>
          <w:sz w:val="28"/>
          <w:lang w:val="en-US"/>
        </w:rPr>
        <w:t>Books</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book </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lastRenderedPageBreak/>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title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book</w:t>
      </w:r>
      <w:r w:rsidRPr="0031478C">
        <w:rPr>
          <w:rFonts w:ascii="Consolas" w:eastAsia="Times New Roman" w:hAnsi="Consolas" w:cs="Consolas"/>
          <w:color w:val="666600"/>
          <w:sz w:val="28"/>
          <w:lang w:val="en-US"/>
        </w:rPr>
        <w:t>-&gt;</w:t>
      </w:r>
      <w:r w:rsidRPr="0031478C">
        <w:rPr>
          <w:rFonts w:ascii="Consolas" w:eastAsia="Times New Roman" w:hAnsi="Consolas" w:cs="Consolas"/>
          <w:color w:val="313131"/>
          <w:sz w:val="28"/>
          <w:lang w:val="en-US"/>
        </w:rPr>
        <w:t>title</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author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book</w:t>
      </w:r>
      <w:r w:rsidRPr="0031478C">
        <w:rPr>
          <w:rFonts w:ascii="Consolas" w:eastAsia="Times New Roman" w:hAnsi="Consolas" w:cs="Consolas"/>
          <w:color w:val="666600"/>
          <w:sz w:val="28"/>
          <w:lang w:val="en-US"/>
        </w:rPr>
        <w:t>-&gt;</w:t>
      </w:r>
      <w:r w:rsidRPr="0031478C">
        <w:rPr>
          <w:rFonts w:ascii="Consolas" w:eastAsia="Times New Roman" w:hAnsi="Consolas" w:cs="Consolas"/>
          <w:color w:val="313131"/>
          <w:sz w:val="28"/>
          <w:lang w:val="en-US"/>
        </w:rPr>
        <w:t>author</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subject : %s\n"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book</w:t>
      </w:r>
      <w:r w:rsidRPr="0031478C">
        <w:rPr>
          <w:rFonts w:ascii="Consolas" w:eastAsia="Times New Roman" w:hAnsi="Consolas" w:cs="Consolas"/>
          <w:color w:val="666600"/>
          <w:sz w:val="28"/>
          <w:lang w:val="en-US"/>
        </w:rPr>
        <w:t>-&gt;</w:t>
      </w:r>
      <w:r w:rsidRPr="0031478C">
        <w:rPr>
          <w:rFonts w:ascii="Consolas" w:eastAsia="Times New Roman" w:hAnsi="Consolas" w:cs="Consolas"/>
          <w:color w:val="313131"/>
          <w:sz w:val="28"/>
          <w:lang w:val="en-US"/>
        </w:rPr>
        <w:t>subject</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printf</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8800"/>
          <w:sz w:val="28"/>
          <w:lang w:val="en-US"/>
        </w:rPr>
        <w:t>"Book book_id : %d\n"</w:t>
      </w: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book</w:t>
      </w:r>
      <w:r w:rsidRPr="0031478C">
        <w:rPr>
          <w:rFonts w:ascii="Consolas" w:eastAsia="Times New Roman" w:hAnsi="Consolas" w:cs="Consolas"/>
          <w:color w:val="666600"/>
          <w:sz w:val="28"/>
          <w:lang w:val="en-US"/>
        </w:rPr>
        <w:t>-&gt;</w:t>
      </w:r>
      <w:r w:rsidRPr="0031478C">
        <w:rPr>
          <w:rFonts w:ascii="Consolas" w:eastAsia="Times New Roman" w:hAnsi="Consolas" w:cs="Consolas"/>
          <w:color w:val="313131"/>
          <w:sz w:val="28"/>
          <w:lang w:val="en-US"/>
        </w:rPr>
        <w:t>book_id</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31478C">
        <w:rPr>
          <w:rFonts w:ascii="Consolas" w:eastAsia="Times New Roman" w:hAnsi="Consolas" w:cs="Consolas"/>
          <w:color w:val="666600"/>
          <w:sz w:val="28"/>
          <w:lang w:val="en-US"/>
        </w:rPr>
        <w:t>}</w:t>
      </w:r>
    </w:p>
    <w:p w:rsidR="00777160" w:rsidRPr="0031478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31478C">
        <w:rPr>
          <w:rFonts w:ascii="Verdana" w:eastAsia="Times New Roman" w:hAnsi="Verdana" w:cs="Times New Roman"/>
          <w:color w:val="000000"/>
          <w:sz w:val="24"/>
          <w:szCs w:val="24"/>
          <w:lang w:val="en-US"/>
        </w:rPr>
        <w:t>When the above code is compiled and executed, it produces the following result −</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title : C Programming</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author : Nuha Ali</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subject : C Programming Tutorial</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book_id : 6495407</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title : Telecom Billing</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author : Zara Ali</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subject : Telecom Billing Tutorial</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31478C">
        <w:rPr>
          <w:rFonts w:ascii="Consolas" w:eastAsia="Times New Roman" w:hAnsi="Consolas" w:cs="Consolas"/>
          <w:color w:val="313131"/>
          <w:sz w:val="26"/>
          <w:szCs w:val="26"/>
          <w:lang w:val="en-US"/>
        </w:rPr>
        <w:t>Book book_id : 6495700</w:t>
      </w:r>
    </w:p>
    <w:p w:rsidR="00777160" w:rsidRPr="0031478C" w:rsidRDefault="00777160" w:rsidP="00777160">
      <w:pPr>
        <w:spacing w:before="48" w:after="48" w:line="360" w:lineRule="atLeast"/>
        <w:ind w:right="48"/>
        <w:outlineLvl w:val="1"/>
        <w:rPr>
          <w:rFonts w:ascii="Verdana" w:eastAsia="Times New Roman" w:hAnsi="Verdana" w:cs="Times New Roman"/>
          <w:color w:val="121214"/>
          <w:spacing w:val="-21"/>
          <w:sz w:val="41"/>
          <w:szCs w:val="41"/>
          <w:lang w:val="en-US"/>
        </w:rPr>
      </w:pPr>
      <w:r w:rsidRPr="0031478C">
        <w:rPr>
          <w:rFonts w:ascii="Verdana" w:eastAsia="Times New Roman" w:hAnsi="Verdana" w:cs="Times New Roman"/>
          <w:color w:val="121214"/>
          <w:spacing w:val="-21"/>
          <w:sz w:val="41"/>
          <w:szCs w:val="41"/>
          <w:lang w:val="en-US"/>
        </w:rPr>
        <w:t>Bit Fields</w:t>
      </w:r>
    </w:p>
    <w:p w:rsidR="00777160" w:rsidRPr="0031478C" w:rsidRDefault="00777160" w:rsidP="00777160">
      <w:pPr>
        <w:spacing w:after="144" w:line="516" w:lineRule="atLeast"/>
        <w:ind w:left="48" w:right="48"/>
        <w:jc w:val="both"/>
        <w:rPr>
          <w:rFonts w:ascii="Verdana" w:eastAsia="Times New Roman" w:hAnsi="Verdana" w:cs="Times New Roman"/>
          <w:color w:val="000000"/>
          <w:sz w:val="24"/>
          <w:szCs w:val="24"/>
        </w:rPr>
      </w:pPr>
      <w:r w:rsidRPr="0031478C">
        <w:rPr>
          <w:rFonts w:ascii="Verdana" w:eastAsia="Times New Roman" w:hAnsi="Verdana" w:cs="Times New Roman"/>
          <w:color w:val="000000"/>
          <w:sz w:val="24"/>
          <w:szCs w:val="24"/>
          <w:lang w:val="en-US"/>
        </w:rPr>
        <w:t xml:space="preserve">Bit Fields allow the packing of data in a structure. This is especially useful when memory or data storage is at a premium. </w:t>
      </w:r>
      <w:r w:rsidRPr="0031478C">
        <w:rPr>
          <w:rFonts w:ascii="Verdana" w:eastAsia="Times New Roman" w:hAnsi="Verdana" w:cs="Times New Roman"/>
          <w:color w:val="000000"/>
          <w:sz w:val="24"/>
          <w:szCs w:val="24"/>
        </w:rPr>
        <w:t>Typical examples include −</w:t>
      </w:r>
    </w:p>
    <w:p w:rsidR="00777160" w:rsidRPr="0031478C" w:rsidRDefault="00777160" w:rsidP="003D0297">
      <w:pPr>
        <w:numPr>
          <w:ilvl w:val="0"/>
          <w:numId w:val="25"/>
        </w:numPr>
        <w:spacing w:after="144" w:line="516" w:lineRule="atLeast"/>
        <w:ind w:left="768" w:right="48"/>
        <w:jc w:val="both"/>
        <w:rPr>
          <w:rFonts w:ascii="Verdana" w:eastAsia="Times New Roman" w:hAnsi="Verdana" w:cs="Times New Roman"/>
          <w:color w:val="000000"/>
          <w:sz w:val="30"/>
          <w:szCs w:val="30"/>
          <w:lang w:val="en-US"/>
        </w:rPr>
      </w:pPr>
      <w:r w:rsidRPr="0031478C">
        <w:rPr>
          <w:rFonts w:ascii="Verdana" w:eastAsia="Times New Roman" w:hAnsi="Verdana" w:cs="Times New Roman"/>
          <w:color w:val="000000"/>
          <w:sz w:val="30"/>
          <w:szCs w:val="30"/>
          <w:lang w:val="en-US"/>
        </w:rPr>
        <w:t>Packing several objects into a machine word. e.g. 1 bit flags can be compacted.</w:t>
      </w:r>
    </w:p>
    <w:p w:rsidR="00777160" w:rsidRPr="0031478C" w:rsidRDefault="00777160" w:rsidP="003D0297">
      <w:pPr>
        <w:numPr>
          <w:ilvl w:val="0"/>
          <w:numId w:val="25"/>
        </w:numPr>
        <w:spacing w:after="144" w:line="516" w:lineRule="atLeast"/>
        <w:ind w:left="768" w:right="48"/>
        <w:jc w:val="both"/>
        <w:rPr>
          <w:rFonts w:ascii="Verdana" w:eastAsia="Times New Roman" w:hAnsi="Verdana" w:cs="Times New Roman"/>
          <w:color w:val="000000"/>
          <w:sz w:val="30"/>
          <w:szCs w:val="30"/>
          <w:lang w:val="en-US"/>
        </w:rPr>
      </w:pPr>
      <w:r w:rsidRPr="0031478C">
        <w:rPr>
          <w:rFonts w:ascii="Verdana" w:eastAsia="Times New Roman" w:hAnsi="Verdana" w:cs="Times New Roman"/>
          <w:color w:val="000000"/>
          <w:sz w:val="30"/>
          <w:szCs w:val="30"/>
          <w:lang w:val="en-US"/>
        </w:rPr>
        <w:t>Reading external file formats -- non-standard file formats could be read in, e.g., 9-bit integers.</w:t>
      </w:r>
    </w:p>
    <w:p w:rsidR="00777160" w:rsidRPr="00777160"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31478C">
        <w:rPr>
          <w:rFonts w:ascii="Verdana" w:eastAsia="Times New Roman" w:hAnsi="Verdana" w:cs="Times New Roman"/>
          <w:color w:val="000000"/>
          <w:sz w:val="24"/>
          <w:szCs w:val="24"/>
          <w:lang w:val="en-US"/>
        </w:rPr>
        <w:t xml:space="preserve">C allows us to do this in a structure definition by putting :bit length after the variable. </w:t>
      </w:r>
      <w:r w:rsidRPr="00777160">
        <w:rPr>
          <w:rFonts w:ascii="Verdana" w:eastAsia="Times New Roman" w:hAnsi="Verdana" w:cs="Times New Roman"/>
          <w:color w:val="000000"/>
          <w:sz w:val="24"/>
          <w:szCs w:val="24"/>
          <w:lang w:val="en-US"/>
        </w:rPr>
        <w:t>For example −</w:t>
      </w:r>
    </w:p>
    <w:p w:rsidR="00777160" w:rsidRPr="00777160"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777160">
        <w:rPr>
          <w:rFonts w:ascii="Consolas" w:eastAsia="Times New Roman" w:hAnsi="Consolas" w:cs="Consolas"/>
          <w:color w:val="000088"/>
          <w:sz w:val="28"/>
          <w:lang w:val="en-US"/>
        </w:rPr>
        <w:t>struct</w:t>
      </w:r>
      <w:r w:rsidRPr="00777160">
        <w:rPr>
          <w:rFonts w:ascii="Consolas" w:eastAsia="Times New Roman" w:hAnsi="Consolas" w:cs="Consolas"/>
          <w:color w:val="313131"/>
          <w:sz w:val="28"/>
          <w:lang w:val="en-US"/>
        </w:rPr>
        <w:t xml:space="preserve"> packed_struct </w:t>
      </w:r>
      <w:r w:rsidRPr="00777160">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unsigned</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f1</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1</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lastRenderedPageBreak/>
        <w:t xml:space="preserve">   </w:t>
      </w:r>
      <w:r w:rsidRPr="0031478C">
        <w:rPr>
          <w:rFonts w:ascii="Consolas" w:eastAsia="Times New Roman" w:hAnsi="Consolas" w:cs="Consolas"/>
          <w:color w:val="000088"/>
          <w:sz w:val="28"/>
          <w:lang w:val="en-US"/>
        </w:rPr>
        <w:t>unsigned</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f2</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1</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unsigned</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f3</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1</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unsigned</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f4</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1</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unsigned</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type</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4</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unsigned</w:t>
      </w:r>
      <w:r w:rsidRPr="0031478C">
        <w:rPr>
          <w:rFonts w:ascii="Consolas" w:eastAsia="Times New Roman" w:hAnsi="Consolas" w:cs="Consolas"/>
          <w:color w:val="313131"/>
          <w:sz w:val="28"/>
          <w:lang w:val="en-US"/>
        </w:rPr>
        <w:t xml:space="preserve"> </w:t>
      </w:r>
      <w:r w:rsidRPr="0031478C">
        <w:rPr>
          <w:rFonts w:ascii="Consolas" w:eastAsia="Times New Roman" w:hAnsi="Consolas" w:cs="Consolas"/>
          <w:color w:val="000088"/>
          <w:sz w:val="28"/>
          <w:lang w:val="en-US"/>
        </w:rPr>
        <w:t>int</w:t>
      </w:r>
      <w:r w:rsidRPr="0031478C">
        <w:rPr>
          <w:rFonts w:ascii="Consolas" w:eastAsia="Times New Roman" w:hAnsi="Consolas" w:cs="Consolas"/>
          <w:color w:val="313131"/>
          <w:sz w:val="28"/>
          <w:lang w:val="en-US"/>
        </w:rPr>
        <w:t xml:space="preserve"> my_int</w:t>
      </w:r>
      <w:r w:rsidRPr="0031478C">
        <w:rPr>
          <w:rFonts w:ascii="Consolas" w:eastAsia="Times New Roman" w:hAnsi="Consolas" w:cs="Consolas"/>
          <w:color w:val="666600"/>
          <w:sz w:val="28"/>
          <w:lang w:val="en-US"/>
        </w:rPr>
        <w:t>:</w:t>
      </w:r>
      <w:r w:rsidRPr="0031478C">
        <w:rPr>
          <w:rFonts w:ascii="Consolas" w:eastAsia="Times New Roman" w:hAnsi="Consolas" w:cs="Consolas"/>
          <w:color w:val="006666"/>
          <w:sz w:val="28"/>
          <w:lang w:val="en-US"/>
        </w:rPr>
        <w:t>9</w:t>
      </w:r>
      <w:r w:rsidRPr="0031478C">
        <w:rPr>
          <w:rFonts w:ascii="Consolas" w:eastAsia="Times New Roman" w:hAnsi="Consolas" w:cs="Consolas"/>
          <w:color w:val="666600"/>
          <w:sz w:val="28"/>
          <w:lang w:val="en-US"/>
        </w:rPr>
        <w:t>;</w:t>
      </w:r>
    </w:p>
    <w:p w:rsidR="00777160" w:rsidRPr="0031478C" w:rsidRDefault="00777160" w:rsidP="00777160">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31478C">
        <w:rPr>
          <w:rFonts w:ascii="Consolas" w:eastAsia="Times New Roman" w:hAnsi="Consolas" w:cs="Consolas"/>
          <w:color w:val="666600"/>
          <w:sz w:val="28"/>
          <w:lang w:val="en-US"/>
        </w:rPr>
        <w:t>}</w:t>
      </w:r>
      <w:r w:rsidRPr="0031478C">
        <w:rPr>
          <w:rFonts w:ascii="Consolas" w:eastAsia="Times New Roman" w:hAnsi="Consolas" w:cs="Consolas"/>
          <w:color w:val="313131"/>
          <w:sz w:val="28"/>
          <w:lang w:val="en-US"/>
        </w:rPr>
        <w:t xml:space="preserve"> pack</w:t>
      </w:r>
      <w:r w:rsidRPr="0031478C">
        <w:rPr>
          <w:rFonts w:ascii="Consolas" w:eastAsia="Times New Roman" w:hAnsi="Consolas" w:cs="Consolas"/>
          <w:color w:val="666600"/>
          <w:sz w:val="28"/>
          <w:lang w:val="en-US"/>
        </w:rPr>
        <w:t>;</w:t>
      </w:r>
    </w:p>
    <w:p w:rsidR="00777160" w:rsidRPr="0031478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31478C">
        <w:rPr>
          <w:rFonts w:ascii="Verdana" w:eastAsia="Times New Roman" w:hAnsi="Verdana" w:cs="Times New Roman"/>
          <w:color w:val="000000"/>
          <w:sz w:val="24"/>
          <w:szCs w:val="24"/>
          <w:lang w:val="en-US"/>
        </w:rPr>
        <w:t>Here, the packed_struct contains 6 members: Four 1 bit flags f1..f3, a 4-bit type and a 9-bit my_int.</w:t>
      </w:r>
    </w:p>
    <w:p w:rsidR="00777160" w:rsidRPr="0031478C" w:rsidRDefault="00777160" w:rsidP="00777160">
      <w:pPr>
        <w:spacing w:after="144" w:line="516" w:lineRule="atLeast"/>
        <w:ind w:left="48" w:right="48"/>
        <w:jc w:val="both"/>
        <w:rPr>
          <w:rFonts w:ascii="Verdana" w:eastAsia="Times New Roman" w:hAnsi="Verdana" w:cs="Times New Roman"/>
          <w:color w:val="000000"/>
          <w:sz w:val="24"/>
          <w:szCs w:val="24"/>
          <w:lang w:val="en-US"/>
        </w:rPr>
      </w:pPr>
      <w:r w:rsidRPr="0031478C">
        <w:rPr>
          <w:rFonts w:ascii="Verdana" w:eastAsia="Times New Roman" w:hAnsi="Verdana" w:cs="Times New Roman"/>
          <w:color w:val="000000"/>
          <w:sz w:val="24"/>
          <w:szCs w:val="24"/>
          <w:lang w:val="en-US"/>
        </w:rPr>
        <w:t>C automatically packs the above bit fields as compactly as possible, provided that the maximum length of the field is less than or equal to the integer word length of the computer. If this is not the case, then some compilers may allow memory overlap for the fields while others would store the next field in the next word.</w:t>
      </w:r>
    </w:p>
    <w:p w:rsidR="00777160" w:rsidRPr="0031478C" w:rsidRDefault="00777160" w:rsidP="00777160">
      <w:pPr>
        <w:rPr>
          <w:lang w:val="en-US"/>
        </w:rPr>
      </w:pPr>
    </w:p>
    <w:p w:rsidR="00BE3F9C" w:rsidRPr="00BE3F9C" w:rsidRDefault="00BE3F9C" w:rsidP="00BE3F9C">
      <w:pPr>
        <w:jc w:val="both"/>
        <w:rPr>
          <w:rFonts w:ascii="Times New Roman" w:hAnsi="Times New Roman" w:cs="Times New Roman"/>
          <w:b/>
          <w:sz w:val="24"/>
          <w:szCs w:val="28"/>
          <w:lang w:val="en-US"/>
        </w:rPr>
      </w:pPr>
      <w:r w:rsidRPr="00BE3F9C">
        <w:rPr>
          <w:rFonts w:ascii="Times New Roman" w:hAnsi="Times New Roman" w:cs="Times New Roman"/>
          <w:b/>
          <w:sz w:val="24"/>
          <w:szCs w:val="28"/>
          <w:lang w:val="en-US"/>
        </w:rPr>
        <w:t xml:space="preserve">Topic № </w:t>
      </w:r>
      <w:r w:rsidR="00912120">
        <w:rPr>
          <w:rFonts w:ascii="Times New Roman" w:hAnsi="Times New Roman" w:cs="Times New Roman"/>
          <w:b/>
          <w:sz w:val="24"/>
          <w:szCs w:val="28"/>
          <w:lang w:val="en-US"/>
        </w:rPr>
        <w:t>11</w:t>
      </w:r>
      <w:r w:rsidRPr="00BE3F9C">
        <w:rPr>
          <w:rFonts w:ascii="Times New Roman" w:hAnsi="Times New Roman" w:cs="Times New Roman"/>
          <w:b/>
          <w:sz w:val="24"/>
          <w:szCs w:val="28"/>
          <w:lang w:val="en-US"/>
        </w:rPr>
        <w:t>.</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When we say </w:t>
      </w:r>
      <w:r w:rsidRPr="00BE3F9C">
        <w:rPr>
          <w:rFonts w:ascii="Verdana" w:eastAsia="Times New Roman" w:hAnsi="Verdana" w:cs="Times New Roman"/>
          <w:b/>
          <w:bCs/>
          <w:color w:val="000000"/>
          <w:sz w:val="24"/>
          <w:szCs w:val="24"/>
          <w:lang w:val="en-US"/>
        </w:rPr>
        <w:t>Input</w:t>
      </w:r>
      <w:r w:rsidRPr="00BE3F9C">
        <w:rPr>
          <w:rFonts w:ascii="Verdana" w:eastAsia="Times New Roman" w:hAnsi="Verdana" w:cs="Times New Roman"/>
          <w:color w:val="000000"/>
          <w:sz w:val="24"/>
          <w:szCs w:val="24"/>
          <w:lang w:val="en-US"/>
        </w:rPr>
        <w:t>, it means to feed some data into a program. An input can be given in the form of a file or from the command line. C programming provides a set of built-in functions to read the given input and feed it to the program as per requirement.</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When we say </w:t>
      </w:r>
      <w:r w:rsidRPr="00BE3F9C">
        <w:rPr>
          <w:rFonts w:ascii="Verdana" w:eastAsia="Times New Roman" w:hAnsi="Verdana" w:cs="Times New Roman"/>
          <w:b/>
          <w:bCs/>
          <w:color w:val="000000"/>
          <w:sz w:val="24"/>
          <w:szCs w:val="24"/>
          <w:lang w:val="en-US"/>
        </w:rPr>
        <w:t>Output</w:t>
      </w:r>
      <w:r w:rsidRPr="00BE3F9C">
        <w:rPr>
          <w:rFonts w:ascii="Verdana" w:eastAsia="Times New Roman" w:hAnsi="Verdana" w:cs="Times New Roman"/>
          <w:color w:val="000000"/>
          <w:sz w:val="24"/>
          <w:szCs w:val="24"/>
          <w:lang w:val="en-US"/>
        </w:rPr>
        <w:t>, it means to display some data on screen, printer, or in any file. C programming provides a set of built-in functions to output the data on the computer screen as well as to save it in text or binary files.</w:t>
      </w:r>
    </w:p>
    <w:p w:rsidR="00BE3F9C" w:rsidRPr="00BE3F9C" w:rsidRDefault="00BE3F9C" w:rsidP="00BE3F9C">
      <w:pPr>
        <w:spacing w:before="48" w:after="48" w:line="360" w:lineRule="atLeast"/>
        <w:ind w:right="48"/>
        <w:outlineLvl w:val="1"/>
        <w:rPr>
          <w:rFonts w:ascii="Verdana" w:eastAsia="Times New Roman" w:hAnsi="Verdana" w:cs="Times New Roman"/>
          <w:color w:val="121214"/>
          <w:spacing w:val="-15"/>
          <w:sz w:val="41"/>
          <w:szCs w:val="41"/>
          <w:lang w:val="en-US"/>
        </w:rPr>
      </w:pPr>
      <w:r w:rsidRPr="00BE3F9C">
        <w:rPr>
          <w:rFonts w:ascii="Verdana" w:eastAsia="Times New Roman" w:hAnsi="Verdana" w:cs="Times New Roman"/>
          <w:color w:val="121214"/>
          <w:spacing w:val="-15"/>
          <w:sz w:val="41"/>
          <w:szCs w:val="41"/>
          <w:lang w:val="en-US"/>
        </w:rPr>
        <w:t>The Standard Files</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C programming treats all the devices as files. So devices such as the display are addressed in the same way as files and the following three files are automatically opened when a program executes to provide access to the keyboard and screen.</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0"/>
        <w:gridCol w:w="2723"/>
        <w:gridCol w:w="2542"/>
      </w:tblGrid>
      <w:tr w:rsidR="00BE3F9C" w:rsidRPr="00827BFB" w:rsidTr="00F853B5">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b/>
                <w:bCs/>
                <w:color w:val="313131"/>
                <w:sz w:val="21"/>
                <w:szCs w:val="21"/>
              </w:rPr>
            </w:pPr>
            <w:r w:rsidRPr="00827BFB">
              <w:rPr>
                <w:rFonts w:ascii="Verdana" w:eastAsia="Times New Roman" w:hAnsi="Verdana" w:cs="Times New Roman"/>
                <w:b/>
                <w:bCs/>
                <w:color w:val="313131"/>
                <w:sz w:val="21"/>
                <w:szCs w:val="21"/>
              </w:rPr>
              <w:lastRenderedPageBreak/>
              <w:t>Standard File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b/>
                <w:bCs/>
                <w:color w:val="313131"/>
                <w:sz w:val="21"/>
                <w:szCs w:val="21"/>
              </w:rPr>
            </w:pPr>
            <w:r w:rsidRPr="00827BFB">
              <w:rPr>
                <w:rFonts w:ascii="Verdana" w:eastAsia="Times New Roman" w:hAnsi="Verdana" w:cs="Times New Roman"/>
                <w:b/>
                <w:bCs/>
                <w:color w:val="313131"/>
                <w:sz w:val="21"/>
                <w:szCs w:val="21"/>
              </w:rPr>
              <w:t>File Pointer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b/>
                <w:bCs/>
                <w:color w:val="313131"/>
                <w:sz w:val="21"/>
                <w:szCs w:val="21"/>
              </w:rPr>
            </w:pPr>
            <w:r w:rsidRPr="00827BFB">
              <w:rPr>
                <w:rFonts w:ascii="Verdana" w:eastAsia="Times New Roman" w:hAnsi="Verdana" w:cs="Times New Roman"/>
                <w:b/>
                <w:bCs/>
                <w:color w:val="313131"/>
                <w:sz w:val="21"/>
                <w:szCs w:val="21"/>
              </w:rPr>
              <w:t>Device</w:t>
            </w:r>
          </w:p>
        </w:tc>
      </w:tr>
      <w:tr w:rsidR="00BE3F9C" w:rsidRPr="00827BFB" w:rsidTr="00F853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color w:val="313131"/>
                <w:sz w:val="21"/>
                <w:szCs w:val="21"/>
              </w:rPr>
            </w:pPr>
            <w:r w:rsidRPr="00827BFB">
              <w:rPr>
                <w:rFonts w:ascii="Verdana" w:eastAsia="Times New Roman" w:hAnsi="Verdana" w:cs="Times New Roman"/>
                <w:color w:val="313131"/>
                <w:sz w:val="21"/>
                <w:szCs w:val="21"/>
              </w:rPr>
              <w:t>Standard 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color w:val="313131"/>
                <w:sz w:val="21"/>
                <w:szCs w:val="21"/>
              </w:rPr>
            </w:pPr>
            <w:r w:rsidRPr="00827BFB">
              <w:rPr>
                <w:rFonts w:ascii="Verdana" w:eastAsia="Times New Roman" w:hAnsi="Verdana" w:cs="Times New Roman"/>
                <w:color w:val="313131"/>
                <w:sz w:val="21"/>
                <w:szCs w:val="21"/>
              </w:rPr>
              <w:t>stdin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color w:val="313131"/>
                <w:sz w:val="21"/>
                <w:szCs w:val="21"/>
              </w:rPr>
            </w:pPr>
            <w:r w:rsidRPr="00827BFB">
              <w:rPr>
                <w:rFonts w:ascii="Verdana" w:eastAsia="Times New Roman" w:hAnsi="Verdana" w:cs="Times New Roman"/>
                <w:color w:val="313131"/>
                <w:sz w:val="21"/>
                <w:szCs w:val="21"/>
              </w:rPr>
              <w:t>Keyboard</w:t>
            </w:r>
          </w:p>
        </w:tc>
      </w:tr>
      <w:tr w:rsidR="00BE3F9C" w:rsidRPr="00827BFB" w:rsidTr="00F853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color w:val="313131"/>
                <w:sz w:val="21"/>
                <w:szCs w:val="21"/>
              </w:rPr>
            </w:pPr>
            <w:r w:rsidRPr="00827BFB">
              <w:rPr>
                <w:rFonts w:ascii="Verdana" w:eastAsia="Times New Roman" w:hAnsi="Verdana" w:cs="Times New Roman"/>
                <w:color w:val="313131"/>
                <w:sz w:val="21"/>
                <w:szCs w:val="21"/>
              </w:rPr>
              <w:t>Standard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color w:val="313131"/>
                <w:sz w:val="21"/>
                <w:szCs w:val="21"/>
              </w:rPr>
            </w:pPr>
            <w:r w:rsidRPr="00827BFB">
              <w:rPr>
                <w:rFonts w:ascii="Verdana" w:eastAsia="Times New Roman" w:hAnsi="Verdana" w:cs="Times New Roman"/>
                <w:color w:val="313131"/>
                <w:sz w:val="21"/>
                <w:szCs w:val="21"/>
              </w:rPr>
              <w:t>stdout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color w:val="313131"/>
                <w:sz w:val="21"/>
                <w:szCs w:val="21"/>
              </w:rPr>
            </w:pPr>
            <w:r w:rsidRPr="00827BFB">
              <w:rPr>
                <w:rFonts w:ascii="Verdana" w:eastAsia="Times New Roman" w:hAnsi="Verdana" w:cs="Times New Roman"/>
                <w:color w:val="313131"/>
                <w:sz w:val="21"/>
                <w:szCs w:val="21"/>
              </w:rPr>
              <w:t>Screen</w:t>
            </w:r>
          </w:p>
        </w:tc>
      </w:tr>
      <w:tr w:rsidR="00BE3F9C" w:rsidRPr="00827BFB" w:rsidTr="00F853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color w:val="313131"/>
                <w:sz w:val="21"/>
                <w:szCs w:val="21"/>
              </w:rPr>
            </w:pPr>
            <w:r w:rsidRPr="00827BFB">
              <w:rPr>
                <w:rFonts w:ascii="Verdana" w:eastAsia="Times New Roman" w:hAnsi="Verdana" w:cs="Times New Roman"/>
                <w:color w:val="313131"/>
                <w:sz w:val="21"/>
                <w:szCs w:val="21"/>
              </w:rPr>
              <w:t>Standard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color w:val="313131"/>
                <w:sz w:val="21"/>
                <w:szCs w:val="21"/>
              </w:rPr>
            </w:pPr>
            <w:r w:rsidRPr="00827BFB">
              <w:rPr>
                <w:rFonts w:ascii="Verdana" w:eastAsia="Times New Roman" w:hAnsi="Verdana" w:cs="Times New Roman"/>
                <w:color w:val="313131"/>
                <w:sz w:val="21"/>
                <w:szCs w:val="21"/>
              </w:rPr>
              <w:t>stderr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3F9C" w:rsidRPr="00827BFB" w:rsidRDefault="00BE3F9C" w:rsidP="00F853B5">
            <w:pPr>
              <w:spacing w:after="300" w:line="240" w:lineRule="auto"/>
              <w:jc w:val="center"/>
              <w:rPr>
                <w:rFonts w:ascii="Verdana" w:eastAsia="Times New Roman" w:hAnsi="Verdana" w:cs="Times New Roman"/>
                <w:color w:val="313131"/>
                <w:sz w:val="21"/>
                <w:szCs w:val="21"/>
              </w:rPr>
            </w:pPr>
            <w:r w:rsidRPr="00827BFB">
              <w:rPr>
                <w:rFonts w:ascii="Verdana" w:eastAsia="Times New Roman" w:hAnsi="Verdana" w:cs="Times New Roman"/>
                <w:color w:val="313131"/>
                <w:sz w:val="21"/>
                <w:szCs w:val="21"/>
              </w:rPr>
              <w:t>Your screen</w:t>
            </w:r>
          </w:p>
        </w:tc>
      </w:tr>
    </w:tbl>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The file pointers are the means to access the file for reading and writing purpose. This section explains how to read values from the screen and how to print the result on the screen.</w:t>
      </w:r>
    </w:p>
    <w:p w:rsidR="00BE3F9C" w:rsidRPr="00BE3F9C" w:rsidRDefault="00BE3F9C" w:rsidP="00BE3F9C">
      <w:pPr>
        <w:spacing w:before="48" w:after="48" w:line="360" w:lineRule="atLeast"/>
        <w:ind w:right="48"/>
        <w:outlineLvl w:val="1"/>
        <w:rPr>
          <w:rFonts w:ascii="Verdana" w:eastAsia="Times New Roman" w:hAnsi="Verdana" w:cs="Times New Roman"/>
          <w:color w:val="121214"/>
          <w:spacing w:val="-15"/>
          <w:sz w:val="41"/>
          <w:szCs w:val="41"/>
          <w:lang w:val="en-US"/>
        </w:rPr>
      </w:pPr>
      <w:r w:rsidRPr="00BE3F9C">
        <w:rPr>
          <w:rFonts w:ascii="Verdana" w:eastAsia="Times New Roman" w:hAnsi="Verdana" w:cs="Times New Roman"/>
          <w:color w:val="121214"/>
          <w:spacing w:val="-15"/>
          <w:sz w:val="41"/>
          <w:szCs w:val="41"/>
          <w:lang w:val="en-US"/>
        </w:rPr>
        <w:t>The getchar() and putchar() Functions</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The </w:t>
      </w:r>
      <w:r w:rsidRPr="00BE3F9C">
        <w:rPr>
          <w:rFonts w:ascii="Verdana" w:eastAsia="Times New Roman" w:hAnsi="Verdana" w:cs="Times New Roman"/>
          <w:b/>
          <w:bCs/>
          <w:color w:val="000000"/>
          <w:sz w:val="24"/>
          <w:szCs w:val="24"/>
          <w:lang w:val="en-US"/>
        </w:rPr>
        <w:t>int getchar(void)</w:t>
      </w:r>
      <w:r w:rsidRPr="00BE3F9C">
        <w:rPr>
          <w:rFonts w:ascii="Verdana" w:eastAsia="Times New Roman" w:hAnsi="Verdana" w:cs="Times New Roman"/>
          <w:color w:val="000000"/>
          <w:sz w:val="24"/>
          <w:szCs w:val="24"/>
          <w:lang w:val="en-US"/>
        </w:rPr>
        <w:t> function reads the next available character from the screen and returns it as an integer. This function reads only single character at a time. You can use this method in the loop in case you want to read more than one character from the screen.</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The </w:t>
      </w:r>
      <w:r w:rsidRPr="00BE3F9C">
        <w:rPr>
          <w:rFonts w:ascii="Verdana" w:eastAsia="Times New Roman" w:hAnsi="Verdana" w:cs="Times New Roman"/>
          <w:b/>
          <w:bCs/>
          <w:color w:val="000000"/>
          <w:sz w:val="24"/>
          <w:szCs w:val="24"/>
          <w:lang w:val="en-US"/>
        </w:rPr>
        <w:t>int putchar(int c)</w:t>
      </w:r>
      <w:r w:rsidRPr="00BE3F9C">
        <w:rPr>
          <w:rFonts w:ascii="Verdana" w:eastAsia="Times New Roman" w:hAnsi="Verdana" w:cs="Times New Roman"/>
          <w:color w:val="000000"/>
          <w:sz w:val="24"/>
          <w:szCs w:val="24"/>
          <w:lang w:val="en-US"/>
        </w:rPr>
        <w:t> function puts the passed character on the screen and returns the same character. This function puts only single character at a time. You can use this method in the loop in case you want to display more than one character on the screen. Check the following example −</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880000"/>
          <w:sz w:val="20"/>
          <w:szCs w:val="20"/>
          <w:lang w:val="en-US"/>
        </w:rPr>
        <w:t>#include</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8800"/>
          <w:sz w:val="20"/>
          <w:szCs w:val="20"/>
          <w:lang w:val="en-US"/>
        </w:rPr>
        <w:t>&lt;stdio.h&gt;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000088"/>
          <w:sz w:val="20"/>
          <w:szCs w:val="20"/>
          <w:lang w:val="en-US"/>
        </w:rPr>
        <w:t>int</w:t>
      </w:r>
      <w:r w:rsidRPr="00BE3F9C">
        <w:rPr>
          <w:rFonts w:ascii="Consolas" w:eastAsia="Times New Roman" w:hAnsi="Consolas" w:cs="Consolas"/>
          <w:color w:val="313131"/>
          <w:sz w:val="20"/>
          <w:szCs w:val="20"/>
          <w:lang w:val="en-US"/>
        </w:rPr>
        <w:t xml:space="preserve"> main</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0088"/>
          <w:sz w:val="20"/>
          <w:szCs w:val="20"/>
          <w:lang w:val="en-US"/>
        </w:rPr>
        <w:t>int</w:t>
      </w:r>
      <w:r w:rsidRPr="00BE3F9C">
        <w:rPr>
          <w:rFonts w:ascii="Consolas" w:eastAsia="Times New Roman" w:hAnsi="Consolas" w:cs="Consolas"/>
          <w:color w:val="313131"/>
          <w:sz w:val="20"/>
          <w:szCs w:val="20"/>
          <w:lang w:val="en-US"/>
        </w:rPr>
        <w:t xml:space="preserve"> c</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printf</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8800"/>
          <w:sz w:val="20"/>
          <w:szCs w:val="20"/>
          <w:lang w:val="en-US"/>
        </w:rPr>
        <w:t>"Enter a value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c </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getchar</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printf</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8800"/>
          <w:sz w:val="20"/>
          <w:szCs w:val="20"/>
          <w:lang w:val="en-US"/>
        </w:rPr>
        <w:t>"\nYou entered: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putchar</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c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0088"/>
          <w:sz w:val="20"/>
          <w:szCs w:val="20"/>
          <w:lang w:val="en-US"/>
        </w:rPr>
        <w:t>return</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6666"/>
          <w:sz w:val="20"/>
          <w:szCs w:val="20"/>
          <w:lang w:val="en-US"/>
        </w:rPr>
        <w:t>0</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666600"/>
          <w:sz w:val="20"/>
          <w:szCs w:val="20"/>
          <w:lang w:val="en-US"/>
        </w:rPr>
        <w:t>}</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lastRenderedPageBreak/>
        <w:t>When the above code is compiled and executed, it waits for you to input some text. When you enter a text and press enter, then the program proceeds and reads only a single character and displays it as follows −</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E3F9C">
        <w:rPr>
          <w:rFonts w:ascii="Consolas" w:eastAsia="Times New Roman" w:hAnsi="Consolas" w:cs="Consolas"/>
          <w:color w:val="313131"/>
          <w:sz w:val="18"/>
          <w:szCs w:val="18"/>
          <w:lang w:val="en-US"/>
        </w:rPr>
        <w:t>$./a.out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E3F9C">
        <w:rPr>
          <w:rFonts w:ascii="Consolas" w:eastAsia="Times New Roman" w:hAnsi="Consolas" w:cs="Consolas"/>
          <w:b/>
          <w:bCs/>
          <w:color w:val="313131"/>
          <w:sz w:val="18"/>
          <w:szCs w:val="18"/>
          <w:lang w:val="en-US"/>
        </w:rPr>
        <w:t>Enter a value :</w:t>
      </w:r>
      <w:r w:rsidRPr="00BE3F9C">
        <w:rPr>
          <w:rFonts w:ascii="Consolas" w:eastAsia="Times New Roman" w:hAnsi="Consolas" w:cs="Consolas"/>
          <w:color w:val="313131"/>
          <w:sz w:val="18"/>
          <w:szCs w:val="18"/>
          <w:lang w:val="en-US"/>
        </w:rPr>
        <w:t xml:space="preserve"> this is test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E3F9C">
        <w:rPr>
          <w:rFonts w:ascii="Consolas" w:eastAsia="Times New Roman" w:hAnsi="Consolas" w:cs="Consolas"/>
          <w:b/>
          <w:bCs/>
          <w:color w:val="313131"/>
          <w:sz w:val="18"/>
          <w:szCs w:val="18"/>
          <w:lang w:val="en-US"/>
        </w:rPr>
        <w:t>You entered:</w:t>
      </w:r>
      <w:r w:rsidRPr="00BE3F9C">
        <w:rPr>
          <w:rFonts w:ascii="Consolas" w:eastAsia="Times New Roman" w:hAnsi="Consolas" w:cs="Consolas"/>
          <w:color w:val="313131"/>
          <w:sz w:val="18"/>
          <w:szCs w:val="18"/>
          <w:lang w:val="en-US"/>
        </w:rPr>
        <w:t xml:space="preserve"> t</w:t>
      </w:r>
    </w:p>
    <w:p w:rsidR="00BE3F9C" w:rsidRPr="00BE3F9C" w:rsidRDefault="00BE3F9C" w:rsidP="00BE3F9C">
      <w:pPr>
        <w:spacing w:before="48" w:after="48" w:line="360" w:lineRule="atLeast"/>
        <w:ind w:right="48"/>
        <w:outlineLvl w:val="1"/>
        <w:rPr>
          <w:rFonts w:ascii="Verdana" w:eastAsia="Times New Roman" w:hAnsi="Verdana" w:cs="Times New Roman"/>
          <w:color w:val="121214"/>
          <w:spacing w:val="-15"/>
          <w:sz w:val="41"/>
          <w:szCs w:val="41"/>
          <w:lang w:val="en-US"/>
        </w:rPr>
      </w:pPr>
      <w:r w:rsidRPr="00BE3F9C">
        <w:rPr>
          <w:rFonts w:ascii="Verdana" w:eastAsia="Times New Roman" w:hAnsi="Verdana" w:cs="Times New Roman"/>
          <w:color w:val="121214"/>
          <w:spacing w:val="-15"/>
          <w:sz w:val="41"/>
          <w:szCs w:val="41"/>
          <w:lang w:val="en-US"/>
        </w:rPr>
        <w:t>The gets() and puts() Functions</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The </w:t>
      </w:r>
      <w:r w:rsidRPr="00BE3F9C">
        <w:rPr>
          <w:rFonts w:ascii="Verdana" w:eastAsia="Times New Roman" w:hAnsi="Verdana" w:cs="Times New Roman"/>
          <w:b/>
          <w:bCs/>
          <w:color w:val="000000"/>
          <w:sz w:val="24"/>
          <w:szCs w:val="24"/>
          <w:lang w:val="en-US"/>
        </w:rPr>
        <w:t>char *gets(char *s)</w:t>
      </w:r>
      <w:r w:rsidRPr="00BE3F9C">
        <w:rPr>
          <w:rFonts w:ascii="Verdana" w:eastAsia="Times New Roman" w:hAnsi="Verdana" w:cs="Times New Roman"/>
          <w:color w:val="000000"/>
          <w:sz w:val="24"/>
          <w:szCs w:val="24"/>
          <w:lang w:val="en-US"/>
        </w:rPr>
        <w:t> function reads a line from </w:t>
      </w:r>
      <w:r w:rsidRPr="00BE3F9C">
        <w:rPr>
          <w:rFonts w:ascii="Verdana" w:eastAsia="Times New Roman" w:hAnsi="Verdana" w:cs="Times New Roman"/>
          <w:b/>
          <w:bCs/>
          <w:color w:val="000000"/>
          <w:sz w:val="24"/>
          <w:szCs w:val="24"/>
          <w:lang w:val="en-US"/>
        </w:rPr>
        <w:t>stdin</w:t>
      </w:r>
      <w:r w:rsidRPr="00BE3F9C">
        <w:rPr>
          <w:rFonts w:ascii="Verdana" w:eastAsia="Times New Roman" w:hAnsi="Verdana" w:cs="Times New Roman"/>
          <w:color w:val="000000"/>
          <w:sz w:val="24"/>
          <w:szCs w:val="24"/>
          <w:lang w:val="en-US"/>
        </w:rPr>
        <w:t> into the buffer pointed to by </w:t>
      </w:r>
      <w:r w:rsidRPr="00BE3F9C">
        <w:rPr>
          <w:rFonts w:ascii="Verdana" w:eastAsia="Times New Roman" w:hAnsi="Verdana" w:cs="Times New Roman"/>
          <w:b/>
          <w:bCs/>
          <w:color w:val="000000"/>
          <w:sz w:val="24"/>
          <w:szCs w:val="24"/>
          <w:lang w:val="en-US"/>
        </w:rPr>
        <w:t>s</w:t>
      </w:r>
      <w:r w:rsidRPr="00BE3F9C">
        <w:rPr>
          <w:rFonts w:ascii="Verdana" w:eastAsia="Times New Roman" w:hAnsi="Verdana" w:cs="Times New Roman"/>
          <w:color w:val="000000"/>
          <w:sz w:val="24"/>
          <w:szCs w:val="24"/>
          <w:lang w:val="en-US"/>
        </w:rPr>
        <w:t> until either a terminating newline or EOF (End of File).</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The </w:t>
      </w:r>
      <w:r w:rsidRPr="00BE3F9C">
        <w:rPr>
          <w:rFonts w:ascii="Verdana" w:eastAsia="Times New Roman" w:hAnsi="Verdana" w:cs="Times New Roman"/>
          <w:b/>
          <w:bCs/>
          <w:color w:val="000000"/>
          <w:sz w:val="24"/>
          <w:szCs w:val="24"/>
          <w:lang w:val="en-US"/>
        </w:rPr>
        <w:t>int puts(const char *s)</w:t>
      </w:r>
      <w:r w:rsidRPr="00BE3F9C">
        <w:rPr>
          <w:rFonts w:ascii="Verdana" w:eastAsia="Times New Roman" w:hAnsi="Verdana" w:cs="Times New Roman"/>
          <w:color w:val="000000"/>
          <w:sz w:val="24"/>
          <w:szCs w:val="24"/>
          <w:lang w:val="en-US"/>
        </w:rPr>
        <w:t> function writes the string 's' and 'a' trailing newline to </w:t>
      </w:r>
      <w:r w:rsidRPr="00BE3F9C">
        <w:rPr>
          <w:rFonts w:ascii="Verdana" w:eastAsia="Times New Roman" w:hAnsi="Verdana" w:cs="Times New Roman"/>
          <w:b/>
          <w:bCs/>
          <w:color w:val="000000"/>
          <w:sz w:val="24"/>
          <w:szCs w:val="24"/>
          <w:lang w:val="en-US"/>
        </w:rPr>
        <w:t>stdout</w:t>
      </w:r>
      <w:r w:rsidRPr="00BE3F9C">
        <w:rPr>
          <w:rFonts w:ascii="Verdana" w:eastAsia="Times New Roman" w:hAnsi="Verdana" w:cs="Times New Roman"/>
          <w:color w:val="000000"/>
          <w:sz w:val="24"/>
          <w:szCs w:val="24"/>
          <w:lang w:val="en-US"/>
        </w:rPr>
        <w:t>.</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b/>
          <w:bCs/>
          <w:color w:val="000000"/>
          <w:sz w:val="24"/>
          <w:szCs w:val="24"/>
          <w:lang w:val="en-US"/>
        </w:rPr>
        <w:t>NOTE:</w:t>
      </w:r>
      <w:r w:rsidRPr="00BE3F9C">
        <w:rPr>
          <w:rFonts w:ascii="Verdana" w:eastAsia="Times New Roman" w:hAnsi="Verdana" w:cs="Times New Roman"/>
          <w:color w:val="000000"/>
          <w:sz w:val="24"/>
          <w:szCs w:val="24"/>
          <w:lang w:val="en-US"/>
        </w:rPr>
        <w:t> Though it has been deprecated to use gets() function, Instead of using gets, you want to use </w:t>
      </w:r>
      <w:proofErr w:type="spellStart"/>
      <w:r w:rsidR="00FE76FE">
        <w:fldChar w:fldCharType="begin"/>
      </w:r>
      <w:r w:rsidR="00DB576E" w:rsidRPr="00E13B18">
        <w:rPr>
          <w:lang w:val="en-US"/>
        </w:rPr>
        <w:instrText>HYPERLINK "https://www.tutorialspoint.com/c_standard_library/c_function_fgets.htm" \o "fgets();"</w:instrText>
      </w:r>
      <w:r w:rsidR="00FE76FE">
        <w:fldChar w:fldCharType="separate"/>
      </w:r>
      <w:r w:rsidRPr="00BE3F9C">
        <w:rPr>
          <w:rFonts w:ascii="Verdana" w:eastAsia="Times New Roman" w:hAnsi="Verdana" w:cs="Times New Roman"/>
          <w:color w:val="313131"/>
          <w:sz w:val="24"/>
          <w:szCs w:val="24"/>
          <w:lang w:val="en-US"/>
        </w:rPr>
        <w:t>fgets</w:t>
      </w:r>
      <w:proofErr w:type="spellEnd"/>
      <w:r w:rsidRPr="00BE3F9C">
        <w:rPr>
          <w:rFonts w:ascii="Verdana" w:eastAsia="Times New Roman" w:hAnsi="Verdana" w:cs="Times New Roman"/>
          <w:color w:val="313131"/>
          <w:sz w:val="24"/>
          <w:szCs w:val="24"/>
          <w:lang w:val="en-US"/>
        </w:rPr>
        <w:t>()</w:t>
      </w:r>
      <w:r w:rsidR="00FE76FE">
        <w:fldChar w:fldCharType="end"/>
      </w:r>
      <w:r w:rsidRPr="00BE3F9C">
        <w:rPr>
          <w:rFonts w:ascii="Verdana" w:eastAsia="Times New Roman" w:hAnsi="Verdana" w:cs="Times New Roman"/>
          <w:color w:val="000000"/>
          <w:sz w:val="24"/>
          <w:szCs w:val="24"/>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880000"/>
          <w:sz w:val="20"/>
          <w:szCs w:val="20"/>
          <w:lang w:val="en-US"/>
        </w:rPr>
        <w:t>#include</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8800"/>
          <w:sz w:val="20"/>
          <w:szCs w:val="20"/>
          <w:lang w:val="en-US"/>
        </w:rPr>
        <w:t>&lt;stdio.h&gt;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000088"/>
          <w:sz w:val="20"/>
          <w:szCs w:val="20"/>
          <w:lang w:val="en-US"/>
        </w:rPr>
        <w:t>int</w:t>
      </w:r>
      <w:r w:rsidRPr="00BE3F9C">
        <w:rPr>
          <w:rFonts w:ascii="Consolas" w:eastAsia="Times New Roman" w:hAnsi="Consolas" w:cs="Consolas"/>
          <w:color w:val="313131"/>
          <w:sz w:val="20"/>
          <w:szCs w:val="20"/>
          <w:lang w:val="en-US"/>
        </w:rPr>
        <w:t xml:space="preserve"> main</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0088"/>
          <w:sz w:val="20"/>
          <w:szCs w:val="20"/>
          <w:lang w:val="en-US"/>
        </w:rPr>
        <w:t>char</w:t>
      </w:r>
      <w:r w:rsidRPr="00BE3F9C">
        <w:rPr>
          <w:rFonts w:ascii="Consolas" w:eastAsia="Times New Roman" w:hAnsi="Consolas" w:cs="Consolas"/>
          <w:color w:val="313131"/>
          <w:sz w:val="20"/>
          <w:szCs w:val="20"/>
          <w:lang w:val="en-US"/>
        </w:rPr>
        <w:t xml:space="preserve"> str</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006666"/>
          <w:sz w:val="20"/>
          <w:szCs w:val="20"/>
          <w:lang w:val="en-US"/>
        </w:rPr>
        <w:t>100</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printf</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8800"/>
          <w:sz w:val="20"/>
          <w:szCs w:val="20"/>
          <w:lang w:val="en-US"/>
        </w:rPr>
        <w:t>"Enter a value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gets</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str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printf</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8800"/>
          <w:sz w:val="20"/>
          <w:szCs w:val="20"/>
          <w:lang w:val="en-US"/>
        </w:rPr>
        <w:t>"\nYou entered: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puts</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str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0088"/>
          <w:sz w:val="20"/>
          <w:szCs w:val="20"/>
          <w:lang w:val="en-US"/>
        </w:rPr>
        <w:t>return</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6666"/>
          <w:sz w:val="20"/>
          <w:szCs w:val="20"/>
          <w:lang w:val="en-US"/>
        </w:rPr>
        <w:t>0</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666600"/>
          <w:sz w:val="20"/>
          <w:szCs w:val="20"/>
          <w:lang w:val="en-US"/>
        </w:rPr>
        <w:t>}</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When the above code is compiled and executed, it waits for you to input some text. When you enter a text and press enter, then the program proceeds and reads the complete line till end, and displays it as follows −</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E3F9C">
        <w:rPr>
          <w:rFonts w:ascii="Consolas" w:eastAsia="Times New Roman" w:hAnsi="Consolas" w:cs="Consolas"/>
          <w:color w:val="313131"/>
          <w:sz w:val="18"/>
          <w:szCs w:val="18"/>
          <w:lang w:val="en-US"/>
        </w:rPr>
        <w:t>$./a.out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E3F9C">
        <w:rPr>
          <w:rFonts w:ascii="Consolas" w:eastAsia="Times New Roman" w:hAnsi="Consolas" w:cs="Consolas"/>
          <w:b/>
          <w:bCs/>
          <w:color w:val="313131"/>
          <w:sz w:val="18"/>
          <w:szCs w:val="18"/>
          <w:lang w:val="en-US"/>
        </w:rPr>
        <w:t>Enter a value :</w:t>
      </w:r>
      <w:r w:rsidRPr="00BE3F9C">
        <w:rPr>
          <w:rFonts w:ascii="Consolas" w:eastAsia="Times New Roman" w:hAnsi="Consolas" w:cs="Consolas"/>
          <w:color w:val="313131"/>
          <w:sz w:val="18"/>
          <w:szCs w:val="18"/>
          <w:lang w:val="en-US"/>
        </w:rPr>
        <w:t xml:space="preserve"> this is test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E3F9C">
        <w:rPr>
          <w:rFonts w:ascii="Consolas" w:eastAsia="Times New Roman" w:hAnsi="Consolas" w:cs="Consolas"/>
          <w:b/>
          <w:bCs/>
          <w:color w:val="313131"/>
          <w:sz w:val="18"/>
          <w:szCs w:val="18"/>
          <w:lang w:val="en-US"/>
        </w:rPr>
        <w:t>You entered:</w:t>
      </w:r>
      <w:r w:rsidRPr="00BE3F9C">
        <w:rPr>
          <w:rFonts w:ascii="Consolas" w:eastAsia="Times New Roman" w:hAnsi="Consolas" w:cs="Consolas"/>
          <w:color w:val="313131"/>
          <w:sz w:val="18"/>
          <w:szCs w:val="18"/>
          <w:lang w:val="en-US"/>
        </w:rPr>
        <w:t xml:space="preserve"> this is test</w:t>
      </w:r>
    </w:p>
    <w:p w:rsidR="00BE3F9C" w:rsidRPr="00BE3F9C" w:rsidRDefault="00BE3F9C" w:rsidP="00BE3F9C">
      <w:pPr>
        <w:spacing w:before="48" w:after="48" w:line="360" w:lineRule="atLeast"/>
        <w:ind w:right="48"/>
        <w:outlineLvl w:val="1"/>
        <w:rPr>
          <w:rFonts w:ascii="Verdana" w:eastAsia="Times New Roman" w:hAnsi="Verdana" w:cs="Times New Roman"/>
          <w:color w:val="121214"/>
          <w:spacing w:val="-15"/>
          <w:sz w:val="41"/>
          <w:szCs w:val="41"/>
          <w:lang w:val="en-US"/>
        </w:rPr>
      </w:pPr>
      <w:r w:rsidRPr="00BE3F9C">
        <w:rPr>
          <w:rFonts w:ascii="Verdana" w:eastAsia="Times New Roman" w:hAnsi="Verdana" w:cs="Times New Roman"/>
          <w:color w:val="121214"/>
          <w:spacing w:val="-15"/>
          <w:sz w:val="41"/>
          <w:szCs w:val="41"/>
          <w:lang w:val="en-US"/>
        </w:rPr>
        <w:t>The scanf() and printf() Functions</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lastRenderedPageBreak/>
        <w:t>The </w:t>
      </w:r>
      <w:r w:rsidRPr="00BE3F9C">
        <w:rPr>
          <w:rFonts w:ascii="Verdana" w:eastAsia="Times New Roman" w:hAnsi="Verdana" w:cs="Times New Roman"/>
          <w:b/>
          <w:bCs/>
          <w:color w:val="000000"/>
          <w:sz w:val="24"/>
          <w:szCs w:val="24"/>
          <w:lang w:val="en-US"/>
        </w:rPr>
        <w:t>int scanf(const char *format, ...)</w:t>
      </w:r>
      <w:r w:rsidRPr="00BE3F9C">
        <w:rPr>
          <w:rFonts w:ascii="Verdana" w:eastAsia="Times New Roman" w:hAnsi="Verdana" w:cs="Times New Roman"/>
          <w:color w:val="000000"/>
          <w:sz w:val="24"/>
          <w:szCs w:val="24"/>
          <w:lang w:val="en-US"/>
        </w:rPr>
        <w:t> function reads the input from the standard input stream </w:t>
      </w:r>
      <w:r w:rsidRPr="00BE3F9C">
        <w:rPr>
          <w:rFonts w:ascii="Verdana" w:eastAsia="Times New Roman" w:hAnsi="Verdana" w:cs="Times New Roman"/>
          <w:b/>
          <w:bCs/>
          <w:color w:val="000000"/>
          <w:sz w:val="24"/>
          <w:szCs w:val="24"/>
          <w:lang w:val="en-US"/>
        </w:rPr>
        <w:t>stdin</w:t>
      </w:r>
      <w:r w:rsidRPr="00BE3F9C">
        <w:rPr>
          <w:rFonts w:ascii="Verdana" w:eastAsia="Times New Roman" w:hAnsi="Verdana" w:cs="Times New Roman"/>
          <w:color w:val="000000"/>
          <w:sz w:val="24"/>
          <w:szCs w:val="24"/>
          <w:lang w:val="en-US"/>
        </w:rPr>
        <w:t> and scans that input according to the </w:t>
      </w:r>
      <w:r w:rsidRPr="00BE3F9C">
        <w:rPr>
          <w:rFonts w:ascii="Verdana" w:eastAsia="Times New Roman" w:hAnsi="Verdana" w:cs="Times New Roman"/>
          <w:b/>
          <w:bCs/>
          <w:color w:val="000000"/>
          <w:sz w:val="24"/>
          <w:szCs w:val="24"/>
          <w:lang w:val="en-US"/>
        </w:rPr>
        <w:t>format</w:t>
      </w:r>
      <w:r w:rsidRPr="00BE3F9C">
        <w:rPr>
          <w:rFonts w:ascii="Verdana" w:eastAsia="Times New Roman" w:hAnsi="Verdana" w:cs="Times New Roman"/>
          <w:color w:val="000000"/>
          <w:sz w:val="24"/>
          <w:szCs w:val="24"/>
          <w:lang w:val="en-US"/>
        </w:rPr>
        <w:t> provided.</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The </w:t>
      </w:r>
      <w:r w:rsidRPr="00BE3F9C">
        <w:rPr>
          <w:rFonts w:ascii="Verdana" w:eastAsia="Times New Roman" w:hAnsi="Verdana" w:cs="Times New Roman"/>
          <w:b/>
          <w:bCs/>
          <w:color w:val="000000"/>
          <w:sz w:val="24"/>
          <w:szCs w:val="24"/>
          <w:lang w:val="en-US"/>
        </w:rPr>
        <w:t>int printf(const char *format, ...)</w:t>
      </w:r>
      <w:r w:rsidRPr="00BE3F9C">
        <w:rPr>
          <w:rFonts w:ascii="Verdana" w:eastAsia="Times New Roman" w:hAnsi="Verdana" w:cs="Times New Roman"/>
          <w:color w:val="000000"/>
          <w:sz w:val="24"/>
          <w:szCs w:val="24"/>
          <w:lang w:val="en-US"/>
        </w:rPr>
        <w:t> function writes the output to the standard output stream </w:t>
      </w:r>
      <w:r w:rsidRPr="00BE3F9C">
        <w:rPr>
          <w:rFonts w:ascii="Verdana" w:eastAsia="Times New Roman" w:hAnsi="Verdana" w:cs="Times New Roman"/>
          <w:b/>
          <w:bCs/>
          <w:color w:val="000000"/>
          <w:sz w:val="24"/>
          <w:szCs w:val="24"/>
          <w:lang w:val="en-US"/>
        </w:rPr>
        <w:t>stdout</w:t>
      </w:r>
      <w:r w:rsidRPr="00BE3F9C">
        <w:rPr>
          <w:rFonts w:ascii="Verdana" w:eastAsia="Times New Roman" w:hAnsi="Verdana" w:cs="Times New Roman"/>
          <w:color w:val="000000"/>
          <w:sz w:val="24"/>
          <w:szCs w:val="24"/>
          <w:lang w:val="en-US"/>
        </w:rPr>
        <w:t> and produces the output according to the format provided.</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The </w:t>
      </w:r>
      <w:r w:rsidRPr="00BE3F9C">
        <w:rPr>
          <w:rFonts w:ascii="Verdana" w:eastAsia="Times New Roman" w:hAnsi="Verdana" w:cs="Times New Roman"/>
          <w:b/>
          <w:bCs/>
          <w:color w:val="000000"/>
          <w:sz w:val="24"/>
          <w:szCs w:val="24"/>
          <w:lang w:val="en-US"/>
        </w:rPr>
        <w:t>format</w:t>
      </w:r>
      <w:r w:rsidRPr="00BE3F9C">
        <w:rPr>
          <w:rFonts w:ascii="Verdana" w:eastAsia="Times New Roman" w:hAnsi="Verdana" w:cs="Times New Roman"/>
          <w:color w:val="000000"/>
          <w:sz w:val="24"/>
          <w:szCs w:val="24"/>
          <w:lang w:val="en-US"/>
        </w:rPr>
        <w:t> can be a simple constant string, but you can specify %s, %d, %c, %f, etc., to print or read strings, integer, character or float respectively. There are many other formatting options available which can be used based on requirements. Let us now proceed with a simple example to understand the concepts better −</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880000"/>
          <w:sz w:val="20"/>
          <w:szCs w:val="20"/>
          <w:lang w:val="en-US"/>
        </w:rPr>
        <w:t>#include</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8800"/>
          <w:sz w:val="20"/>
          <w:szCs w:val="20"/>
          <w:lang w:val="en-US"/>
        </w:rPr>
        <w:t>&lt;stdio.h&gt;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000088"/>
          <w:sz w:val="20"/>
          <w:szCs w:val="20"/>
          <w:lang w:val="en-US"/>
        </w:rPr>
        <w:t>int</w:t>
      </w:r>
      <w:r w:rsidRPr="00BE3F9C">
        <w:rPr>
          <w:rFonts w:ascii="Consolas" w:eastAsia="Times New Roman" w:hAnsi="Consolas" w:cs="Consolas"/>
          <w:color w:val="313131"/>
          <w:sz w:val="20"/>
          <w:szCs w:val="20"/>
          <w:lang w:val="en-US"/>
        </w:rPr>
        <w:t xml:space="preserve"> main</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E13B18"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w:t>
      </w:r>
      <w:r w:rsidRPr="00E13B18">
        <w:rPr>
          <w:rFonts w:ascii="Consolas" w:eastAsia="Times New Roman" w:hAnsi="Consolas" w:cs="Consolas"/>
          <w:color w:val="000088"/>
          <w:sz w:val="20"/>
          <w:szCs w:val="20"/>
          <w:lang w:val="en-US"/>
        </w:rPr>
        <w:t>char</w:t>
      </w:r>
      <w:r w:rsidRPr="00E13B18">
        <w:rPr>
          <w:rFonts w:ascii="Consolas" w:eastAsia="Times New Roman" w:hAnsi="Consolas" w:cs="Consolas"/>
          <w:color w:val="313131"/>
          <w:sz w:val="20"/>
          <w:szCs w:val="20"/>
          <w:lang w:val="en-US"/>
        </w:rPr>
        <w:t xml:space="preserve"> str</w:t>
      </w:r>
      <w:r w:rsidRPr="00E13B18">
        <w:rPr>
          <w:rFonts w:ascii="Consolas" w:eastAsia="Times New Roman" w:hAnsi="Consolas" w:cs="Consolas"/>
          <w:color w:val="666600"/>
          <w:sz w:val="20"/>
          <w:szCs w:val="20"/>
          <w:lang w:val="en-US"/>
        </w:rPr>
        <w:t>[</w:t>
      </w:r>
      <w:r w:rsidRPr="00E13B18">
        <w:rPr>
          <w:rFonts w:ascii="Consolas" w:eastAsia="Times New Roman" w:hAnsi="Consolas" w:cs="Consolas"/>
          <w:color w:val="006666"/>
          <w:sz w:val="20"/>
          <w:szCs w:val="20"/>
          <w:lang w:val="en-US"/>
        </w:rPr>
        <w:t>100</w:t>
      </w:r>
      <w:r w:rsidRPr="00E13B18">
        <w:rPr>
          <w:rFonts w:ascii="Consolas" w:eastAsia="Times New Roman" w:hAnsi="Consolas" w:cs="Consolas"/>
          <w:color w:val="666600"/>
          <w:sz w:val="20"/>
          <w:szCs w:val="20"/>
          <w:lang w:val="en-US"/>
        </w:rPr>
        <w:t>];</w:t>
      </w:r>
    </w:p>
    <w:p w:rsidR="00BE3F9C" w:rsidRPr="00E13B18"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E13B18">
        <w:rPr>
          <w:rFonts w:ascii="Consolas" w:eastAsia="Times New Roman" w:hAnsi="Consolas" w:cs="Consolas"/>
          <w:color w:val="313131"/>
          <w:sz w:val="20"/>
          <w:szCs w:val="20"/>
          <w:lang w:val="en-US"/>
        </w:rPr>
        <w:t xml:space="preserve">   </w:t>
      </w:r>
      <w:r w:rsidRPr="00E13B18">
        <w:rPr>
          <w:rFonts w:ascii="Consolas" w:eastAsia="Times New Roman" w:hAnsi="Consolas" w:cs="Consolas"/>
          <w:color w:val="000088"/>
          <w:sz w:val="20"/>
          <w:szCs w:val="20"/>
          <w:lang w:val="en-US"/>
        </w:rPr>
        <w:t>int</w:t>
      </w:r>
      <w:r w:rsidRPr="00E13B18">
        <w:rPr>
          <w:rFonts w:ascii="Consolas" w:eastAsia="Times New Roman" w:hAnsi="Consolas" w:cs="Consolas"/>
          <w:color w:val="313131"/>
          <w:sz w:val="20"/>
          <w:szCs w:val="20"/>
          <w:lang w:val="en-US"/>
        </w:rPr>
        <w:t xml:space="preserve"> i</w:t>
      </w:r>
      <w:r w:rsidRPr="00E13B18">
        <w:rPr>
          <w:rFonts w:ascii="Consolas" w:eastAsia="Times New Roman" w:hAnsi="Consolas" w:cs="Consolas"/>
          <w:color w:val="666600"/>
          <w:sz w:val="20"/>
          <w:szCs w:val="20"/>
          <w:lang w:val="en-US"/>
        </w:rPr>
        <w:t>;</w:t>
      </w:r>
    </w:p>
    <w:p w:rsidR="00BE3F9C" w:rsidRPr="00E13B18"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printf</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8800"/>
          <w:sz w:val="20"/>
          <w:szCs w:val="20"/>
          <w:lang w:val="en-US"/>
        </w:rPr>
        <w:t>"Enter a value :"</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scanf</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008800"/>
          <w:sz w:val="20"/>
          <w:szCs w:val="20"/>
          <w:lang w:val="en-US"/>
        </w:rPr>
        <w:t>"%s %d"</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str</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666600"/>
          <w:sz w:val="20"/>
          <w:szCs w:val="20"/>
          <w:lang w:val="en-US"/>
        </w:rPr>
        <w:t>&amp;</w:t>
      </w:r>
      <w:r w:rsidRPr="00BE3F9C">
        <w:rPr>
          <w:rFonts w:ascii="Consolas" w:eastAsia="Times New Roman" w:hAnsi="Consolas" w:cs="Consolas"/>
          <w:color w:val="313131"/>
          <w:sz w:val="20"/>
          <w:szCs w:val="20"/>
          <w:lang w:val="en-US"/>
        </w:rPr>
        <w:t>i</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printf</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8800"/>
          <w:sz w:val="20"/>
          <w:szCs w:val="20"/>
          <w:lang w:val="en-US"/>
        </w:rPr>
        <w:t>"\nYou entered: %s %d "</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str</w:t>
      </w:r>
      <w:r w:rsidRPr="00BE3F9C">
        <w:rPr>
          <w:rFonts w:ascii="Consolas" w:eastAsia="Times New Roman" w:hAnsi="Consolas" w:cs="Consolas"/>
          <w:color w:val="666600"/>
          <w:sz w:val="20"/>
          <w:szCs w:val="20"/>
          <w:lang w:val="en-US"/>
        </w:rPr>
        <w:t>,</w:t>
      </w:r>
      <w:r w:rsidRPr="00BE3F9C">
        <w:rPr>
          <w:rFonts w:ascii="Consolas" w:eastAsia="Times New Roman" w:hAnsi="Consolas" w:cs="Consolas"/>
          <w:color w:val="313131"/>
          <w:sz w:val="20"/>
          <w:szCs w:val="20"/>
          <w:lang w:val="en-US"/>
        </w:rPr>
        <w:t xml:space="preserve"> i</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0088"/>
          <w:sz w:val="20"/>
          <w:szCs w:val="20"/>
          <w:lang w:val="en-US"/>
        </w:rPr>
        <w:t>return</w:t>
      </w:r>
      <w:r w:rsidRPr="00BE3F9C">
        <w:rPr>
          <w:rFonts w:ascii="Consolas" w:eastAsia="Times New Roman" w:hAnsi="Consolas" w:cs="Consolas"/>
          <w:color w:val="313131"/>
          <w:sz w:val="20"/>
          <w:szCs w:val="20"/>
          <w:lang w:val="en-US"/>
        </w:rPr>
        <w:t xml:space="preserve"> </w:t>
      </w:r>
      <w:r w:rsidRPr="00BE3F9C">
        <w:rPr>
          <w:rFonts w:ascii="Consolas" w:eastAsia="Times New Roman" w:hAnsi="Consolas" w:cs="Consolas"/>
          <w:color w:val="006666"/>
          <w:sz w:val="20"/>
          <w:szCs w:val="20"/>
          <w:lang w:val="en-US"/>
        </w:rPr>
        <w:t>0</w:t>
      </w:r>
      <w:r w:rsidRPr="00BE3F9C">
        <w:rPr>
          <w:rFonts w:ascii="Consolas" w:eastAsia="Times New Roman" w:hAnsi="Consolas" w:cs="Consolas"/>
          <w:color w:val="666600"/>
          <w:sz w:val="20"/>
          <w:szCs w:val="20"/>
          <w:lang w:val="en-US"/>
        </w:rPr>
        <w: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BE3F9C">
        <w:rPr>
          <w:rFonts w:ascii="Consolas" w:eastAsia="Times New Roman" w:hAnsi="Consolas" w:cs="Consolas"/>
          <w:color w:val="666600"/>
          <w:sz w:val="20"/>
          <w:szCs w:val="20"/>
          <w:lang w:val="en-US"/>
        </w:rPr>
        <w:t>}</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When the above code is compiled and executed, it waits for you to input some text. When you enter a text and press enter, then program proceeds and reads the input and displays it as follows −</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E3F9C">
        <w:rPr>
          <w:rFonts w:ascii="Consolas" w:eastAsia="Times New Roman" w:hAnsi="Consolas" w:cs="Consolas"/>
          <w:color w:val="313131"/>
          <w:sz w:val="18"/>
          <w:szCs w:val="18"/>
          <w:lang w:val="en-US"/>
        </w:rPr>
        <w:t>$./a.out</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E3F9C">
        <w:rPr>
          <w:rFonts w:ascii="Consolas" w:eastAsia="Times New Roman" w:hAnsi="Consolas" w:cs="Consolas"/>
          <w:b/>
          <w:bCs/>
          <w:color w:val="313131"/>
          <w:sz w:val="18"/>
          <w:szCs w:val="18"/>
          <w:lang w:val="en-US"/>
        </w:rPr>
        <w:t>Enter a value :</w:t>
      </w:r>
      <w:r w:rsidRPr="00BE3F9C">
        <w:rPr>
          <w:rFonts w:ascii="Consolas" w:eastAsia="Times New Roman" w:hAnsi="Consolas" w:cs="Consolas"/>
          <w:color w:val="313131"/>
          <w:sz w:val="18"/>
          <w:szCs w:val="18"/>
          <w:lang w:val="en-US"/>
        </w:rPr>
        <w:t xml:space="preserve"> seven 7</w:t>
      </w:r>
    </w:p>
    <w:p w:rsidR="00BE3F9C" w:rsidRPr="00BE3F9C" w:rsidRDefault="00BE3F9C" w:rsidP="00BE3F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BE3F9C">
        <w:rPr>
          <w:rFonts w:ascii="Consolas" w:eastAsia="Times New Roman" w:hAnsi="Consolas" w:cs="Consolas"/>
          <w:b/>
          <w:bCs/>
          <w:color w:val="313131"/>
          <w:sz w:val="18"/>
          <w:szCs w:val="18"/>
          <w:lang w:val="en-US"/>
        </w:rPr>
        <w:t>You entered:</w:t>
      </w:r>
      <w:r w:rsidRPr="00BE3F9C">
        <w:rPr>
          <w:rFonts w:ascii="Consolas" w:eastAsia="Times New Roman" w:hAnsi="Consolas" w:cs="Consolas"/>
          <w:color w:val="313131"/>
          <w:sz w:val="18"/>
          <w:szCs w:val="18"/>
          <w:lang w:val="en-US"/>
        </w:rPr>
        <w:t xml:space="preserve"> seven 7</w:t>
      </w:r>
    </w:p>
    <w:p w:rsidR="00BE3F9C" w:rsidRPr="00BE3F9C" w:rsidRDefault="00BE3F9C" w:rsidP="00BE3F9C">
      <w:pPr>
        <w:spacing w:after="144" w:line="360" w:lineRule="atLeast"/>
        <w:ind w:left="48" w:right="48"/>
        <w:jc w:val="both"/>
        <w:rPr>
          <w:rFonts w:ascii="Verdana" w:eastAsia="Times New Roman" w:hAnsi="Verdana" w:cs="Times New Roman"/>
          <w:color w:val="000000"/>
          <w:sz w:val="24"/>
          <w:szCs w:val="24"/>
          <w:lang w:val="en-US"/>
        </w:rPr>
      </w:pPr>
      <w:r w:rsidRPr="00BE3F9C">
        <w:rPr>
          <w:rFonts w:ascii="Verdana" w:eastAsia="Times New Roman" w:hAnsi="Verdana" w:cs="Times New Roman"/>
          <w:color w:val="000000"/>
          <w:sz w:val="24"/>
          <w:szCs w:val="24"/>
          <w:lang w:val="en-US"/>
        </w:rPr>
        <w:t xml:space="preserve">Here, it should be noted that scanf() expects input in the same format as you provided %s and %d, which means you have to provide valid inputs like "string integer". If you provide "string string" or "integer integer", then it will be assumed as wrong input. Secondly, while reading a string, scanf() </w:t>
      </w:r>
      <w:r w:rsidRPr="00BE3F9C">
        <w:rPr>
          <w:rFonts w:ascii="Verdana" w:eastAsia="Times New Roman" w:hAnsi="Verdana" w:cs="Times New Roman"/>
          <w:color w:val="000000"/>
          <w:sz w:val="24"/>
          <w:szCs w:val="24"/>
          <w:lang w:val="en-US"/>
        </w:rPr>
        <w:lastRenderedPageBreak/>
        <w:t>stops reading as soon as it encounters a space, so "this is test" are three strings for scanf().</w:t>
      </w:r>
    </w:p>
    <w:p w:rsidR="00BE3F9C" w:rsidRPr="00BE3F9C" w:rsidRDefault="00BE3F9C" w:rsidP="00BE3F9C">
      <w:pPr>
        <w:rPr>
          <w:lang w:val="en-US"/>
        </w:rPr>
      </w:pPr>
    </w:p>
    <w:p w:rsidR="00BE3F9C" w:rsidRPr="00BE3F9C" w:rsidRDefault="00BE3F9C" w:rsidP="00BE3F9C">
      <w:pPr>
        <w:jc w:val="both"/>
        <w:rPr>
          <w:rFonts w:ascii="Times New Roman" w:hAnsi="Times New Roman" w:cs="Times New Roman"/>
          <w:b/>
          <w:sz w:val="24"/>
          <w:szCs w:val="28"/>
          <w:lang w:val="en-US"/>
        </w:rPr>
      </w:pPr>
      <w:r w:rsidRPr="00BE3F9C">
        <w:rPr>
          <w:rFonts w:ascii="Times New Roman" w:hAnsi="Times New Roman" w:cs="Times New Roman"/>
          <w:b/>
          <w:sz w:val="24"/>
          <w:szCs w:val="28"/>
          <w:lang w:val="en-US"/>
        </w:rPr>
        <w:t>Topic № 23.</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In C programming, file is a place on your physical disk where information is stored.</w:t>
      </w:r>
    </w:p>
    <w:p w:rsidR="00BE3F9C" w:rsidRPr="00476C17" w:rsidRDefault="00BE3F9C" w:rsidP="00BE3F9C">
      <w:pPr>
        <w:shd w:val="clear" w:color="auto" w:fill="FFFFFF"/>
        <w:spacing w:before="192" w:after="108" w:line="240" w:lineRule="auto"/>
        <w:outlineLvl w:val="1"/>
        <w:rPr>
          <w:rFonts w:ascii="Arial" w:eastAsia="Times New Roman" w:hAnsi="Arial" w:cs="Arial"/>
          <w:b/>
          <w:bCs/>
          <w:color w:val="252830"/>
          <w:sz w:val="38"/>
          <w:szCs w:val="38"/>
        </w:rPr>
      </w:pPr>
      <w:r w:rsidRPr="00476C17">
        <w:rPr>
          <w:rFonts w:ascii="Arial" w:eastAsia="Times New Roman" w:hAnsi="Arial" w:cs="Arial"/>
          <w:b/>
          <w:bCs/>
          <w:color w:val="252830"/>
          <w:sz w:val="38"/>
          <w:szCs w:val="38"/>
        </w:rPr>
        <w:t>Why files are needed?</w:t>
      </w:r>
    </w:p>
    <w:p w:rsidR="00BE3F9C" w:rsidRPr="00BE3F9C" w:rsidRDefault="00BE3F9C" w:rsidP="003D0297">
      <w:pPr>
        <w:numPr>
          <w:ilvl w:val="0"/>
          <w:numId w:val="26"/>
        </w:numPr>
        <w:shd w:val="clear" w:color="auto" w:fill="FFFFFF"/>
        <w:spacing w:before="100" w:beforeAutospacing="1" w:after="100" w:afterAutospacing="1"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When a program is terminated, the entire data is lost. Storing in a file will preserve your data even if the program terminates.</w:t>
      </w:r>
    </w:p>
    <w:p w:rsidR="00BE3F9C" w:rsidRPr="00BE3F9C" w:rsidRDefault="00BE3F9C" w:rsidP="003D0297">
      <w:pPr>
        <w:numPr>
          <w:ilvl w:val="0"/>
          <w:numId w:val="26"/>
        </w:numPr>
        <w:shd w:val="clear" w:color="auto" w:fill="FFFFFF"/>
        <w:spacing w:before="100" w:beforeAutospacing="1" w:after="100" w:afterAutospacing="1"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If you have to enter a large number of data, it will take a lot of time to enter them all.</w:t>
      </w:r>
      <w:r w:rsidRPr="00BE3F9C">
        <w:rPr>
          <w:rFonts w:ascii="Arial" w:eastAsia="Times New Roman" w:hAnsi="Arial" w:cs="Arial"/>
          <w:color w:val="252830"/>
          <w:sz w:val="24"/>
          <w:szCs w:val="24"/>
          <w:lang w:val="en-US"/>
        </w:rPr>
        <w:br/>
        <w:t>However, if you have a file containing all the data, you can easily access the contents of the file using few commands in C.</w:t>
      </w:r>
    </w:p>
    <w:p w:rsidR="00BE3F9C" w:rsidRPr="00BE3F9C" w:rsidRDefault="00BE3F9C" w:rsidP="003D0297">
      <w:pPr>
        <w:numPr>
          <w:ilvl w:val="0"/>
          <w:numId w:val="26"/>
        </w:numPr>
        <w:shd w:val="clear" w:color="auto" w:fill="FFFFFF"/>
        <w:spacing w:before="100" w:beforeAutospacing="1" w:after="100" w:afterAutospacing="1"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You can easily move your data from one computer to another without any changes.</w:t>
      </w:r>
    </w:p>
    <w:p w:rsidR="00BE3F9C" w:rsidRPr="00BE3F9C" w:rsidRDefault="00BE3F9C" w:rsidP="00BE3F9C">
      <w:pPr>
        <w:shd w:val="clear" w:color="auto" w:fill="FFFFFF"/>
        <w:spacing w:before="192" w:after="108" w:line="240" w:lineRule="auto"/>
        <w:outlineLvl w:val="1"/>
        <w:rPr>
          <w:rFonts w:ascii="Arial" w:eastAsia="Times New Roman" w:hAnsi="Arial" w:cs="Arial"/>
          <w:b/>
          <w:bCs/>
          <w:color w:val="252830"/>
          <w:sz w:val="38"/>
          <w:szCs w:val="38"/>
          <w:lang w:val="en-US"/>
        </w:rPr>
      </w:pPr>
      <w:r w:rsidRPr="00BE3F9C">
        <w:rPr>
          <w:rFonts w:ascii="Arial" w:eastAsia="Times New Roman" w:hAnsi="Arial" w:cs="Arial"/>
          <w:b/>
          <w:bCs/>
          <w:color w:val="252830"/>
          <w:sz w:val="38"/>
          <w:szCs w:val="38"/>
          <w:lang w:val="en-US"/>
        </w:rPr>
        <w:t>Types of Files</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When dealing with files, there are two types of files you should know about:</w:t>
      </w:r>
    </w:p>
    <w:p w:rsidR="00BE3F9C" w:rsidRPr="00476C17" w:rsidRDefault="00BE3F9C" w:rsidP="003D0297">
      <w:pPr>
        <w:numPr>
          <w:ilvl w:val="0"/>
          <w:numId w:val="27"/>
        </w:numPr>
        <w:shd w:val="clear" w:color="auto" w:fill="FFFFFF"/>
        <w:spacing w:before="100" w:beforeAutospacing="1" w:after="100" w:afterAutospacing="1" w:line="240" w:lineRule="auto"/>
        <w:rPr>
          <w:rFonts w:ascii="Arial" w:eastAsia="Times New Roman" w:hAnsi="Arial" w:cs="Arial"/>
          <w:color w:val="252830"/>
          <w:sz w:val="24"/>
          <w:szCs w:val="24"/>
        </w:rPr>
      </w:pPr>
      <w:r w:rsidRPr="00476C17">
        <w:rPr>
          <w:rFonts w:ascii="Arial" w:eastAsia="Times New Roman" w:hAnsi="Arial" w:cs="Arial"/>
          <w:color w:val="252830"/>
          <w:sz w:val="24"/>
          <w:szCs w:val="24"/>
        </w:rPr>
        <w:t>Text files</w:t>
      </w:r>
    </w:p>
    <w:p w:rsidR="00BE3F9C" w:rsidRPr="00476C17" w:rsidRDefault="00BE3F9C" w:rsidP="003D0297">
      <w:pPr>
        <w:numPr>
          <w:ilvl w:val="0"/>
          <w:numId w:val="27"/>
        </w:numPr>
        <w:shd w:val="clear" w:color="auto" w:fill="FFFFFF"/>
        <w:spacing w:before="100" w:beforeAutospacing="1" w:after="100" w:afterAutospacing="1" w:line="240" w:lineRule="auto"/>
        <w:rPr>
          <w:rFonts w:ascii="Arial" w:eastAsia="Times New Roman" w:hAnsi="Arial" w:cs="Arial"/>
          <w:color w:val="252830"/>
          <w:sz w:val="24"/>
          <w:szCs w:val="24"/>
        </w:rPr>
      </w:pPr>
      <w:r w:rsidRPr="00476C17">
        <w:rPr>
          <w:rFonts w:ascii="Arial" w:eastAsia="Times New Roman" w:hAnsi="Arial" w:cs="Arial"/>
          <w:color w:val="252830"/>
          <w:sz w:val="24"/>
          <w:szCs w:val="24"/>
        </w:rPr>
        <w:t>Binary files</w:t>
      </w:r>
    </w:p>
    <w:p w:rsidR="00BE3F9C" w:rsidRPr="00476C17" w:rsidRDefault="00BE3F9C" w:rsidP="00BE3F9C">
      <w:pPr>
        <w:shd w:val="clear" w:color="auto" w:fill="FFFFFF"/>
        <w:spacing w:before="192" w:after="84" w:line="240" w:lineRule="auto"/>
        <w:outlineLvl w:val="2"/>
        <w:rPr>
          <w:rFonts w:ascii="Arial" w:eastAsia="Times New Roman" w:hAnsi="Arial" w:cs="Arial"/>
          <w:b/>
          <w:bCs/>
          <w:color w:val="252830"/>
          <w:sz w:val="34"/>
          <w:szCs w:val="34"/>
        </w:rPr>
      </w:pPr>
      <w:r w:rsidRPr="00476C17">
        <w:rPr>
          <w:rFonts w:ascii="Arial" w:eastAsia="Times New Roman" w:hAnsi="Arial" w:cs="Arial"/>
          <w:b/>
          <w:bCs/>
          <w:color w:val="252830"/>
          <w:sz w:val="34"/>
          <w:szCs w:val="34"/>
        </w:rPr>
        <w:t>1. Text files</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Text files are the normal .txt files that you can easily create using Notepad or any simple text editors.</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When you open those files, you'll see all the contents within the file as plain text. You can easily edit or delete the contents.</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They take minimum effort to maintain, are easily readable, and provide least security and takes bigger storage space.</w:t>
      </w:r>
    </w:p>
    <w:p w:rsidR="00BE3F9C" w:rsidRPr="00BE3F9C" w:rsidRDefault="00BE3F9C" w:rsidP="00BE3F9C">
      <w:pPr>
        <w:shd w:val="clear" w:color="auto" w:fill="FFFFFF"/>
        <w:spacing w:before="192" w:after="84" w:line="240" w:lineRule="auto"/>
        <w:outlineLvl w:val="2"/>
        <w:rPr>
          <w:rFonts w:ascii="Arial" w:eastAsia="Times New Roman" w:hAnsi="Arial" w:cs="Arial"/>
          <w:b/>
          <w:bCs/>
          <w:color w:val="252830"/>
          <w:sz w:val="34"/>
          <w:szCs w:val="34"/>
          <w:lang w:val="en-US"/>
        </w:rPr>
      </w:pPr>
      <w:r w:rsidRPr="00BE3F9C">
        <w:rPr>
          <w:rFonts w:ascii="Arial" w:eastAsia="Times New Roman" w:hAnsi="Arial" w:cs="Arial"/>
          <w:b/>
          <w:bCs/>
          <w:color w:val="252830"/>
          <w:sz w:val="34"/>
          <w:szCs w:val="34"/>
          <w:lang w:val="en-US"/>
        </w:rPr>
        <w:t>2. Binary files</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Binary files are mostly the .bin files in your computer.</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Instead of storing data in plain text, they store it in the binary form (0's and 1's).</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They can hold higher amount of data, are not readable easily and provides a better security than text files.</w:t>
      </w:r>
    </w:p>
    <w:p w:rsidR="00BE3F9C" w:rsidRPr="00BE3F9C" w:rsidRDefault="00BE3F9C" w:rsidP="00BE3F9C">
      <w:pPr>
        <w:shd w:val="clear" w:color="auto" w:fill="FFFFFF"/>
        <w:spacing w:before="192" w:after="108" w:line="240" w:lineRule="auto"/>
        <w:outlineLvl w:val="1"/>
        <w:rPr>
          <w:rFonts w:ascii="Arial" w:eastAsia="Times New Roman" w:hAnsi="Arial" w:cs="Arial"/>
          <w:b/>
          <w:bCs/>
          <w:color w:val="252830"/>
          <w:sz w:val="38"/>
          <w:szCs w:val="38"/>
          <w:lang w:val="en-US"/>
        </w:rPr>
      </w:pPr>
      <w:r w:rsidRPr="00BE3F9C">
        <w:rPr>
          <w:rFonts w:ascii="Arial" w:eastAsia="Times New Roman" w:hAnsi="Arial" w:cs="Arial"/>
          <w:b/>
          <w:bCs/>
          <w:color w:val="252830"/>
          <w:sz w:val="38"/>
          <w:szCs w:val="38"/>
          <w:lang w:val="en-US"/>
        </w:rPr>
        <w:t>File Operations</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lastRenderedPageBreak/>
        <w:t>In C, you can perform four major operations on the file, either text or binary:</w:t>
      </w:r>
    </w:p>
    <w:p w:rsidR="00BE3F9C" w:rsidRPr="00476C17" w:rsidRDefault="00BE3F9C" w:rsidP="003D0297">
      <w:pPr>
        <w:numPr>
          <w:ilvl w:val="0"/>
          <w:numId w:val="28"/>
        </w:numPr>
        <w:shd w:val="clear" w:color="auto" w:fill="FFFFFF"/>
        <w:spacing w:before="100" w:beforeAutospacing="1" w:after="100" w:afterAutospacing="1" w:line="240" w:lineRule="auto"/>
        <w:rPr>
          <w:rFonts w:ascii="Arial" w:eastAsia="Times New Roman" w:hAnsi="Arial" w:cs="Arial"/>
          <w:color w:val="252830"/>
          <w:sz w:val="24"/>
          <w:szCs w:val="24"/>
        </w:rPr>
      </w:pPr>
      <w:r w:rsidRPr="00476C17">
        <w:rPr>
          <w:rFonts w:ascii="Arial" w:eastAsia="Times New Roman" w:hAnsi="Arial" w:cs="Arial"/>
          <w:color w:val="252830"/>
          <w:sz w:val="24"/>
          <w:szCs w:val="24"/>
        </w:rPr>
        <w:t>Creating a new file</w:t>
      </w:r>
    </w:p>
    <w:p w:rsidR="00BE3F9C" w:rsidRPr="00476C17" w:rsidRDefault="00BE3F9C" w:rsidP="003D0297">
      <w:pPr>
        <w:numPr>
          <w:ilvl w:val="0"/>
          <w:numId w:val="28"/>
        </w:numPr>
        <w:shd w:val="clear" w:color="auto" w:fill="FFFFFF"/>
        <w:spacing w:before="100" w:beforeAutospacing="1" w:after="100" w:afterAutospacing="1" w:line="240" w:lineRule="auto"/>
        <w:rPr>
          <w:rFonts w:ascii="Arial" w:eastAsia="Times New Roman" w:hAnsi="Arial" w:cs="Arial"/>
          <w:color w:val="252830"/>
          <w:sz w:val="24"/>
          <w:szCs w:val="24"/>
        </w:rPr>
      </w:pPr>
      <w:r w:rsidRPr="00476C17">
        <w:rPr>
          <w:rFonts w:ascii="Arial" w:eastAsia="Times New Roman" w:hAnsi="Arial" w:cs="Arial"/>
          <w:color w:val="252830"/>
          <w:sz w:val="24"/>
          <w:szCs w:val="24"/>
        </w:rPr>
        <w:t>Opening an existing file</w:t>
      </w:r>
    </w:p>
    <w:p w:rsidR="00BE3F9C" w:rsidRPr="00476C17" w:rsidRDefault="00BE3F9C" w:rsidP="003D0297">
      <w:pPr>
        <w:numPr>
          <w:ilvl w:val="0"/>
          <w:numId w:val="28"/>
        </w:numPr>
        <w:shd w:val="clear" w:color="auto" w:fill="FFFFFF"/>
        <w:spacing w:before="100" w:beforeAutospacing="1" w:after="100" w:afterAutospacing="1" w:line="240" w:lineRule="auto"/>
        <w:rPr>
          <w:rFonts w:ascii="Arial" w:eastAsia="Times New Roman" w:hAnsi="Arial" w:cs="Arial"/>
          <w:color w:val="252830"/>
          <w:sz w:val="24"/>
          <w:szCs w:val="24"/>
        </w:rPr>
      </w:pPr>
      <w:r w:rsidRPr="00476C17">
        <w:rPr>
          <w:rFonts w:ascii="Arial" w:eastAsia="Times New Roman" w:hAnsi="Arial" w:cs="Arial"/>
          <w:color w:val="252830"/>
          <w:sz w:val="24"/>
          <w:szCs w:val="24"/>
        </w:rPr>
        <w:t>Closing a file</w:t>
      </w:r>
    </w:p>
    <w:p w:rsidR="00BE3F9C" w:rsidRPr="00BE3F9C" w:rsidRDefault="00BE3F9C" w:rsidP="003D0297">
      <w:pPr>
        <w:numPr>
          <w:ilvl w:val="0"/>
          <w:numId w:val="28"/>
        </w:numPr>
        <w:shd w:val="clear" w:color="auto" w:fill="FFFFFF"/>
        <w:spacing w:before="100" w:beforeAutospacing="1" w:after="100" w:afterAutospacing="1"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Reading from and writing information to a file</w:t>
      </w:r>
    </w:p>
    <w:p w:rsidR="00BE3F9C" w:rsidRPr="00BE3F9C" w:rsidRDefault="00BE3F9C" w:rsidP="00BE3F9C">
      <w:pPr>
        <w:shd w:val="clear" w:color="auto" w:fill="FFFFFF"/>
        <w:spacing w:before="192" w:after="108" w:line="240" w:lineRule="auto"/>
        <w:outlineLvl w:val="1"/>
        <w:rPr>
          <w:rFonts w:ascii="Arial" w:eastAsia="Times New Roman" w:hAnsi="Arial" w:cs="Arial"/>
          <w:b/>
          <w:bCs/>
          <w:color w:val="252830"/>
          <w:sz w:val="38"/>
          <w:szCs w:val="38"/>
          <w:lang w:val="en-US"/>
        </w:rPr>
      </w:pPr>
      <w:r w:rsidRPr="00BE3F9C">
        <w:rPr>
          <w:rFonts w:ascii="Arial" w:eastAsia="Times New Roman" w:hAnsi="Arial" w:cs="Arial"/>
          <w:b/>
          <w:bCs/>
          <w:color w:val="252830"/>
          <w:sz w:val="38"/>
          <w:szCs w:val="38"/>
          <w:lang w:val="en-US"/>
        </w:rPr>
        <w:t>Working with files</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When working with files, you need to declare a pointer of type file. This declaration is needed for communication between the file and program.</w:t>
      </w:r>
    </w:p>
    <w:p w:rsidR="00BE3F9C" w:rsidRPr="00BE3F9C" w:rsidRDefault="00BE3F9C" w:rsidP="00BE3F9C">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252830"/>
          <w:sz w:val="23"/>
          <w:szCs w:val="23"/>
          <w:lang w:val="en-US"/>
        </w:rPr>
        <w:t>FILE *fptr;</w:t>
      </w:r>
    </w:p>
    <w:p w:rsidR="00BE3F9C" w:rsidRPr="00BE3F9C" w:rsidRDefault="00BE3F9C" w:rsidP="00BE3F9C">
      <w:pPr>
        <w:shd w:val="clear" w:color="auto" w:fill="FFFFFF"/>
        <w:spacing w:before="192" w:after="108" w:line="240" w:lineRule="auto"/>
        <w:outlineLvl w:val="1"/>
        <w:rPr>
          <w:rFonts w:ascii="Arial" w:eastAsia="Times New Roman" w:hAnsi="Arial" w:cs="Arial"/>
          <w:b/>
          <w:bCs/>
          <w:color w:val="252830"/>
          <w:sz w:val="38"/>
          <w:szCs w:val="38"/>
          <w:lang w:val="en-US"/>
        </w:rPr>
      </w:pPr>
      <w:r w:rsidRPr="00BE3F9C">
        <w:rPr>
          <w:rFonts w:ascii="Arial" w:eastAsia="Times New Roman" w:hAnsi="Arial" w:cs="Arial"/>
          <w:b/>
          <w:bCs/>
          <w:color w:val="252830"/>
          <w:sz w:val="38"/>
          <w:szCs w:val="38"/>
          <w:lang w:val="en-US"/>
        </w:rPr>
        <w:t>Opening a file - for creation and edit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Opening a file is performed using the </w:t>
      </w:r>
      <w:hyperlink r:id="rId101" w:tooltip="C standard library function" w:history="1">
        <w:r w:rsidRPr="00BE3F9C">
          <w:rPr>
            <w:rFonts w:ascii="Arial" w:eastAsia="Times New Roman" w:hAnsi="Arial" w:cs="Arial"/>
            <w:color w:val="2B6DAD"/>
            <w:sz w:val="24"/>
            <w:szCs w:val="24"/>
            <w:lang w:val="en-US"/>
          </w:rPr>
          <w:t>library function</w:t>
        </w:r>
      </w:hyperlink>
      <w:r w:rsidRPr="00BE3F9C">
        <w:rPr>
          <w:rFonts w:ascii="Arial" w:eastAsia="Times New Roman" w:hAnsi="Arial" w:cs="Arial"/>
          <w:color w:val="252830"/>
          <w:sz w:val="24"/>
          <w:szCs w:val="24"/>
          <w:lang w:val="en-US"/>
        </w:rPr>
        <w:t> in the </w:t>
      </w:r>
      <w:r w:rsidRPr="00BE3F9C">
        <w:rPr>
          <w:rFonts w:ascii="Arial" w:eastAsia="Times New Roman" w:hAnsi="Arial" w:cs="Arial"/>
          <w:b/>
          <w:bCs/>
          <w:color w:val="555555"/>
          <w:sz w:val="24"/>
          <w:szCs w:val="24"/>
          <w:lang w:val="en-US"/>
        </w:rPr>
        <w:t>"stdio.h"</w:t>
      </w:r>
      <w:r w:rsidRPr="00BE3F9C">
        <w:rPr>
          <w:rFonts w:ascii="Arial" w:eastAsia="Times New Roman" w:hAnsi="Arial" w:cs="Arial"/>
          <w:color w:val="252830"/>
          <w:sz w:val="24"/>
          <w:szCs w:val="24"/>
          <w:lang w:val="en-US"/>
        </w:rPr>
        <w:t xml:space="preserve"> header file: </w:t>
      </w:r>
      <w:proofErr w:type="spellStart"/>
      <w:r w:rsidRPr="00BE3F9C">
        <w:rPr>
          <w:rFonts w:ascii="Arial" w:eastAsia="Times New Roman" w:hAnsi="Arial" w:cs="Arial"/>
          <w:color w:val="252830"/>
          <w:sz w:val="24"/>
          <w:szCs w:val="24"/>
          <w:lang w:val="en-US"/>
        </w:rPr>
        <w:t>fopen</w:t>
      </w:r>
      <w:proofErr w:type="spellEnd"/>
      <w:r w:rsidRPr="00BE3F9C">
        <w:rPr>
          <w:rFonts w:ascii="Arial" w:eastAsia="Times New Roman" w:hAnsi="Arial" w:cs="Arial"/>
          <w:color w:val="252830"/>
          <w:sz w:val="24"/>
          <w:szCs w:val="24"/>
          <w:lang w:val="en-US"/>
        </w:rPr>
        <w: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The syntax for opening a file in standard I/O is:</w:t>
      </w:r>
    </w:p>
    <w:p w:rsidR="00BE3F9C" w:rsidRPr="00BE3F9C" w:rsidRDefault="00BE3F9C" w:rsidP="00BE3F9C">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252830"/>
          <w:sz w:val="23"/>
          <w:szCs w:val="23"/>
          <w:lang w:val="en-US"/>
        </w:rPr>
        <w:t>ptr = fopen("fileopen","mode")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For Example:</w:t>
      </w:r>
    </w:p>
    <w:p w:rsidR="00BE3F9C" w:rsidRPr="00BE3F9C" w:rsidRDefault="00BE3F9C" w:rsidP="00BE3F9C">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252830"/>
          <w:sz w:val="23"/>
          <w:szCs w:val="23"/>
          <w:lang w:val="en-US"/>
        </w:rPr>
        <w:t>fopen("E:\\cprogram\\newprogram.txt","w");</w:t>
      </w:r>
    </w:p>
    <w:p w:rsidR="00BE3F9C" w:rsidRPr="00BE3F9C" w:rsidRDefault="00BE3F9C" w:rsidP="00BE3F9C">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p>
    <w:p w:rsidR="00BE3F9C" w:rsidRPr="00BE3F9C" w:rsidRDefault="00BE3F9C" w:rsidP="00BE3F9C">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252830"/>
          <w:sz w:val="23"/>
          <w:szCs w:val="23"/>
          <w:lang w:val="en-US"/>
        </w:rPr>
        <w:t>fopen("E:\\cprogram\\oldprogram.bin","rb");</w:t>
      </w:r>
    </w:p>
    <w:p w:rsidR="00BE3F9C" w:rsidRPr="00BE3F9C" w:rsidRDefault="00BE3F9C" w:rsidP="003D0297">
      <w:pPr>
        <w:numPr>
          <w:ilvl w:val="0"/>
          <w:numId w:val="29"/>
        </w:numPr>
        <w:shd w:val="clear" w:color="auto" w:fill="FFFFFF"/>
        <w:spacing w:before="100" w:beforeAutospacing="1" w:after="100" w:afterAutospacing="1"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Let's suppose the file </w:t>
      </w:r>
      <w:r w:rsidRPr="00BE3F9C">
        <w:rPr>
          <w:rFonts w:ascii="Consolas" w:eastAsia="Times New Roman" w:hAnsi="Consolas" w:cs="Consolas"/>
          <w:color w:val="252830"/>
          <w:sz w:val="21"/>
          <w:lang w:val="en-US"/>
        </w:rPr>
        <w:t>newprogram.txt</w:t>
      </w:r>
      <w:r w:rsidRPr="00BE3F9C">
        <w:rPr>
          <w:rFonts w:ascii="Arial" w:eastAsia="Times New Roman" w:hAnsi="Arial" w:cs="Arial"/>
          <w:color w:val="252830"/>
          <w:sz w:val="24"/>
          <w:szCs w:val="24"/>
          <w:lang w:val="en-US"/>
        </w:rPr>
        <w:t> doesn't exist in the location </w:t>
      </w:r>
      <w:r w:rsidRPr="00BE3F9C">
        <w:rPr>
          <w:rFonts w:ascii="Consolas" w:eastAsia="Times New Roman" w:hAnsi="Consolas" w:cs="Consolas"/>
          <w:color w:val="252830"/>
          <w:sz w:val="21"/>
          <w:lang w:val="en-US"/>
        </w:rPr>
        <w:t>E:\cprogram</w:t>
      </w:r>
      <w:r w:rsidRPr="00BE3F9C">
        <w:rPr>
          <w:rFonts w:ascii="Arial" w:eastAsia="Times New Roman" w:hAnsi="Arial" w:cs="Arial"/>
          <w:color w:val="252830"/>
          <w:sz w:val="24"/>
          <w:szCs w:val="24"/>
          <w:lang w:val="en-US"/>
        </w:rPr>
        <w:t>. The first function creates a new file named </w:t>
      </w:r>
      <w:r w:rsidRPr="00BE3F9C">
        <w:rPr>
          <w:rFonts w:ascii="Consolas" w:eastAsia="Times New Roman" w:hAnsi="Consolas" w:cs="Consolas"/>
          <w:color w:val="252830"/>
          <w:sz w:val="21"/>
          <w:lang w:val="en-US"/>
        </w:rPr>
        <w:t>newprogram.txt</w:t>
      </w:r>
      <w:r w:rsidRPr="00BE3F9C">
        <w:rPr>
          <w:rFonts w:ascii="Arial" w:eastAsia="Times New Roman" w:hAnsi="Arial" w:cs="Arial"/>
          <w:color w:val="252830"/>
          <w:sz w:val="24"/>
          <w:szCs w:val="24"/>
          <w:lang w:val="en-US"/>
        </w:rPr>
        <w:t>and opens it for writing as per the mode 'w'.</w:t>
      </w:r>
      <w:r w:rsidRPr="00BE3F9C">
        <w:rPr>
          <w:rFonts w:ascii="Arial" w:eastAsia="Times New Roman" w:hAnsi="Arial" w:cs="Arial"/>
          <w:color w:val="252830"/>
          <w:sz w:val="24"/>
          <w:szCs w:val="24"/>
          <w:lang w:val="en-US"/>
        </w:rPr>
        <w:br/>
        <w:t>The writing mode allows you to create and edit (overwrite) the contents of the file.</w:t>
      </w:r>
    </w:p>
    <w:p w:rsidR="00BE3F9C" w:rsidRPr="00BE3F9C" w:rsidRDefault="00BE3F9C" w:rsidP="003D0297">
      <w:pPr>
        <w:numPr>
          <w:ilvl w:val="0"/>
          <w:numId w:val="29"/>
        </w:numPr>
        <w:shd w:val="clear" w:color="auto" w:fill="FFFFFF"/>
        <w:spacing w:before="100" w:beforeAutospacing="1" w:after="100" w:afterAutospacing="1"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Now let's suppose the second binary file </w:t>
      </w:r>
      <w:r w:rsidRPr="00BE3F9C">
        <w:rPr>
          <w:rFonts w:ascii="Consolas" w:eastAsia="Times New Roman" w:hAnsi="Consolas" w:cs="Consolas"/>
          <w:color w:val="252830"/>
          <w:sz w:val="21"/>
          <w:lang w:val="en-US"/>
        </w:rPr>
        <w:t>oldprogram.bin</w:t>
      </w:r>
      <w:r w:rsidRPr="00BE3F9C">
        <w:rPr>
          <w:rFonts w:ascii="Arial" w:eastAsia="Times New Roman" w:hAnsi="Arial" w:cs="Arial"/>
          <w:color w:val="252830"/>
          <w:sz w:val="24"/>
          <w:szCs w:val="24"/>
          <w:lang w:val="en-US"/>
        </w:rPr>
        <w:t> exists in the location </w:t>
      </w:r>
      <w:r w:rsidRPr="00BE3F9C">
        <w:rPr>
          <w:rFonts w:ascii="Consolas" w:eastAsia="Times New Roman" w:hAnsi="Consolas" w:cs="Consolas"/>
          <w:color w:val="252830"/>
          <w:sz w:val="21"/>
          <w:lang w:val="en-US"/>
        </w:rPr>
        <w:t>E:\cprogram</w:t>
      </w:r>
      <w:r w:rsidRPr="00BE3F9C">
        <w:rPr>
          <w:rFonts w:ascii="Arial" w:eastAsia="Times New Roman" w:hAnsi="Arial" w:cs="Arial"/>
          <w:color w:val="252830"/>
          <w:sz w:val="24"/>
          <w:szCs w:val="24"/>
          <w:lang w:val="en-US"/>
        </w:rPr>
        <w:t>. The second function opens the existing file for reading in binary mode 'rb'.</w:t>
      </w:r>
      <w:r w:rsidRPr="00BE3F9C">
        <w:rPr>
          <w:rFonts w:ascii="Arial" w:eastAsia="Times New Roman" w:hAnsi="Arial" w:cs="Arial"/>
          <w:color w:val="252830"/>
          <w:sz w:val="24"/>
          <w:szCs w:val="24"/>
          <w:lang w:val="en-US"/>
        </w:rPr>
        <w:br/>
        <w:t>The reading mode only allows you to read the file, you cannot write into the file.</w:t>
      </w:r>
    </w:p>
    <w:tbl>
      <w:tblPr>
        <w:tblW w:w="0" w:type="auto"/>
        <w:tblCellMar>
          <w:top w:w="15" w:type="dxa"/>
          <w:left w:w="15" w:type="dxa"/>
          <w:bottom w:w="15" w:type="dxa"/>
          <w:right w:w="15" w:type="dxa"/>
        </w:tblCellMar>
        <w:tblLook w:val="04A0"/>
      </w:tblPr>
      <w:tblGrid>
        <w:gridCol w:w="1094"/>
        <w:gridCol w:w="3736"/>
        <w:gridCol w:w="4795"/>
      </w:tblGrid>
      <w:tr w:rsidR="00BE3F9C" w:rsidRPr="00493FE0" w:rsidTr="00F853B5">
        <w:trPr>
          <w:tblHeader/>
        </w:trPr>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BE3F9C" w:rsidRPr="00BE3F9C" w:rsidRDefault="00BE3F9C" w:rsidP="00F853B5">
            <w:pPr>
              <w:spacing w:after="0" w:line="240" w:lineRule="auto"/>
              <w:jc w:val="center"/>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Opening Modes in Standard I/O</w:t>
            </w:r>
          </w:p>
        </w:tc>
      </w:tr>
      <w:tr w:rsidR="00BE3F9C" w:rsidRPr="00476C17" w:rsidTr="00F853B5">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6"/>
                <w:szCs w:val="26"/>
              </w:rPr>
            </w:pPr>
            <w:proofErr w:type="spellStart"/>
            <w:r w:rsidRPr="00476C17">
              <w:rPr>
                <w:rFonts w:ascii="Times New Roman" w:eastAsia="Times New Roman" w:hAnsi="Times New Roman" w:cs="Times New Roman"/>
                <w:sz w:val="26"/>
                <w:szCs w:val="26"/>
              </w:rPr>
              <w:lastRenderedPageBreak/>
              <w:t>File</w:t>
            </w:r>
            <w:proofErr w:type="spellEnd"/>
            <w:r w:rsidRPr="00476C17">
              <w:rPr>
                <w:rFonts w:ascii="Times New Roman" w:eastAsia="Times New Roman" w:hAnsi="Times New Roman" w:cs="Times New Roman"/>
                <w:sz w:val="26"/>
                <w:szCs w:val="26"/>
              </w:rPr>
              <w:t xml:space="preserve"> </w:t>
            </w:r>
            <w:proofErr w:type="spellStart"/>
            <w:r w:rsidRPr="00476C17">
              <w:rPr>
                <w:rFonts w:ascii="Times New Roman" w:eastAsia="Times New Roman" w:hAnsi="Times New Roman" w:cs="Times New Roman"/>
                <w:sz w:val="26"/>
                <w:szCs w:val="26"/>
              </w:rPr>
              <w:t>Mode</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6"/>
                <w:szCs w:val="26"/>
              </w:rPr>
            </w:pPr>
            <w:r w:rsidRPr="00476C17">
              <w:rPr>
                <w:rFonts w:ascii="Times New Roman" w:eastAsia="Times New Roman" w:hAnsi="Times New Roman" w:cs="Times New Roman"/>
                <w:sz w:val="26"/>
                <w:szCs w:val="26"/>
              </w:rPr>
              <w:t>Meaning of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6"/>
                <w:szCs w:val="26"/>
              </w:rPr>
            </w:pPr>
            <w:r w:rsidRPr="00476C17">
              <w:rPr>
                <w:rFonts w:ascii="Times New Roman" w:eastAsia="Times New Roman" w:hAnsi="Times New Roman" w:cs="Times New Roman"/>
                <w:sz w:val="26"/>
                <w:szCs w:val="26"/>
              </w:rPr>
              <w:t>During Inexistence of file</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Open for reading.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does not exist, fopen() returns NULL.</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rb</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reading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does not exist, fopen() returns NULL.</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w</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Open for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exists, its contents are overwritten. If the file does not exist, it will be created.</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wb</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exists, its contents are overwritten. If the file does not exist, it will be created.</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a</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append. i.e, Data is added to end of file.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does not exists, it will be created.</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ab</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append in binary mode. i.e, Data is added to end of file.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does not exists, it will be created.</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r+</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does not exist, fopen() returns NULL.</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rb+</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does not exist, fopen() returns NULL.</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w+</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exists, its contents are overwritten. If the file does not exist, it will be created.</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wb+</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exists, its contents are overwritten. If the file does not exist, it will be created.</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a+</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both reading and appending.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does not exists, it will be created.</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proofErr w:type="spellStart"/>
            <w:r w:rsidRPr="00476C17">
              <w:rPr>
                <w:rFonts w:ascii="Times New Roman" w:eastAsia="Times New Roman" w:hAnsi="Times New Roman" w:cs="Times New Roman"/>
                <w:sz w:val="24"/>
                <w:szCs w:val="24"/>
              </w:rPr>
              <w:t>ab+</w:t>
            </w:r>
            <w:proofErr w:type="spellEnd"/>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Open for both reading and appending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If the file does not exists, it will be created.</w:t>
            </w:r>
          </w:p>
        </w:tc>
      </w:tr>
    </w:tbl>
    <w:p w:rsidR="00BE3F9C" w:rsidRPr="00BE3F9C" w:rsidRDefault="00BE3F9C" w:rsidP="00BE3F9C">
      <w:pPr>
        <w:shd w:val="clear" w:color="auto" w:fill="FFFFFF"/>
        <w:spacing w:before="192" w:after="108" w:line="240" w:lineRule="auto"/>
        <w:outlineLvl w:val="1"/>
        <w:rPr>
          <w:rFonts w:ascii="Arial" w:eastAsia="Times New Roman" w:hAnsi="Arial" w:cs="Arial"/>
          <w:b/>
          <w:bCs/>
          <w:color w:val="252830"/>
          <w:sz w:val="38"/>
          <w:szCs w:val="38"/>
          <w:lang w:val="en-US"/>
        </w:rPr>
      </w:pPr>
      <w:r w:rsidRPr="00BE3F9C">
        <w:rPr>
          <w:rFonts w:ascii="Arial" w:eastAsia="Times New Roman" w:hAnsi="Arial" w:cs="Arial"/>
          <w:b/>
          <w:bCs/>
          <w:color w:val="252830"/>
          <w:sz w:val="38"/>
          <w:szCs w:val="38"/>
          <w:lang w:val="en-US"/>
        </w:rPr>
        <w:t>Closing a File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The file (both text and binary) should be closed after reading/writing.</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Closing a file is performed using library function fclose().</w:t>
      </w:r>
    </w:p>
    <w:p w:rsidR="00BE3F9C" w:rsidRPr="00BE3F9C" w:rsidRDefault="00BE3F9C" w:rsidP="00BE3F9C">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252830"/>
          <w:sz w:val="23"/>
          <w:szCs w:val="23"/>
          <w:lang w:val="en-US"/>
        </w:rPr>
        <w:t>fclose(fptr); //fptr is the file pointer associated with file to be closed.</w:t>
      </w:r>
    </w:p>
    <w:p w:rsidR="00BE3F9C" w:rsidRPr="00BE3F9C" w:rsidRDefault="00BE3F9C" w:rsidP="00BE3F9C">
      <w:pPr>
        <w:shd w:val="clear" w:color="auto" w:fill="FFFFFF"/>
        <w:spacing w:before="192" w:after="108" w:line="240" w:lineRule="auto"/>
        <w:outlineLvl w:val="1"/>
        <w:rPr>
          <w:rFonts w:ascii="Arial" w:eastAsia="Times New Roman" w:hAnsi="Arial" w:cs="Arial"/>
          <w:b/>
          <w:bCs/>
          <w:color w:val="252830"/>
          <w:sz w:val="38"/>
          <w:szCs w:val="38"/>
          <w:lang w:val="en-US"/>
        </w:rPr>
      </w:pPr>
      <w:r w:rsidRPr="00BE3F9C">
        <w:rPr>
          <w:rFonts w:ascii="Arial" w:eastAsia="Times New Roman" w:hAnsi="Arial" w:cs="Arial"/>
          <w:b/>
          <w:bCs/>
          <w:color w:val="252830"/>
          <w:sz w:val="38"/>
          <w:szCs w:val="38"/>
          <w:lang w:val="en-US"/>
        </w:rPr>
        <w:lastRenderedPageBreak/>
        <w:t>Reading and writing to a text file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For reading and writing to a text file, we use the functions </w:t>
      </w:r>
      <w:r w:rsidRPr="00BE3F9C">
        <w:rPr>
          <w:rFonts w:ascii="Consolas" w:eastAsia="Times New Roman" w:hAnsi="Consolas" w:cs="Consolas"/>
          <w:color w:val="252830"/>
          <w:sz w:val="21"/>
          <w:lang w:val="en-US"/>
        </w:rPr>
        <w:t>fprintf()</w:t>
      </w:r>
      <w:r w:rsidRPr="00BE3F9C">
        <w:rPr>
          <w:rFonts w:ascii="Arial" w:eastAsia="Times New Roman" w:hAnsi="Arial" w:cs="Arial"/>
          <w:color w:val="252830"/>
          <w:sz w:val="24"/>
          <w:szCs w:val="24"/>
          <w:lang w:val="en-US"/>
        </w:rPr>
        <w:t> and </w:t>
      </w:r>
      <w:r w:rsidRPr="00BE3F9C">
        <w:rPr>
          <w:rFonts w:ascii="Consolas" w:eastAsia="Times New Roman" w:hAnsi="Consolas" w:cs="Consolas"/>
          <w:color w:val="252830"/>
          <w:sz w:val="21"/>
          <w:lang w:val="en-US"/>
        </w:rPr>
        <w:t>fscanf().</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They are just the file versions of </w:t>
      </w:r>
      <w:r w:rsidRPr="00BE3F9C">
        <w:rPr>
          <w:rFonts w:ascii="Consolas" w:eastAsia="Times New Roman" w:hAnsi="Consolas" w:cs="Consolas"/>
          <w:color w:val="252830"/>
          <w:sz w:val="21"/>
          <w:lang w:val="en-US"/>
        </w:rPr>
        <w:t>printf()</w:t>
      </w:r>
      <w:r w:rsidRPr="00BE3F9C">
        <w:rPr>
          <w:rFonts w:ascii="Arial" w:eastAsia="Times New Roman" w:hAnsi="Arial" w:cs="Arial"/>
          <w:color w:val="252830"/>
          <w:sz w:val="24"/>
          <w:szCs w:val="24"/>
          <w:lang w:val="en-US"/>
        </w:rPr>
        <w:t> and </w:t>
      </w:r>
      <w:r w:rsidRPr="00BE3F9C">
        <w:rPr>
          <w:rFonts w:ascii="Consolas" w:eastAsia="Times New Roman" w:hAnsi="Consolas" w:cs="Consolas"/>
          <w:color w:val="252830"/>
          <w:sz w:val="21"/>
          <w:lang w:val="en-US"/>
        </w:rPr>
        <w:t>scanf()</w:t>
      </w:r>
      <w:r w:rsidRPr="00BE3F9C">
        <w:rPr>
          <w:rFonts w:ascii="Arial" w:eastAsia="Times New Roman" w:hAnsi="Arial" w:cs="Arial"/>
          <w:color w:val="252830"/>
          <w:sz w:val="24"/>
          <w:szCs w:val="24"/>
          <w:lang w:val="en-US"/>
        </w:rPr>
        <w:t>. The only difference is that, fprint and fscanf expects a pointer to the structure FILE.</w:t>
      </w:r>
    </w:p>
    <w:p w:rsidR="00BE3F9C" w:rsidRPr="00BE3F9C" w:rsidRDefault="00BE3F9C" w:rsidP="00BE3F9C">
      <w:pPr>
        <w:shd w:val="clear" w:color="auto" w:fill="FFFFFF"/>
        <w:spacing w:before="192" w:after="84" w:line="240" w:lineRule="auto"/>
        <w:outlineLvl w:val="2"/>
        <w:rPr>
          <w:rFonts w:ascii="Arial" w:eastAsia="Times New Roman" w:hAnsi="Arial" w:cs="Arial"/>
          <w:b/>
          <w:bCs/>
          <w:color w:val="252830"/>
          <w:sz w:val="34"/>
          <w:szCs w:val="34"/>
          <w:lang w:val="en-US"/>
        </w:rPr>
      </w:pPr>
      <w:r w:rsidRPr="00BE3F9C">
        <w:rPr>
          <w:rFonts w:ascii="Arial" w:eastAsia="Times New Roman" w:hAnsi="Arial" w:cs="Arial"/>
          <w:b/>
          <w:bCs/>
          <w:color w:val="252830"/>
          <w:sz w:val="34"/>
          <w:szCs w:val="34"/>
          <w:lang w:val="en-US"/>
        </w:rPr>
        <w:t>Writing to a text file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b/>
          <w:bCs/>
          <w:color w:val="555555"/>
          <w:sz w:val="24"/>
          <w:szCs w:val="24"/>
          <w:lang w:val="en-US"/>
        </w:rPr>
        <w:t>Example 1: Write to a text file using fprintf()</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&lt;stdio.h&gt;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&lt;stdlib.h&gt;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main()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FILE *fptr;</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fptr = fopen(</w:t>
      </w:r>
      <w:r w:rsidRPr="00BE3F9C">
        <w:rPr>
          <w:rFonts w:ascii="Consolas" w:eastAsia="Times New Roman" w:hAnsi="Consolas" w:cs="Consolas"/>
          <w:color w:val="800000"/>
          <w:sz w:val="23"/>
          <w:lang w:val="en-US"/>
        </w:rPr>
        <w:t>"C:\\program.txt"</w:t>
      </w:r>
      <w:r w:rsidRPr="00BE3F9C">
        <w:rPr>
          <w:rFonts w:ascii="Consolas" w:eastAsia="Times New Roman" w:hAnsi="Consolas" w:cs="Consolas"/>
          <w:color w:val="000000"/>
          <w:sz w:val="23"/>
          <w:lang w:val="en-US"/>
        </w:rPr>
        <w:t>,</w:t>
      </w:r>
      <w:r w:rsidRPr="00BE3F9C">
        <w:rPr>
          <w:rFonts w:ascii="Consolas" w:eastAsia="Times New Roman" w:hAnsi="Consolas" w:cs="Consolas"/>
          <w:color w:val="800000"/>
          <w:sz w:val="23"/>
          <w:lang w:val="en-US"/>
        </w:rPr>
        <w:t>"w"</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if</w:t>
      </w:r>
      <w:r w:rsidRPr="00BE3F9C">
        <w:rPr>
          <w:rFonts w:ascii="Consolas" w:eastAsia="Times New Roman" w:hAnsi="Consolas" w:cs="Consolas"/>
          <w:color w:val="000000"/>
          <w:sz w:val="23"/>
          <w:lang w:val="en-US"/>
        </w:rPr>
        <w:t>(fptr == NULL)</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printf(</w:t>
      </w:r>
      <w:r w:rsidRPr="00BE3F9C">
        <w:rPr>
          <w:rFonts w:ascii="Consolas" w:eastAsia="Times New Roman" w:hAnsi="Consolas" w:cs="Consolas"/>
          <w:color w:val="800000"/>
          <w:sz w:val="23"/>
          <w:lang w:val="en-US"/>
        </w:rPr>
        <w:t>"Error!"</w:t>
      </w: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exit</w:t>
      </w:r>
      <w:r w:rsidRPr="00BE3F9C">
        <w:rPr>
          <w:rFonts w:ascii="Consolas" w:eastAsia="Times New Roman" w:hAnsi="Consolas" w:cs="Consolas"/>
          <w:color w:val="000000"/>
          <w:sz w:val="23"/>
          <w:lang w:val="en-US"/>
        </w:rPr>
        <w:t>(</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printf(</w:t>
      </w:r>
      <w:r w:rsidRPr="00BE3F9C">
        <w:rPr>
          <w:rFonts w:ascii="Consolas" w:eastAsia="Times New Roman" w:hAnsi="Consolas" w:cs="Consolas"/>
          <w:color w:val="800000"/>
          <w:sz w:val="23"/>
          <w:lang w:val="en-US"/>
        </w:rPr>
        <w:t>"Enter num: "</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scanf(</w:t>
      </w:r>
      <w:r w:rsidRPr="00BE3F9C">
        <w:rPr>
          <w:rFonts w:ascii="Consolas" w:eastAsia="Times New Roman" w:hAnsi="Consolas" w:cs="Consolas"/>
          <w:color w:val="800000"/>
          <w:sz w:val="23"/>
          <w:lang w:val="en-US"/>
        </w:rPr>
        <w:t>"%d"</w:t>
      </w:r>
      <w:r w:rsidRPr="00BE3F9C">
        <w:rPr>
          <w:rFonts w:ascii="Consolas" w:eastAsia="Times New Roman" w:hAnsi="Consolas" w:cs="Consolas"/>
          <w:color w:val="000000"/>
          <w:sz w:val="23"/>
          <w:lang w:val="en-US"/>
        </w:rPr>
        <w:t>,&amp;num);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fprintf(fptr,</w:t>
      </w:r>
      <w:r w:rsidRPr="00BE3F9C">
        <w:rPr>
          <w:rFonts w:ascii="Consolas" w:eastAsia="Times New Roman" w:hAnsi="Consolas" w:cs="Consolas"/>
          <w:color w:val="800000"/>
          <w:sz w:val="23"/>
          <w:lang w:val="en-US"/>
        </w:rPr>
        <w:t>"%d"</w:t>
      </w:r>
      <w:r w:rsidRPr="00BE3F9C">
        <w:rPr>
          <w:rFonts w:ascii="Consolas" w:eastAsia="Times New Roman" w:hAnsi="Consolas" w:cs="Consolas"/>
          <w:color w:val="000000"/>
          <w:sz w:val="23"/>
          <w:lang w:val="en-US"/>
        </w:rPr>
        <w:t>,num);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fclose(fptr);</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return</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0</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000000"/>
          <w:sz w:val="23"/>
          <w:lang w:val="en-US"/>
        </w:rPr>
        <w: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This program takes a number from user and stores in the file </w:t>
      </w:r>
      <w:r w:rsidRPr="00BE3F9C">
        <w:rPr>
          <w:rFonts w:ascii="Consolas" w:eastAsia="Times New Roman" w:hAnsi="Consolas" w:cs="Consolas"/>
          <w:color w:val="252830"/>
          <w:sz w:val="21"/>
          <w:lang w:val="en-US"/>
        </w:rPr>
        <w:t>program.txt</w:t>
      </w:r>
      <w:r w:rsidRPr="00BE3F9C">
        <w:rPr>
          <w:rFonts w:ascii="Arial" w:eastAsia="Times New Roman" w:hAnsi="Arial" w:cs="Arial"/>
          <w:color w:val="252830"/>
          <w:sz w:val="24"/>
          <w:szCs w:val="24"/>
          <w:lang w:val="en-US"/>
        </w:rPr>
        <w: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lastRenderedPageBreak/>
        <w:t>After you compile and run this program, you can see a text file program.txt created in C drive of your computer. When you open the file, you can see the integer you entered.</w:t>
      </w:r>
    </w:p>
    <w:p w:rsidR="00BE3F9C" w:rsidRPr="00BE3F9C" w:rsidRDefault="00BE3F9C" w:rsidP="00BE3F9C">
      <w:pPr>
        <w:shd w:val="clear" w:color="auto" w:fill="FFFFFF"/>
        <w:spacing w:before="192" w:after="84" w:line="240" w:lineRule="auto"/>
        <w:outlineLvl w:val="2"/>
        <w:rPr>
          <w:rFonts w:ascii="Arial" w:eastAsia="Times New Roman" w:hAnsi="Arial" w:cs="Arial"/>
          <w:b/>
          <w:bCs/>
          <w:color w:val="252830"/>
          <w:sz w:val="34"/>
          <w:szCs w:val="34"/>
          <w:lang w:val="en-US"/>
        </w:rPr>
      </w:pPr>
      <w:r w:rsidRPr="00BE3F9C">
        <w:rPr>
          <w:rFonts w:ascii="Arial" w:eastAsia="Times New Roman" w:hAnsi="Arial" w:cs="Arial"/>
          <w:b/>
          <w:bCs/>
          <w:color w:val="252830"/>
          <w:sz w:val="34"/>
          <w:szCs w:val="34"/>
          <w:lang w:val="en-US"/>
        </w:rPr>
        <w:t>Reading from a text file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b/>
          <w:bCs/>
          <w:color w:val="555555"/>
          <w:sz w:val="24"/>
          <w:szCs w:val="24"/>
          <w:lang w:val="en-US"/>
        </w:rPr>
        <w:t>Example 2: Read from a text file using fscanf()</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&lt;stdio.h&gt;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&lt;stdlib.h&gt;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main()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FILE *fptr;</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if</w:t>
      </w:r>
      <w:r w:rsidRPr="00BE3F9C">
        <w:rPr>
          <w:rFonts w:ascii="Consolas" w:eastAsia="Times New Roman" w:hAnsi="Consolas" w:cs="Consolas"/>
          <w:color w:val="000000"/>
          <w:sz w:val="23"/>
          <w:lang w:val="en-US"/>
        </w:rPr>
        <w:t xml:space="preserve"> ((fptr = fopen(</w:t>
      </w:r>
      <w:r w:rsidRPr="00BE3F9C">
        <w:rPr>
          <w:rFonts w:ascii="Consolas" w:eastAsia="Times New Roman" w:hAnsi="Consolas" w:cs="Consolas"/>
          <w:color w:val="800000"/>
          <w:sz w:val="23"/>
          <w:lang w:val="en-US"/>
        </w:rPr>
        <w:t>"C:\\program.txt"</w:t>
      </w:r>
      <w:r w:rsidRPr="00BE3F9C">
        <w:rPr>
          <w:rFonts w:ascii="Consolas" w:eastAsia="Times New Roman" w:hAnsi="Consolas" w:cs="Consolas"/>
          <w:color w:val="000000"/>
          <w:sz w:val="23"/>
          <w:lang w:val="en-US"/>
        </w:rPr>
        <w:t>,</w:t>
      </w:r>
      <w:r w:rsidRPr="00BE3F9C">
        <w:rPr>
          <w:rFonts w:ascii="Consolas" w:eastAsia="Times New Roman" w:hAnsi="Consolas" w:cs="Consolas"/>
          <w:color w:val="800000"/>
          <w:sz w:val="23"/>
          <w:lang w:val="en-US"/>
        </w:rPr>
        <w:t>"r"</w:t>
      </w:r>
      <w:r w:rsidRPr="00BE3F9C">
        <w:rPr>
          <w:rFonts w:ascii="Consolas" w:eastAsia="Times New Roman" w:hAnsi="Consolas" w:cs="Consolas"/>
          <w:color w:val="000000"/>
          <w:sz w:val="23"/>
          <w:lang w:val="en-US"/>
        </w:rPr>
        <w:t>)) == NULL){</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printf(</w:t>
      </w:r>
      <w:r w:rsidRPr="00BE3F9C">
        <w:rPr>
          <w:rFonts w:ascii="Consolas" w:eastAsia="Times New Roman" w:hAnsi="Consolas" w:cs="Consolas"/>
          <w:color w:val="800000"/>
          <w:sz w:val="23"/>
          <w:lang w:val="en-US"/>
        </w:rPr>
        <w:t>"Error! opening file"</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8080"/>
          <w:sz w:val="23"/>
          <w:lang w:val="en-US"/>
        </w:rPr>
        <w:t>// Program exits if the file pointer returns NULL.</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exit</w:t>
      </w:r>
      <w:r w:rsidRPr="00BE3F9C">
        <w:rPr>
          <w:rFonts w:ascii="Consolas" w:eastAsia="Times New Roman" w:hAnsi="Consolas" w:cs="Consolas"/>
          <w:color w:val="000000"/>
          <w:sz w:val="23"/>
          <w:lang w:val="en-US"/>
        </w:rPr>
        <w:t>(</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fscanf(fptr,</w:t>
      </w:r>
      <w:r w:rsidRPr="00BE3F9C">
        <w:rPr>
          <w:rFonts w:ascii="Consolas" w:eastAsia="Times New Roman" w:hAnsi="Consolas" w:cs="Consolas"/>
          <w:color w:val="800000"/>
          <w:sz w:val="23"/>
          <w:lang w:val="en-US"/>
        </w:rPr>
        <w:t>"%d"</w:t>
      </w:r>
      <w:r w:rsidRPr="00BE3F9C">
        <w:rPr>
          <w:rFonts w:ascii="Consolas" w:eastAsia="Times New Roman" w:hAnsi="Consolas" w:cs="Consolas"/>
          <w:color w:val="000000"/>
          <w:sz w:val="23"/>
          <w:lang w:val="en-US"/>
        </w:rPr>
        <w:t>, &amp;num);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printf(</w:t>
      </w:r>
      <w:r w:rsidRPr="00BE3F9C">
        <w:rPr>
          <w:rFonts w:ascii="Consolas" w:eastAsia="Times New Roman" w:hAnsi="Consolas" w:cs="Consolas"/>
          <w:color w:val="800000"/>
          <w:sz w:val="23"/>
          <w:lang w:val="en-US"/>
        </w:rPr>
        <w:t>"Value of n=%d"</w:t>
      </w:r>
      <w:r w:rsidRPr="00BE3F9C">
        <w:rPr>
          <w:rFonts w:ascii="Consolas" w:eastAsia="Times New Roman" w:hAnsi="Consolas" w:cs="Consolas"/>
          <w:color w:val="000000"/>
          <w:sz w:val="23"/>
          <w:lang w:val="en-US"/>
        </w:rPr>
        <w:t>, 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fclose(fptr);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return</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0</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000000"/>
          <w:sz w:val="23"/>
          <w:lang w:val="en-US"/>
        </w:rPr>
        <w: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This program reads the integer present in the </w:t>
      </w:r>
      <w:r w:rsidRPr="00BE3F9C">
        <w:rPr>
          <w:rFonts w:ascii="Consolas" w:eastAsia="Times New Roman" w:hAnsi="Consolas" w:cs="Consolas"/>
          <w:color w:val="252830"/>
          <w:sz w:val="21"/>
          <w:lang w:val="en-US"/>
        </w:rPr>
        <w:t>program.txt</w:t>
      </w:r>
      <w:r w:rsidRPr="00BE3F9C">
        <w:rPr>
          <w:rFonts w:ascii="Arial" w:eastAsia="Times New Roman" w:hAnsi="Arial" w:cs="Arial"/>
          <w:color w:val="252830"/>
          <w:sz w:val="24"/>
          <w:szCs w:val="24"/>
          <w:lang w:val="en-US"/>
        </w:rPr>
        <w:t> file and prints it onto the screen.</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If you succesfully created the file from </w:t>
      </w:r>
      <w:r w:rsidRPr="00BE3F9C">
        <w:rPr>
          <w:rFonts w:ascii="Arial" w:eastAsia="Times New Roman" w:hAnsi="Arial" w:cs="Arial"/>
          <w:b/>
          <w:bCs/>
          <w:color w:val="555555"/>
          <w:sz w:val="24"/>
          <w:szCs w:val="24"/>
          <w:lang w:val="en-US"/>
        </w:rPr>
        <w:t>Example 1</w:t>
      </w:r>
      <w:r w:rsidRPr="00BE3F9C">
        <w:rPr>
          <w:rFonts w:ascii="Arial" w:eastAsia="Times New Roman" w:hAnsi="Arial" w:cs="Arial"/>
          <w:color w:val="252830"/>
          <w:sz w:val="24"/>
          <w:szCs w:val="24"/>
          <w:lang w:val="en-US"/>
        </w:rPr>
        <w:t>, running this program will get you the integer you entered.</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Other functions like </w:t>
      </w:r>
      <w:r w:rsidRPr="00BE3F9C">
        <w:rPr>
          <w:rFonts w:ascii="Consolas" w:eastAsia="Times New Roman" w:hAnsi="Consolas" w:cs="Consolas"/>
          <w:color w:val="252830"/>
          <w:sz w:val="21"/>
          <w:lang w:val="en-US"/>
        </w:rPr>
        <w:t>fgetchar()</w:t>
      </w:r>
      <w:r w:rsidRPr="00BE3F9C">
        <w:rPr>
          <w:rFonts w:ascii="Arial" w:eastAsia="Times New Roman" w:hAnsi="Arial" w:cs="Arial"/>
          <w:color w:val="252830"/>
          <w:sz w:val="24"/>
          <w:szCs w:val="24"/>
          <w:lang w:val="en-US"/>
        </w:rPr>
        <w:t>, </w:t>
      </w:r>
      <w:r w:rsidRPr="00BE3F9C">
        <w:rPr>
          <w:rFonts w:ascii="Consolas" w:eastAsia="Times New Roman" w:hAnsi="Consolas" w:cs="Consolas"/>
          <w:color w:val="252830"/>
          <w:sz w:val="21"/>
          <w:lang w:val="en-US"/>
        </w:rPr>
        <w:t>fputc()</w:t>
      </w:r>
      <w:r w:rsidRPr="00BE3F9C">
        <w:rPr>
          <w:rFonts w:ascii="Arial" w:eastAsia="Times New Roman" w:hAnsi="Arial" w:cs="Arial"/>
          <w:color w:val="252830"/>
          <w:sz w:val="24"/>
          <w:szCs w:val="24"/>
          <w:lang w:val="en-US"/>
        </w:rPr>
        <w:t> etc. can be used in similar way.</w:t>
      </w:r>
    </w:p>
    <w:p w:rsidR="00BE3F9C" w:rsidRPr="00BE3F9C" w:rsidRDefault="00BE3F9C" w:rsidP="00BE3F9C">
      <w:pPr>
        <w:shd w:val="clear" w:color="auto" w:fill="FFFFFF"/>
        <w:spacing w:before="192" w:after="108" w:line="240" w:lineRule="auto"/>
        <w:outlineLvl w:val="1"/>
        <w:rPr>
          <w:rFonts w:ascii="Arial" w:eastAsia="Times New Roman" w:hAnsi="Arial" w:cs="Arial"/>
          <w:b/>
          <w:bCs/>
          <w:color w:val="252830"/>
          <w:sz w:val="38"/>
          <w:szCs w:val="38"/>
          <w:lang w:val="en-US"/>
        </w:rPr>
      </w:pPr>
      <w:r w:rsidRPr="00BE3F9C">
        <w:rPr>
          <w:rFonts w:ascii="Arial" w:eastAsia="Times New Roman" w:hAnsi="Arial" w:cs="Arial"/>
          <w:b/>
          <w:bCs/>
          <w:color w:val="252830"/>
          <w:sz w:val="38"/>
          <w:szCs w:val="38"/>
          <w:lang w:val="en-US"/>
        </w:rPr>
        <w:t>Reading and writing to a binary file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lastRenderedPageBreak/>
        <w:t>Functions </w:t>
      </w:r>
      <w:r w:rsidRPr="00BE3F9C">
        <w:rPr>
          <w:rFonts w:ascii="Consolas" w:eastAsia="Times New Roman" w:hAnsi="Consolas" w:cs="Consolas"/>
          <w:color w:val="252830"/>
          <w:sz w:val="21"/>
          <w:lang w:val="en-US"/>
        </w:rPr>
        <w:t>fread()</w:t>
      </w:r>
      <w:r w:rsidRPr="00BE3F9C">
        <w:rPr>
          <w:rFonts w:ascii="Arial" w:eastAsia="Times New Roman" w:hAnsi="Arial" w:cs="Arial"/>
          <w:color w:val="252830"/>
          <w:sz w:val="24"/>
          <w:szCs w:val="24"/>
          <w:lang w:val="en-US"/>
        </w:rPr>
        <w:t> and </w:t>
      </w:r>
      <w:r w:rsidRPr="00BE3F9C">
        <w:rPr>
          <w:rFonts w:ascii="Consolas" w:eastAsia="Times New Roman" w:hAnsi="Consolas" w:cs="Consolas"/>
          <w:color w:val="252830"/>
          <w:sz w:val="21"/>
          <w:lang w:val="en-US"/>
        </w:rPr>
        <w:t>fwrite()</w:t>
      </w:r>
      <w:r w:rsidRPr="00BE3F9C">
        <w:rPr>
          <w:rFonts w:ascii="Arial" w:eastAsia="Times New Roman" w:hAnsi="Arial" w:cs="Arial"/>
          <w:color w:val="252830"/>
          <w:sz w:val="24"/>
          <w:szCs w:val="24"/>
          <w:lang w:val="en-US"/>
        </w:rPr>
        <w:t> are used for reading from and writing to a file on the disk respectively in case of binary files.</w:t>
      </w:r>
    </w:p>
    <w:p w:rsidR="00BE3F9C" w:rsidRPr="00BE3F9C" w:rsidRDefault="00BE3F9C" w:rsidP="00BE3F9C">
      <w:pPr>
        <w:shd w:val="clear" w:color="auto" w:fill="FFFFFF"/>
        <w:spacing w:before="192" w:after="84" w:line="240" w:lineRule="auto"/>
        <w:outlineLvl w:val="2"/>
        <w:rPr>
          <w:rFonts w:ascii="Arial" w:eastAsia="Times New Roman" w:hAnsi="Arial" w:cs="Arial"/>
          <w:b/>
          <w:bCs/>
          <w:color w:val="252830"/>
          <w:sz w:val="34"/>
          <w:szCs w:val="34"/>
          <w:lang w:val="en-US"/>
        </w:rPr>
      </w:pPr>
      <w:r w:rsidRPr="00BE3F9C">
        <w:rPr>
          <w:rFonts w:ascii="Arial" w:eastAsia="Times New Roman" w:hAnsi="Arial" w:cs="Arial"/>
          <w:b/>
          <w:bCs/>
          <w:color w:val="252830"/>
          <w:sz w:val="34"/>
          <w:szCs w:val="34"/>
          <w:lang w:val="en-US"/>
        </w:rPr>
        <w:t>Writing to a binary file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To write into a binary file, you need to use the function fwrite(). The functions takes four arguments: Address of data to be written in disk, Size of data to be written in disk, number of such type of data and pointer to the file where you want to write.</w:t>
      </w:r>
    </w:p>
    <w:p w:rsidR="00BE3F9C" w:rsidRPr="00BE3F9C" w:rsidRDefault="00BE3F9C" w:rsidP="00BE3F9C">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252830"/>
          <w:sz w:val="23"/>
          <w:szCs w:val="23"/>
          <w:lang w:val="en-US"/>
        </w:rPr>
        <w:t>fwrite(address_data,size_data,numbers_data,pointer_to_file);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b/>
          <w:bCs/>
          <w:color w:val="555555"/>
          <w:sz w:val="24"/>
          <w:szCs w:val="24"/>
          <w:lang w:val="en-US"/>
        </w:rPr>
        <w:t>Example 3: Writing to a binary file using fwrite()</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&lt;stdio.h&gt;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&lt;stdlib.h&gt;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n1, n2, n3;</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main()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 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FILE *fptr;</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if</w:t>
      </w:r>
      <w:r w:rsidRPr="00BE3F9C">
        <w:rPr>
          <w:rFonts w:ascii="Consolas" w:eastAsia="Times New Roman" w:hAnsi="Consolas" w:cs="Consolas"/>
          <w:color w:val="000000"/>
          <w:sz w:val="23"/>
          <w:lang w:val="en-US"/>
        </w:rPr>
        <w:t xml:space="preserve"> ((fptr = fopen(</w:t>
      </w:r>
      <w:r w:rsidRPr="00BE3F9C">
        <w:rPr>
          <w:rFonts w:ascii="Consolas" w:eastAsia="Times New Roman" w:hAnsi="Consolas" w:cs="Consolas"/>
          <w:color w:val="800000"/>
          <w:sz w:val="23"/>
          <w:lang w:val="en-US"/>
        </w:rPr>
        <w:t>"C:\\program.bin"</w:t>
      </w:r>
      <w:r w:rsidRPr="00BE3F9C">
        <w:rPr>
          <w:rFonts w:ascii="Consolas" w:eastAsia="Times New Roman" w:hAnsi="Consolas" w:cs="Consolas"/>
          <w:color w:val="000000"/>
          <w:sz w:val="23"/>
          <w:lang w:val="en-US"/>
        </w:rPr>
        <w:t>,</w:t>
      </w:r>
      <w:r w:rsidRPr="00BE3F9C">
        <w:rPr>
          <w:rFonts w:ascii="Consolas" w:eastAsia="Times New Roman" w:hAnsi="Consolas" w:cs="Consolas"/>
          <w:color w:val="800000"/>
          <w:sz w:val="23"/>
          <w:lang w:val="en-US"/>
        </w:rPr>
        <w:t>"wb"</w:t>
      </w:r>
      <w:r w:rsidRPr="00BE3F9C">
        <w:rPr>
          <w:rFonts w:ascii="Consolas" w:eastAsia="Times New Roman" w:hAnsi="Consolas" w:cs="Consolas"/>
          <w:color w:val="000000"/>
          <w:sz w:val="23"/>
          <w:lang w:val="en-US"/>
        </w:rPr>
        <w:t>)) == NULL){</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printf(</w:t>
      </w:r>
      <w:r w:rsidRPr="00BE3F9C">
        <w:rPr>
          <w:rFonts w:ascii="Consolas" w:eastAsia="Times New Roman" w:hAnsi="Consolas" w:cs="Consolas"/>
          <w:color w:val="800000"/>
          <w:sz w:val="23"/>
          <w:lang w:val="en-US"/>
        </w:rPr>
        <w:t>"Error! opening file"</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8080"/>
          <w:sz w:val="23"/>
          <w:lang w:val="en-US"/>
        </w:rPr>
        <w:t>// Program exits if the file pointer returns NULL.</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exit</w:t>
      </w:r>
      <w:r w:rsidRPr="00BE3F9C">
        <w:rPr>
          <w:rFonts w:ascii="Consolas" w:eastAsia="Times New Roman" w:hAnsi="Consolas" w:cs="Consolas"/>
          <w:color w:val="000000"/>
          <w:sz w:val="23"/>
          <w:lang w:val="en-US"/>
        </w:rPr>
        <w:t>(</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for</w:t>
      </w:r>
      <w:r w:rsidRPr="00BE3F9C">
        <w:rPr>
          <w:rFonts w:ascii="Consolas" w:eastAsia="Times New Roman" w:hAnsi="Consolas" w:cs="Consolas"/>
          <w:color w:val="000000"/>
          <w:sz w:val="23"/>
          <w:lang w:val="en-US"/>
        </w:rPr>
        <w:t xml:space="preserve">(n = </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 xml:space="preserve">; n &lt; </w:t>
      </w:r>
      <w:r w:rsidRPr="00BE3F9C">
        <w:rPr>
          <w:rFonts w:ascii="Consolas" w:eastAsia="Times New Roman" w:hAnsi="Consolas" w:cs="Consolas"/>
          <w:color w:val="800000"/>
          <w:sz w:val="23"/>
          <w:lang w:val="en-US"/>
        </w:rPr>
        <w:t>5</w:t>
      </w:r>
      <w:r w:rsidRPr="00BE3F9C">
        <w:rPr>
          <w:rFonts w:ascii="Consolas" w:eastAsia="Times New Roman" w:hAnsi="Consolas" w:cs="Consolas"/>
          <w:color w:val="000000"/>
          <w:sz w:val="23"/>
          <w:lang w:val="en-US"/>
        </w:rPr>
        <w:t>; ++n)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lastRenderedPageBreak/>
        <w:t xml:space="preserve">      num.n1 = 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num.n2 = </w:t>
      </w:r>
      <w:r w:rsidRPr="00BE3F9C">
        <w:rPr>
          <w:rFonts w:ascii="Consolas" w:eastAsia="Times New Roman" w:hAnsi="Consolas" w:cs="Consolas"/>
          <w:color w:val="800000"/>
          <w:sz w:val="23"/>
          <w:lang w:val="en-US"/>
        </w:rPr>
        <w:t>5</w:t>
      </w:r>
      <w:r w:rsidRPr="00BE3F9C">
        <w:rPr>
          <w:rFonts w:ascii="Consolas" w:eastAsia="Times New Roman" w:hAnsi="Consolas" w:cs="Consolas"/>
          <w:color w:val="000000"/>
          <w:sz w:val="23"/>
          <w:lang w:val="en-US"/>
        </w:rPr>
        <w:t>*n;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num.n3 = </w:t>
      </w:r>
      <w:r w:rsidRPr="00BE3F9C">
        <w:rPr>
          <w:rFonts w:ascii="Consolas" w:eastAsia="Times New Roman" w:hAnsi="Consolas" w:cs="Consolas"/>
          <w:color w:val="800000"/>
          <w:sz w:val="23"/>
          <w:lang w:val="en-US"/>
        </w:rPr>
        <w:t>5</w:t>
      </w:r>
      <w:r w:rsidRPr="00BE3F9C">
        <w:rPr>
          <w:rFonts w:ascii="Consolas" w:eastAsia="Times New Roman" w:hAnsi="Consolas" w:cs="Consolas"/>
          <w:color w:val="000000"/>
          <w:sz w:val="23"/>
          <w:lang w:val="en-US"/>
        </w:rPr>
        <w:t xml:space="preserve">*n + </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fwrite(&amp;num, </w:t>
      </w:r>
      <w:r w:rsidRPr="00BE3F9C">
        <w:rPr>
          <w:rFonts w:ascii="Consolas" w:eastAsia="Times New Roman" w:hAnsi="Consolas" w:cs="Consolas"/>
          <w:color w:val="00008B"/>
          <w:sz w:val="23"/>
          <w:lang w:val="en-US"/>
        </w:rPr>
        <w:t>sizeof</w:t>
      </w:r>
      <w:r w:rsidRPr="00BE3F9C">
        <w:rPr>
          <w:rFonts w:ascii="Consolas" w:eastAsia="Times New Roman" w:hAnsi="Consolas" w:cs="Consolas"/>
          <w:color w:val="000000"/>
          <w:sz w:val="23"/>
          <w:lang w:val="en-US"/>
        </w:rPr>
        <w:t>(</w:t>
      </w: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 </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 xml:space="preserve">, fptr);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fclose(fptr);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return</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0</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000000"/>
          <w:sz w:val="23"/>
          <w:lang w:val="en-US"/>
        </w:rPr>
        <w: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In this program, you create a new file </w:t>
      </w:r>
      <w:r w:rsidRPr="00BE3F9C">
        <w:rPr>
          <w:rFonts w:ascii="Consolas" w:eastAsia="Times New Roman" w:hAnsi="Consolas" w:cs="Consolas"/>
          <w:color w:val="252830"/>
          <w:sz w:val="21"/>
          <w:lang w:val="en-US"/>
        </w:rPr>
        <w:t>program.bin</w:t>
      </w:r>
      <w:r w:rsidRPr="00BE3F9C">
        <w:rPr>
          <w:rFonts w:ascii="Arial" w:eastAsia="Times New Roman" w:hAnsi="Arial" w:cs="Arial"/>
          <w:color w:val="252830"/>
          <w:sz w:val="24"/>
          <w:szCs w:val="24"/>
          <w:lang w:val="en-US"/>
        </w:rPr>
        <w:t> in the C drive.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We declare a structure </w:t>
      </w:r>
      <w:r w:rsidRPr="00BE3F9C">
        <w:rPr>
          <w:rFonts w:ascii="Consolas" w:eastAsia="Times New Roman" w:hAnsi="Consolas" w:cs="Consolas"/>
          <w:color w:val="252830"/>
          <w:sz w:val="21"/>
          <w:lang w:val="en-US"/>
        </w:rPr>
        <w:t>threeNum</w:t>
      </w:r>
      <w:r w:rsidRPr="00BE3F9C">
        <w:rPr>
          <w:rFonts w:ascii="Arial" w:eastAsia="Times New Roman" w:hAnsi="Arial" w:cs="Arial"/>
          <w:color w:val="252830"/>
          <w:sz w:val="24"/>
          <w:szCs w:val="24"/>
          <w:lang w:val="en-US"/>
        </w:rPr>
        <w:t> with three numbers - </w:t>
      </w:r>
      <w:r w:rsidRPr="00BE3F9C">
        <w:rPr>
          <w:rFonts w:ascii="Consolas" w:eastAsia="Times New Roman" w:hAnsi="Consolas" w:cs="Consolas"/>
          <w:color w:val="252830"/>
          <w:sz w:val="21"/>
          <w:lang w:val="en-US"/>
        </w:rPr>
        <w:t>n1, n2 and n3</w:t>
      </w:r>
      <w:r w:rsidRPr="00BE3F9C">
        <w:rPr>
          <w:rFonts w:ascii="Arial" w:eastAsia="Times New Roman" w:hAnsi="Arial" w:cs="Arial"/>
          <w:color w:val="252830"/>
          <w:sz w:val="24"/>
          <w:szCs w:val="24"/>
          <w:lang w:val="en-US"/>
        </w:rPr>
        <w:t>, and define it in the main function as num.</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Now, inside the for loop, we store the value into the file using fwrite.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The first parameter takes the address of </w:t>
      </w:r>
      <w:r w:rsidRPr="00BE3F9C">
        <w:rPr>
          <w:rFonts w:ascii="Consolas" w:eastAsia="Times New Roman" w:hAnsi="Consolas" w:cs="Consolas"/>
          <w:color w:val="252830"/>
          <w:sz w:val="21"/>
          <w:lang w:val="en-US"/>
        </w:rPr>
        <w:t>num</w:t>
      </w:r>
      <w:r w:rsidRPr="00BE3F9C">
        <w:rPr>
          <w:rFonts w:ascii="Arial" w:eastAsia="Times New Roman" w:hAnsi="Arial" w:cs="Arial"/>
          <w:color w:val="252830"/>
          <w:sz w:val="24"/>
          <w:szCs w:val="24"/>
          <w:lang w:val="en-US"/>
        </w:rPr>
        <w:t> and the second parameter takes the size of the structure </w:t>
      </w:r>
      <w:r w:rsidRPr="00BE3F9C">
        <w:rPr>
          <w:rFonts w:ascii="Consolas" w:eastAsia="Times New Roman" w:hAnsi="Consolas" w:cs="Consolas"/>
          <w:color w:val="252830"/>
          <w:sz w:val="21"/>
          <w:lang w:val="en-US"/>
        </w:rPr>
        <w:t>threeNum</w:t>
      </w:r>
      <w:r w:rsidRPr="00BE3F9C">
        <w:rPr>
          <w:rFonts w:ascii="Arial" w:eastAsia="Times New Roman" w:hAnsi="Arial" w:cs="Arial"/>
          <w:color w:val="252830"/>
          <w:sz w:val="24"/>
          <w:szCs w:val="24"/>
          <w:lang w:val="en-US"/>
        </w:rPr>
        <w: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Since, we're only inserting one instance of </w:t>
      </w:r>
      <w:r w:rsidRPr="00BE3F9C">
        <w:rPr>
          <w:rFonts w:ascii="Consolas" w:eastAsia="Times New Roman" w:hAnsi="Consolas" w:cs="Consolas"/>
          <w:color w:val="252830"/>
          <w:sz w:val="21"/>
          <w:lang w:val="en-US"/>
        </w:rPr>
        <w:t>num</w:t>
      </w:r>
      <w:r w:rsidRPr="00BE3F9C">
        <w:rPr>
          <w:rFonts w:ascii="Arial" w:eastAsia="Times New Roman" w:hAnsi="Arial" w:cs="Arial"/>
          <w:color w:val="252830"/>
          <w:sz w:val="24"/>
          <w:szCs w:val="24"/>
          <w:lang w:val="en-US"/>
        </w:rPr>
        <w:t>, the third parameter is </w:t>
      </w:r>
      <w:r w:rsidRPr="00BE3F9C">
        <w:rPr>
          <w:rFonts w:ascii="Consolas" w:eastAsia="Times New Roman" w:hAnsi="Consolas" w:cs="Consolas"/>
          <w:color w:val="252830"/>
          <w:sz w:val="21"/>
          <w:lang w:val="en-US"/>
        </w:rPr>
        <w:t>1</w:t>
      </w:r>
      <w:r w:rsidRPr="00BE3F9C">
        <w:rPr>
          <w:rFonts w:ascii="Arial" w:eastAsia="Times New Roman" w:hAnsi="Arial" w:cs="Arial"/>
          <w:color w:val="252830"/>
          <w:sz w:val="24"/>
          <w:szCs w:val="24"/>
          <w:lang w:val="en-US"/>
        </w:rPr>
        <w:t>. And, the last parameter </w:t>
      </w:r>
      <w:r w:rsidRPr="00BE3F9C">
        <w:rPr>
          <w:rFonts w:ascii="Consolas" w:eastAsia="Times New Roman" w:hAnsi="Consolas" w:cs="Consolas"/>
          <w:color w:val="252830"/>
          <w:sz w:val="21"/>
          <w:lang w:val="en-US"/>
        </w:rPr>
        <w:t>*fptr</w:t>
      </w:r>
      <w:r w:rsidRPr="00BE3F9C">
        <w:rPr>
          <w:rFonts w:ascii="Arial" w:eastAsia="Times New Roman" w:hAnsi="Arial" w:cs="Arial"/>
          <w:color w:val="252830"/>
          <w:sz w:val="24"/>
          <w:szCs w:val="24"/>
          <w:lang w:val="en-US"/>
        </w:rPr>
        <w:t> points to the file we're storing the data.</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Finally, we close the file.</w:t>
      </w:r>
    </w:p>
    <w:p w:rsidR="00BE3F9C" w:rsidRPr="00BE3F9C" w:rsidRDefault="00BE3F9C" w:rsidP="00BE3F9C">
      <w:pPr>
        <w:shd w:val="clear" w:color="auto" w:fill="FFFFFF"/>
        <w:spacing w:before="192" w:after="84" w:line="240" w:lineRule="auto"/>
        <w:outlineLvl w:val="2"/>
        <w:rPr>
          <w:rFonts w:ascii="Arial" w:eastAsia="Times New Roman" w:hAnsi="Arial" w:cs="Arial"/>
          <w:b/>
          <w:bCs/>
          <w:color w:val="252830"/>
          <w:sz w:val="34"/>
          <w:szCs w:val="34"/>
          <w:lang w:val="en-US"/>
        </w:rPr>
      </w:pPr>
      <w:r w:rsidRPr="00BE3F9C">
        <w:rPr>
          <w:rFonts w:ascii="Arial" w:eastAsia="Times New Roman" w:hAnsi="Arial" w:cs="Arial"/>
          <w:b/>
          <w:bCs/>
          <w:color w:val="252830"/>
          <w:sz w:val="34"/>
          <w:szCs w:val="34"/>
          <w:lang w:val="en-US"/>
        </w:rPr>
        <w:t>Reading from a binary file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Function </w:t>
      </w:r>
      <w:r w:rsidRPr="00BE3F9C">
        <w:rPr>
          <w:rFonts w:ascii="Consolas" w:eastAsia="Times New Roman" w:hAnsi="Consolas" w:cs="Consolas"/>
          <w:color w:val="252830"/>
          <w:sz w:val="21"/>
          <w:lang w:val="en-US"/>
        </w:rPr>
        <w:t>fread()</w:t>
      </w:r>
      <w:r w:rsidRPr="00BE3F9C">
        <w:rPr>
          <w:rFonts w:ascii="Arial" w:eastAsia="Times New Roman" w:hAnsi="Arial" w:cs="Arial"/>
          <w:color w:val="252830"/>
          <w:sz w:val="24"/>
          <w:szCs w:val="24"/>
          <w:lang w:val="en-US"/>
        </w:rPr>
        <w:t> also take 4 arguments similar to </w:t>
      </w:r>
      <w:r w:rsidRPr="00BE3F9C">
        <w:rPr>
          <w:rFonts w:ascii="Consolas" w:eastAsia="Times New Roman" w:hAnsi="Consolas" w:cs="Consolas"/>
          <w:color w:val="252830"/>
          <w:sz w:val="21"/>
          <w:lang w:val="en-US"/>
        </w:rPr>
        <w:t>fwrite()</w:t>
      </w:r>
      <w:r w:rsidRPr="00BE3F9C">
        <w:rPr>
          <w:rFonts w:ascii="Arial" w:eastAsia="Times New Roman" w:hAnsi="Arial" w:cs="Arial"/>
          <w:color w:val="252830"/>
          <w:sz w:val="24"/>
          <w:szCs w:val="24"/>
          <w:lang w:val="en-US"/>
        </w:rPr>
        <w:t> function as above.</w:t>
      </w:r>
    </w:p>
    <w:p w:rsidR="00BE3F9C" w:rsidRPr="00BE3F9C" w:rsidRDefault="00BE3F9C" w:rsidP="00BE3F9C">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252830"/>
          <w:sz w:val="23"/>
          <w:szCs w:val="23"/>
          <w:lang w:val="en-US"/>
        </w:rPr>
        <w:t>fread(address_data,size_data,numbers_data,pointer_to_file);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b/>
          <w:bCs/>
          <w:color w:val="555555"/>
          <w:sz w:val="24"/>
          <w:szCs w:val="24"/>
          <w:lang w:val="en-US"/>
        </w:rPr>
        <w:t>Example 4: Reading from a binary file using fread()</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&lt;stdio.h&gt;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&lt;stdlib.h&gt;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n1, n2, n3;</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lastRenderedPageBreak/>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main()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 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FILE *fptr;</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if</w:t>
      </w:r>
      <w:r w:rsidRPr="00BE3F9C">
        <w:rPr>
          <w:rFonts w:ascii="Consolas" w:eastAsia="Times New Roman" w:hAnsi="Consolas" w:cs="Consolas"/>
          <w:color w:val="000000"/>
          <w:sz w:val="23"/>
          <w:lang w:val="en-US"/>
        </w:rPr>
        <w:t xml:space="preserve"> ((fptr = fopen(</w:t>
      </w:r>
      <w:r w:rsidRPr="00BE3F9C">
        <w:rPr>
          <w:rFonts w:ascii="Consolas" w:eastAsia="Times New Roman" w:hAnsi="Consolas" w:cs="Consolas"/>
          <w:color w:val="800000"/>
          <w:sz w:val="23"/>
          <w:lang w:val="en-US"/>
        </w:rPr>
        <w:t>"C:\\program.bin"</w:t>
      </w:r>
      <w:r w:rsidRPr="00BE3F9C">
        <w:rPr>
          <w:rFonts w:ascii="Consolas" w:eastAsia="Times New Roman" w:hAnsi="Consolas" w:cs="Consolas"/>
          <w:color w:val="000000"/>
          <w:sz w:val="23"/>
          <w:lang w:val="en-US"/>
        </w:rPr>
        <w:t>,</w:t>
      </w:r>
      <w:r w:rsidRPr="00BE3F9C">
        <w:rPr>
          <w:rFonts w:ascii="Consolas" w:eastAsia="Times New Roman" w:hAnsi="Consolas" w:cs="Consolas"/>
          <w:color w:val="800000"/>
          <w:sz w:val="23"/>
          <w:lang w:val="en-US"/>
        </w:rPr>
        <w:t>"rb"</w:t>
      </w:r>
      <w:r w:rsidRPr="00BE3F9C">
        <w:rPr>
          <w:rFonts w:ascii="Consolas" w:eastAsia="Times New Roman" w:hAnsi="Consolas" w:cs="Consolas"/>
          <w:color w:val="000000"/>
          <w:sz w:val="23"/>
          <w:lang w:val="en-US"/>
        </w:rPr>
        <w:t>)) == NULL){</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printf(</w:t>
      </w:r>
      <w:r w:rsidRPr="00BE3F9C">
        <w:rPr>
          <w:rFonts w:ascii="Consolas" w:eastAsia="Times New Roman" w:hAnsi="Consolas" w:cs="Consolas"/>
          <w:color w:val="800000"/>
          <w:sz w:val="23"/>
          <w:lang w:val="en-US"/>
        </w:rPr>
        <w:t>"Error! opening file"</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8080"/>
          <w:sz w:val="23"/>
          <w:lang w:val="en-US"/>
        </w:rPr>
        <w:t>// Program exits if the file pointer returns NULL.</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exit</w:t>
      </w:r>
      <w:r w:rsidRPr="00BE3F9C">
        <w:rPr>
          <w:rFonts w:ascii="Consolas" w:eastAsia="Times New Roman" w:hAnsi="Consolas" w:cs="Consolas"/>
          <w:color w:val="000000"/>
          <w:sz w:val="23"/>
          <w:lang w:val="en-US"/>
        </w:rPr>
        <w:t>(</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for</w:t>
      </w:r>
      <w:r w:rsidRPr="00BE3F9C">
        <w:rPr>
          <w:rFonts w:ascii="Consolas" w:eastAsia="Times New Roman" w:hAnsi="Consolas" w:cs="Consolas"/>
          <w:color w:val="000000"/>
          <w:sz w:val="23"/>
          <w:lang w:val="en-US"/>
        </w:rPr>
        <w:t xml:space="preserve">(n = </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 xml:space="preserve">; n &lt; </w:t>
      </w:r>
      <w:r w:rsidRPr="00BE3F9C">
        <w:rPr>
          <w:rFonts w:ascii="Consolas" w:eastAsia="Times New Roman" w:hAnsi="Consolas" w:cs="Consolas"/>
          <w:color w:val="800000"/>
          <w:sz w:val="23"/>
          <w:lang w:val="en-US"/>
        </w:rPr>
        <w:t>5</w:t>
      </w:r>
      <w:r w:rsidRPr="00BE3F9C">
        <w:rPr>
          <w:rFonts w:ascii="Consolas" w:eastAsia="Times New Roman" w:hAnsi="Consolas" w:cs="Consolas"/>
          <w:color w:val="000000"/>
          <w:sz w:val="23"/>
          <w:lang w:val="en-US"/>
        </w:rPr>
        <w:t>; ++n)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fread(&amp;num, </w:t>
      </w:r>
      <w:r w:rsidRPr="00BE3F9C">
        <w:rPr>
          <w:rFonts w:ascii="Consolas" w:eastAsia="Times New Roman" w:hAnsi="Consolas" w:cs="Consolas"/>
          <w:color w:val="00008B"/>
          <w:sz w:val="23"/>
          <w:lang w:val="en-US"/>
        </w:rPr>
        <w:t>sizeof</w:t>
      </w:r>
      <w:r w:rsidRPr="00BE3F9C">
        <w:rPr>
          <w:rFonts w:ascii="Consolas" w:eastAsia="Times New Roman" w:hAnsi="Consolas" w:cs="Consolas"/>
          <w:color w:val="000000"/>
          <w:sz w:val="23"/>
          <w:lang w:val="en-US"/>
        </w:rPr>
        <w:t>(</w:t>
      </w: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 </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 xml:space="preserve">, fptr);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printf(</w:t>
      </w:r>
      <w:r w:rsidRPr="00BE3F9C">
        <w:rPr>
          <w:rFonts w:ascii="Consolas" w:eastAsia="Times New Roman" w:hAnsi="Consolas" w:cs="Consolas"/>
          <w:color w:val="800000"/>
          <w:sz w:val="23"/>
          <w:lang w:val="en-US"/>
        </w:rPr>
        <w:t>"n1: %d\tn2: %d\tn3: %d"</w:t>
      </w:r>
      <w:r w:rsidRPr="00BE3F9C">
        <w:rPr>
          <w:rFonts w:ascii="Consolas" w:eastAsia="Times New Roman" w:hAnsi="Consolas" w:cs="Consolas"/>
          <w:color w:val="000000"/>
          <w:sz w:val="23"/>
          <w:lang w:val="en-US"/>
        </w:rPr>
        <w:t>, num.n1, num.n2, num.n3);</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fclose(fptr);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return</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0</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000000"/>
          <w:sz w:val="23"/>
          <w:lang w:val="en-US"/>
        </w:rPr>
        <w: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In this program, you read the same file </w:t>
      </w:r>
      <w:r w:rsidRPr="00BE3F9C">
        <w:rPr>
          <w:rFonts w:ascii="Consolas" w:eastAsia="Times New Roman" w:hAnsi="Consolas" w:cs="Consolas"/>
          <w:color w:val="252830"/>
          <w:sz w:val="21"/>
          <w:lang w:val="en-US"/>
        </w:rPr>
        <w:t>program.bin</w:t>
      </w:r>
      <w:r w:rsidRPr="00BE3F9C">
        <w:rPr>
          <w:rFonts w:ascii="Arial" w:eastAsia="Times New Roman" w:hAnsi="Arial" w:cs="Arial"/>
          <w:color w:val="252830"/>
          <w:sz w:val="24"/>
          <w:szCs w:val="24"/>
          <w:lang w:val="en-US"/>
        </w:rPr>
        <w:t> and loop through the records one by one.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In simple terms, you read one </w:t>
      </w:r>
      <w:r w:rsidRPr="00BE3F9C">
        <w:rPr>
          <w:rFonts w:ascii="Consolas" w:eastAsia="Times New Roman" w:hAnsi="Consolas" w:cs="Consolas"/>
          <w:color w:val="252830"/>
          <w:sz w:val="21"/>
          <w:lang w:val="en-US"/>
        </w:rPr>
        <w:t>threeNum</w:t>
      </w:r>
      <w:r w:rsidRPr="00BE3F9C">
        <w:rPr>
          <w:rFonts w:ascii="Arial" w:eastAsia="Times New Roman" w:hAnsi="Arial" w:cs="Arial"/>
          <w:color w:val="252830"/>
          <w:sz w:val="24"/>
          <w:szCs w:val="24"/>
          <w:lang w:val="en-US"/>
        </w:rPr>
        <w:t> record of </w:t>
      </w:r>
      <w:r w:rsidRPr="00BE3F9C">
        <w:rPr>
          <w:rFonts w:ascii="Consolas" w:eastAsia="Times New Roman" w:hAnsi="Consolas" w:cs="Consolas"/>
          <w:color w:val="252830"/>
          <w:sz w:val="21"/>
          <w:lang w:val="en-US"/>
        </w:rPr>
        <w:t>threeNum</w:t>
      </w:r>
      <w:r w:rsidRPr="00BE3F9C">
        <w:rPr>
          <w:rFonts w:ascii="Arial" w:eastAsia="Times New Roman" w:hAnsi="Arial" w:cs="Arial"/>
          <w:color w:val="252830"/>
          <w:sz w:val="24"/>
          <w:szCs w:val="24"/>
          <w:lang w:val="en-US"/>
        </w:rPr>
        <w:t> size from the file pointed by </w:t>
      </w:r>
      <w:r w:rsidRPr="00BE3F9C">
        <w:rPr>
          <w:rFonts w:ascii="Consolas" w:eastAsia="Times New Roman" w:hAnsi="Consolas" w:cs="Consolas"/>
          <w:color w:val="252830"/>
          <w:sz w:val="21"/>
          <w:lang w:val="en-US"/>
        </w:rPr>
        <w:t>*fptr</w:t>
      </w:r>
      <w:r w:rsidRPr="00BE3F9C">
        <w:rPr>
          <w:rFonts w:ascii="Arial" w:eastAsia="Times New Roman" w:hAnsi="Arial" w:cs="Arial"/>
          <w:color w:val="252830"/>
          <w:sz w:val="24"/>
          <w:szCs w:val="24"/>
          <w:lang w:val="en-US"/>
        </w:rPr>
        <w:t> into the structure </w:t>
      </w:r>
      <w:r w:rsidRPr="00BE3F9C">
        <w:rPr>
          <w:rFonts w:ascii="Consolas" w:eastAsia="Times New Roman" w:hAnsi="Consolas" w:cs="Consolas"/>
          <w:color w:val="252830"/>
          <w:sz w:val="21"/>
          <w:lang w:val="en-US"/>
        </w:rPr>
        <w:t>num</w:t>
      </w:r>
      <w:r w:rsidRPr="00BE3F9C">
        <w:rPr>
          <w:rFonts w:ascii="Arial" w:eastAsia="Times New Roman" w:hAnsi="Arial" w:cs="Arial"/>
          <w:color w:val="252830"/>
          <w:sz w:val="24"/>
          <w:szCs w:val="24"/>
          <w:lang w:val="en-US"/>
        </w:rPr>
        <w: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You'll get the same records you inserted in Example 3.</w:t>
      </w:r>
    </w:p>
    <w:p w:rsidR="00BE3F9C" w:rsidRPr="00BE3F9C" w:rsidRDefault="00BE3F9C" w:rsidP="00BE3F9C">
      <w:pPr>
        <w:shd w:val="clear" w:color="auto" w:fill="FFFFFF"/>
        <w:spacing w:before="192" w:after="108" w:line="240" w:lineRule="auto"/>
        <w:outlineLvl w:val="1"/>
        <w:rPr>
          <w:rFonts w:ascii="Arial" w:eastAsia="Times New Roman" w:hAnsi="Arial" w:cs="Arial"/>
          <w:b/>
          <w:bCs/>
          <w:color w:val="252830"/>
          <w:sz w:val="38"/>
          <w:szCs w:val="38"/>
          <w:lang w:val="en-US"/>
        </w:rPr>
      </w:pPr>
      <w:r w:rsidRPr="00BE3F9C">
        <w:rPr>
          <w:rFonts w:ascii="Arial" w:eastAsia="Times New Roman" w:hAnsi="Arial" w:cs="Arial"/>
          <w:b/>
          <w:bCs/>
          <w:color w:val="252830"/>
          <w:sz w:val="38"/>
          <w:szCs w:val="38"/>
          <w:lang w:val="en-US"/>
        </w:rPr>
        <w:t>Getting data using fseek()</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If you have many records inside a file and need to access a record at a specific position, you need to loop through all the records before it to get the record.</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lastRenderedPageBreak/>
        <w:t>This will waste a lot of memory and operation time. An easier way to get to the required data can be achieved using fseek().</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As the name suggests, fseek() seeks the cursor to the given record in the file.</w:t>
      </w:r>
    </w:p>
    <w:p w:rsidR="00BE3F9C" w:rsidRPr="00BE3F9C" w:rsidRDefault="00BE3F9C" w:rsidP="00BE3F9C">
      <w:pPr>
        <w:shd w:val="clear" w:color="auto" w:fill="FFFFFF"/>
        <w:spacing w:before="192" w:after="84" w:line="240" w:lineRule="auto"/>
        <w:outlineLvl w:val="2"/>
        <w:rPr>
          <w:rFonts w:ascii="Arial" w:eastAsia="Times New Roman" w:hAnsi="Arial" w:cs="Arial"/>
          <w:b/>
          <w:bCs/>
          <w:color w:val="252830"/>
          <w:sz w:val="34"/>
          <w:szCs w:val="34"/>
          <w:lang w:val="en-US"/>
        </w:rPr>
      </w:pPr>
      <w:r w:rsidRPr="00BE3F9C">
        <w:rPr>
          <w:rFonts w:ascii="Arial" w:eastAsia="Times New Roman" w:hAnsi="Arial" w:cs="Arial"/>
          <w:b/>
          <w:bCs/>
          <w:color w:val="252830"/>
          <w:sz w:val="34"/>
          <w:szCs w:val="34"/>
          <w:lang w:val="en-US"/>
        </w:rPr>
        <w:t>Syntax of fseek()</w:t>
      </w:r>
    </w:p>
    <w:p w:rsidR="00BE3F9C" w:rsidRPr="00BE3F9C" w:rsidRDefault="00BE3F9C" w:rsidP="00BE3F9C">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252830"/>
          <w:sz w:val="23"/>
          <w:szCs w:val="23"/>
          <w:lang w:val="en-US"/>
        </w:rPr>
        <w:t>fseek(FILE * stream, long int offset, int whence)</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The first parameter stream is the pointer to the file. The second parameter is the position of the record to be found, and the third parameter specifies the location where the offset starts.</w:t>
      </w:r>
    </w:p>
    <w:tbl>
      <w:tblPr>
        <w:tblW w:w="0" w:type="auto"/>
        <w:tblCellMar>
          <w:top w:w="15" w:type="dxa"/>
          <w:left w:w="15" w:type="dxa"/>
          <w:bottom w:w="15" w:type="dxa"/>
          <w:right w:w="15" w:type="dxa"/>
        </w:tblCellMar>
        <w:tblLook w:val="04A0"/>
      </w:tblPr>
      <w:tblGrid>
        <w:gridCol w:w="1484"/>
        <w:gridCol w:w="6542"/>
      </w:tblGrid>
      <w:tr w:rsidR="00BE3F9C" w:rsidRPr="00476C17" w:rsidTr="00F853B5">
        <w:trPr>
          <w:tblHeader/>
        </w:trPr>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BE3F9C" w:rsidRPr="00476C17" w:rsidRDefault="00BE3F9C" w:rsidP="00F853B5">
            <w:pPr>
              <w:spacing w:after="0" w:line="240" w:lineRule="auto"/>
              <w:jc w:val="center"/>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Different Whence in fseek</w:t>
            </w:r>
          </w:p>
        </w:tc>
      </w:tr>
      <w:tr w:rsidR="00BE3F9C" w:rsidRPr="00476C17" w:rsidTr="00F853B5">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6"/>
                <w:szCs w:val="26"/>
              </w:rPr>
            </w:pPr>
            <w:r w:rsidRPr="00476C17">
              <w:rPr>
                <w:rFonts w:ascii="Times New Roman" w:eastAsia="Times New Roman" w:hAnsi="Times New Roman" w:cs="Times New Roman"/>
                <w:sz w:val="26"/>
                <w:szCs w:val="26"/>
              </w:rPr>
              <w:t>Whence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6"/>
                <w:szCs w:val="26"/>
              </w:rPr>
            </w:pPr>
            <w:r w:rsidRPr="00476C17">
              <w:rPr>
                <w:rFonts w:ascii="Times New Roman" w:eastAsia="Times New Roman" w:hAnsi="Times New Roman" w:cs="Times New Roman"/>
                <w:sz w:val="26"/>
                <w:szCs w:val="26"/>
              </w:rPr>
              <w:t>Meaning</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SEEK_SET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Starts the offset from the beginning of the file.</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SEEK_END</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Starts the offset from the end of the file.</w:t>
            </w:r>
          </w:p>
        </w:tc>
      </w:tr>
      <w:tr w:rsidR="00BE3F9C"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476C17" w:rsidRDefault="00BE3F9C"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SEEK_CUR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BE3F9C" w:rsidRPr="00BE3F9C" w:rsidRDefault="00BE3F9C" w:rsidP="00F853B5">
            <w:pPr>
              <w:spacing w:after="0" w:line="240" w:lineRule="auto"/>
              <w:rPr>
                <w:rFonts w:ascii="Times New Roman" w:eastAsia="Times New Roman" w:hAnsi="Times New Roman" w:cs="Times New Roman"/>
                <w:sz w:val="24"/>
                <w:szCs w:val="24"/>
                <w:lang w:val="en-US"/>
              </w:rPr>
            </w:pPr>
            <w:r w:rsidRPr="00BE3F9C">
              <w:rPr>
                <w:rFonts w:ascii="Times New Roman" w:eastAsia="Times New Roman" w:hAnsi="Times New Roman" w:cs="Times New Roman"/>
                <w:sz w:val="24"/>
                <w:szCs w:val="24"/>
                <w:lang w:val="en-US"/>
              </w:rPr>
              <w:t>Starts the offset from the current location of the cursor in the file.</w:t>
            </w:r>
          </w:p>
        </w:tc>
      </w:tr>
    </w:tbl>
    <w:p w:rsidR="00BE3F9C" w:rsidRPr="00BE3F9C" w:rsidRDefault="00BE3F9C" w:rsidP="00BE3F9C">
      <w:pPr>
        <w:shd w:val="clear" w:color="auto" w:fill="FFFFFF"/>
        <w:spacing w:before="192" w:after="84" w:line="240" w:lineRule="auto"/>
        <w:outlineLvl w:val="2"/>
        <w:rPr>
          <w:rFonts w:ascii="Arial" w:eastAsia="Times New Roman" w:hAnsi="Arial" w:cs="Arial"/>
          <w:b/>
          <w:bCs/>
          <w:color w:val="252830"/>
          <w:sz w:val="34"/>
          <w:szCs w:val="34"/>
          <w:lang w:val="en-US"/>
        </w:rPr>
      </w:pPr>
      <w:r w:rsidRPr="00BE3F9C">
        <w:rPr>
          <w:rFonts w:ascii="Arial" w:eastAsia="Times New Roman" w:hAnsi="Arial" w:cs="Arial"/>
          <w:b/>
          <w:bCs/>
          <w:color w:val="252830"/>
          <w:sz w:val="34"/>
          <w:szCs w:val="34"/>
          <w:lang w:val="en-US"/>
        </w:rPr>
        <w:t xml:space="preserve">Example of </w:t>
      </w:r>
      <w:proofErr w:type="spellStart"/>
      <w:r w:rsidRPr="00BE3F9C">
        <w:rPr>
          <w:rFonts w:ascii="Arial" w:eastAsia="Times New Roman" w:hAnsi="Arial" w:cs="Arial"/>
          <w:b/>
          <w:bCs/>
          <w:color w:val="252830"/>
          <w:sz w:val="34"/>
          <w:szCs w:val="34"/>
          <w:lang w:val="en-US"/>
        </w:rPr>
        <w:t>fseek</w:t>
      </w:r>
      <w:proofErr w:type="spellEnd"/>
      <w:r w:rsidRPr="00BE3F9C">
        <w:rPr>
          <w:rFonts w:ascii="Arial" w:eastAsia="Times New Roman" w:hAnsi="Arial" w:cs="Arial"/>
          <w:b/>
          <w:bCs/>
          <w:color w:val="252830"/>
          <w:sz w:val="34"/>
          <w:szCs w:val="34"/>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&lt;stdio.h&gt;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808080"/>
          <w:sz w:val="23"/>
          <w:lang w:val="en-US"/>
        </w:rPr>
        <w:t>#include</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&lt;stdlib.h&gt;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n1, n2, n3;</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main()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int</w:t>
      </w:r>
      <w:r w:rsidRPr="00BE3F9C">
        <w:rPr>
          <w:rFonts w:ascii="Consolas" w:eastAsia="Times New Roman" w:hAnsi="Consolas" w:cs="Consolas"/>
          <w:color w:val="000000"/>
          <w:sz w:val="23"/>
          <w:lang w:val="en-US"/>
        </w:rPr>
        <w:t xml:space="preserve"> 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 num;</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FILE *fptr;</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lastRenderedPageBreak/>
        <w:t xml:space="preserve">   </w:t>
      </w:r>
      <w:r w:rsidRPr="00BE3F9C">
        <w:rPr>
          <w:rFonts w:ascii="Consolas" w:eastAsia="Times New Roman" w:hAnsi="Consolas" w:cs="Consolas"/>
          <w:color w:val="00008B"/>
          <w:sz w:val="23"/>
          <w:lang w:val="en-US"/>
        </w:rPr>
        <w:t>if</w:t>
      </w:r>
      <w:r w:rsidRPr="00BE3F9C">
        <w:rPr>
          <w:rFonts w:ascii="Consolas" w:eastAsia="Times New Roman" w:hAnsi="Consolas" w:cs="Consolas"/>
          <w:color w:val="000000"/>
          <w:sz w:val="23"/>
          <w:lang w:val="en-US"/>
        </w:rPr>
        <w:t xml:space="preserve"> ((fptr = fopen(</w:t>
      </w:r>
      <w:r w:rsidRPr="00BE3F9C">
        <w:rPr>
          <w:rFonts w:ascii="Consolas" w:eastAsia="Times New Roman" w:hAnsi="Consolas" w:cs="Consolas"/>
          <w:color w:val="800000"/>
          <w:sz w:val="23"/>
          <w:lang w:val="en-US"/>
        </w:rPr>
        <w:t>"C:\\program.bin"</w:t>
      </w:r>
      <w:r w:rsidRPr="00BE3F9C">
        <w:rPr>
          <w:rFonts w:ascii="Consolas" w:eastAsia="Times New Roman" w:hAnsi="Consolas" w:cs="Consolas"/>
          <w:color w:val="000000"/>
          <w:sz w:val="23"/>
          <w:lang w:val="en-US"/>
        </w:rPr>
        <w:t>,</w:t>
      </w:r>
      <w:r w:rsidRPr="00BE3F9C">
        <w:rPr>
          <w:rFonts w:ascii="Consolas" w:eastAsia="Times New Roman" w:hAnsi="Consolas" w:cs="Consolas"/>
          <w:color w:val="800000"/>
          <w:sz w:val="23"/>
          <w:lang w:val="en-US"/>
        </w:rPr>
        <w:t>"rb"</w:t>
      </w:r>
      <w:r w:rsidRPr="00BE3F9C">
        <w:rPr>
          <w:rFonts w:ascii="Consolas" w:eastAsia="Times New Roman" w:hAnsi="Consolas" w:cs="Consolas"/>
          <w:color w:val="000000"/>
          <w:sz w:val="23"/>
          <w:lang w:val="en-US"/>
        </w:rPr>
        <w:t>)) == NULL){</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printf(</w:t>
      </w:r>
      <w:r w:rsidRPr="00BE3F9C">
        <w:rPr>
          <w:rFonts w:ascii="Consolas" w:eastAsia="Times New Roman" w:hAnsi="Consolas" w:cs="Consolas"/>
          <w:color w:val="800000"/>
          <w:sz w:val="23"/>
          <w:lang w:val="en-US"/>
        </w:rPr>
        <w:t>"Error! opening file"</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8080"/>
          <w:sz w:val="23"/>
          <w:lang w:val="en-US"/>
        </w:rPr>
        <w:t>// Program exits if the file pointer returns NULL.</w:t>
      </w:r>
    </w:p>
    <w:p w:rsidR="00BE3F9C" w:rsidRPr="00E13B18"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E13B18">
        <w:rPr>
          <w:rFonts w:ascii="Consolas" w:eastAsia="Times New Roman" w:hAnsi="Consolas" w:cs="Consolas"/>
          <w:color w:val="00008B"/>
          <w:sz w:val="23"/>
          <w:lang w:val="en-US"/>
        </w:rPr>
        <w:t>exit</w:t>
      </w:r>
      <w:r w:rsidRPr="00E13B18">
        <w:rPr>
          <w:rFonts w:ascii="Consolas" w:eastAsia="Times New Roman" w:hAnsi="Consolas" w:cs="Consolas"/>
          <w:color w:val="000000"/>
          <w:sz w:val="23"/>
          <w:lang w:val="en-US"/>
        </w:rPr>
        <w:t>(</w:t>
      </w:r>
      <w:r w:rsidRPr="00E13B18">
        <w:rPr>
          <w:rFonts w:ascii="Consolas" w:eastAsia="Times New Roman" w:hAnsi="Consolas" w:cs="Consolas"/>
          <w:color w:val="800000"/>
          <w:sz w:val="23"/>
          <w:lang w:val="en-US"/>
        </w:rPr>
        <w:t>1</w:t>
      </w:r>
      <w:r w:rsidRPr="00E13B18">
        <w:rPr>
          <w:rFonts w:ascii="Consolas" w:eastAsia="Times New Roman" w:hAnsi="Consolas" w:cs="Consolas"/>
          <w:color w:val="000000"/>
          <w:sz w:val="23"/>
          <w:lang w:val="en-US"/>
        </w:rPr>
        <w:t>);</w:t>
      </w:r>
    </w:p>
    <w:p w:rsidR="00BE3F9C" w:rsidRPr="00E13B18"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E13B18">
        <w:rPr>
          <w:rFonts w:ascii="Consolas" w:eastAsia="Times New Roman" w:hAnsi="Consolas" w:cs="Consolas"/>
          <w:color w:val="000000"/>
          <w:sz w:val="23"/>
          <w:lang w:val="en-US"/>
        </w:rPr>
        <w:t xml:space="preserve">   }</w:t>
      </w:r>
    </w:p>
    <w:p w:rsidR="00BE3F9C" w:rsidRPr="00E13B18"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E13B18">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8080"/>
          <w:sz w:val="23"/>
          <w:lang w:val="en-US"/>
        </w:rPr>
        <w:t>// Moves the cursor to the end of the file</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fseek(fptr, -</w:t>
      </w:r>
      <w:r w:rsidRPr="00BE3F9C">
        <w:rPr>
          <w:rFonts w:ascii="Consolas" w:eastAsia="Times New Roman" w:hAnsi="Consolas" w:cs="Consolas"/>
          <w:color w:val="00008B"/>
          <w:sz w:val="23"/>
          <w:lang w:val="en-US"/>
        </w:rPr>
        <w:t>sizeof</w:t>
      </w:r>
      <w:r w:rsidRPr="00BE3F9C">
        <w:rPr>
          <w:rFonts w:ascii="Consolas" w:eastAsia="Times New Roman" w:hAnsi="Consolas" w:cs="Consolas"/>
          <w:color w:val="000000"/>
          <w:sz w:val="23"/>
          <w:lang w:val="en-US"/>
        </w:rPr>
        <w:t>(</w:t>
      </w: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 SEEK_END);</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for</w:t>
      </w:r>
      <w:r w:rsidRPr="00BE3F9C">
        <w:rPr>
          <w:rFonts w:ascii="Consolas" w:eastAsia="Times New Roman" w:hAnsi="Consolas" w:cs="Consolas"/>
          <w:color w:val="000000"/>
          <w:sz w:val="23"/>
          <w:lang w:val="en-US"/>
        </w:rPr>
        <w:t xml:space="preserve">(n = </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 xml:space="preserve">; n &lt; </w:t>
      </w:r>
      <w:r w:rsidRPr="00BE3F9C">
        <w:rPr>
          <w:rFonts w:ascii="Consolas" w:eastAsia="Times New Roman" w:hAnsi="Consolas" w:cs="Consolas"/>
          <w:color w:val="800000"/>
          <w:sz w:val="23"/>
          <w:lang w:val="en-US"/>
        </w:rPr>
        <w:t>5</w:t>
      </w:r>
      <w:r w:rsidRPr="00BE3F9C">
        <w:rPr>
          <w:rFonts w:ascii="Consolas" w:eastAsia="Times New Roman" w:hAnsi="Consolas" w:cs="Consolas"/>
          <w:color w:val="000000"/>
          <w:sz w:val="23"/>
          <w:lang w:val="en-US"/>
        </w:rPr>
        <w:t>; ++n)</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fread(&amp;num, </w:t>
      </w:r>
      <w:r w:rsidRPr="00BE3F9C">
        <w:rPr>
          <w:rFonts w:ascii="Consolas" w:eastAsia="Times New Roman" w:hAnsi="Consolas" w:cs="Consolas"/>
          <w:color w:val="00008B"/>
          <w:sz w:val="23"/>
          <w:lang w:val="en-US"/>
        </w:rPr>
        <w:t>sizeof</w:t>
      </w:r>
      <w:r w:rsidRPr="00BE3F9C">
        <w:rPr>
          <w:rFonts w:ascii="Consolas" w:eastAsia="Times New Roman" w:hAnsi="Consolas" w:cs="Consolas"/>
          <w:color w:val="000000"/>
          <w:sz w:val="23"/>
          <w:lang w:val="en-US"/>
        </w:rPr>
        <w:t>(</w:t>
      </w: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 </w:t>
      </w:r>
      <w:r w:rsidRPr="00BE3F9C">
        <w:rPr>
          <w:rFonts w:ascii="Consolas" w:eastAsia="Times New Roman" w:hAnsi="Consolas" w:cs="Consolas"/>
          <w:color w:val="800000"/>
          <w:sz w:val="23"/>
          <w:lang w:val="en-US"/>
        </w:rPr>
        <w:t>1</w:t>
      </w:r>
      <w:r w:rsidRPr="00BE3F9C">
        <w:rPr>
          <w:rFonts w:ascii="Consolas" w:eastAsia="Times New Roman" w:hAnsi="Consolas" w:cs="Consolas"/>
          <w:color w:val="000000"/>
          <w:sz w:val="23"/>
          <w:lang w:val="en-US"/>
        </w:rPr>
        <w:t xml:space="preserve">, fptr);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printf(</w:t>
      </w:r>
      <w:r w:rsidRPr="00BE3F9C">
        <w:rPr>
          <w:rFonts w:ascii="Consolas" w:eastAsia="Times New Roman" w:hAnsi="Consolas" w:cs="Consolas"/>
          <w:color w:val="800000"/>
          <w:sz w:val="23"/>
          <w:lang w:val="en-US"/>
        </w:rPr>
        <w:t>"n1: %d\tn2: %d\tn3: %d\n"</w:t>
      </w:r>
      <w:r w:rsidRPr="00BE3F9C">
        <w:rPr>
          <w:rFonts w:ascii="Consolas" w:eastAsia="Times New Roman" w:hAnsi="Consolas" w:cs="Consolas"/>
          <w:color w:val="000000"/>
          <w:sz w:val="23"/>
          <w:lang w:val="en-US"/>
        </w:rPr>
        <w:t>, num.n1, num.n2, num.n3);</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fseek(fptr, -</w:t>
      </w:r>
      <w:r w:rsidRPr="00BE3F9C">
        <w:rPr>
          <w:rFonts w:ascii="Consolas" w:eastAsia="Times New Roman" w:hAnsi="Consolas" w:cs="Consolas"/>
          <w:color w:val="800000"/>
          <w:sz w:val="23"/>
          <w:lang w:val="en-US"/>
        </w:rPr>
        <w:t>2</w:t>
      </w:r>
      <w:r w:rsidRPr="00BE3F9C">
        <w:rPr>
          <w:rFonts w:ascii="Consolas" w:eastAsia="Times New Roman" w:hAnsi="Consolas" w:cs="Consolas"/>
          <w:color w:val="000000"/>
          <w:sz w:val="23"/>
          <w:lang w:val="en-US"/>
        </w:rPr>
        <w:t>*</w:t>
      </w:r>
      <w:r w:rsidRPr="00BE3F9C">
        <w:rPr>
          <w:rFonts w:ascii="Consolas" w:eastAsia="Times New Roman" w:hAnsi="Consolas" w:cs="Consolas"/>
          <w:color w:val="00008B"/>
          <w:sz w:val="23"/>
          <w:lang w:val="en-US"/>
        </w:rPr>
        <w:t>sizeof</w:t>
      </w:r>
      <w:r w:rsidRPr="00BE3F9C">
        <w:rPr>
          <w:rFonts w:ascii="Consolas" w:eastAsia="Times New Roman" w:hAnsi="Consolas" w:cs="Consolas"/>
          <w:color w:val="000000"/>
          <w:sz w:val="23"/>
          <w:lang w:val="en-US"/>
        </w:rPr>
        <w:t>(</w:t>
      </w:r>
      <w:r w:rsidRPr="00BE3F9C">
        <w:rPr>
          <w:rFonts w:ascii="Consolas" w:eastAsia="Times New Roman" w:hAnsi="Consolas" w:cs="Consolas"/>
          <w:color w:val="00008B"/>
          <w:sz w:val="23"/>
          <w:lang w:val="en-US"/>
        </w:rPr>
        <w:t>struct</w:t>
      </w:r>
      <w:r w:rsidRPr="00BE3F9C">
        <w:rPr>
          <w:rFonts w:ascii="Consolas" w:eastAsia="Times New Roman" w:hAnsi="Consolas" w:cs="Consolas"/>
          <w:color w:val="000000"/>
          <w:sz w:val="23"/>
          <w:lang w:val="en-US"/>
        </w:rPr>
        <w:t xml:space="preserve"> threeNum), SEEK_CUR);</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fclose(fptr);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00008B"/>
          <w:sz w:val="23"/>
          <w:lang w:val="en-US"/>
        </w:rPr>
        <w:t>return</w:t>
      </w:r>
      <w:r w:rsidRPr="00BE3F9C">
        <w:rPr>
          <w:rFonts w:ascii="Consolas" w:eastAsia="Times New Roman" w:hAnsi="Consolas" w:cs="Consolas"/>
          <w:color w:val="000000"/>
          <w:sz w:val="23"/>
          <w:lang w:val="en-US"/>
        </w:rPr>
        <w:t xml:space="preserve"> </w:t>
      </w:r>
      <w:r w:rsidRPr="00BE3F9C">
        <w:rPr>
          <w:rFonts w:ascii="Consolas" w:eastAsia="Times New Roman" w:hAnsi="Consolas" w:cs="Consolas"/>
          <w:color w:val="800000"/>
          <w:sz w:val="23"/>
          <w:lang w:val="en-US"/>
        </w:rPr>
        <w:t>0</w:t>
      </w:r>
      <w:r w:rsidRPr="00BE3F9C">
        <w:rPr>
          <w:rFonts w:ascii="Consolas" w:eastAsia="Times New Roman" w:hAnsi="Consolas" w:cs="Consolas"/>
          <w:color w:val="000000"/>
          <w:sz w:val="23"/>
          <w:lang w:val="en-US"/>
        </w:rPr>
        <w:t>;</w:t>
      </w:r>
    </w:p>
    <w:p w:rsidR="00BE3F9C" w:rsidRPr="00BE3F9C" w:rsidRDefault="00BE3F9C" w:rsidP="00BE3F9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lang w:val="en-US"/>
        </w:rPr>
      </w:pPr>
      <w:r w:rsidRPr="00BE3F9C">
        <w:rPr>
          <w:rFonts w:ascii="Consolas" w:eastAsia="Times New Roman" w:hAnsi="Consolas" w:cs="Consolas"/>
          <w:color w:val="000000"/>
          <w:sz w:val="23"/>
          <w:lang w:val="en-US"/>
        </w:rPr>
        <w: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This program will start reading the records from the file </w:t>
      </w:r>
      <w:r w:rsidRPr="00BE3F9C">
        <w:rPr>
          <w:rFonts w:ascii="Consolas" w:eastAsia="Times New Roman" w:hAnsi="Consolas" w:cs="Consolas"/>
          <w:color w:val="252830"/>
          <w:sz w:val="21"/>
          <w:lang w:val="en-US"/>
        </w:rPr>
        <w:t>program.bin</w:t>
      </w:r>
      <w:r w:rsidRPr="00BE3F9C">
        <w:rPr>
          <w:rFonts w:ascii="Arial" w:eastAsia="Times New Roman" w:hAnsi="Arial" w:cs="Arial"/>
          <w:color w:val="252830"/>
          <w:sz w:val="24"/>
          <w:szCs w:val="24"/>
          <w:lang w:val="en-US"/>
        </w:rPr>
        <w:t> in the reverse order (last to first) and prints it.</w:t>
      </w:r>
    </w:p>
    <w:p w:rsidR="00BE3F9C" w:rsidRPr="00BE3F9C" w:rsidRDefault="00BE3F9C" w:rsidP="00BE3F9C">
      <w:pPr>
        <w:shd w:val="clear" w:color="auto" w:fill="FFFFFF"/>
        <w:spacing w:before="100" w:beforeAutospacing="1" w:after="336" w:line="240" w:lineRule="auto"/>
        <w:rPr>
          <w:rFonts w:ascii="Arial" w:eastAsia="Times New Roman" w:hAnsi="Arial" w:cs="Arial"/>
          <w:color w:val="252830"/>
          <w:sz w:val="24"/>
          <w:szCs w:val="24"/>
          <w:lang w:val="en-US"/>
        </w:rPr>
      </w:pPr>
      <w:r w:rsidRPr="00BE3F9C">
        <w:rPr>
          <w:rFonts w:ascii="Arial" w:eastAsia="Times New Roman" w:hAnsi="Arial" w:cs="Arial"/>
          <w:color w:val="252830"/>
          <w:sz w:val="24"/>
          <w:szCs w:val="24"/>
          <w:lang w:val="en-US"/>
        </w:rPr>
        <w:t>Check out these examples to learn more:</w:t>
      </w:r>
    </w:p>
    <w:p w:rsidR="00BE3F9C" w:rsidRPr="00BE3F9C" w:rsidRDefault="00BE3F9C" w:rsidP="00BE3F9C">
      <w:pPr>
        <w:rPr>
          <w:lang w:val="en-US"/>
        </w:rPr>
      </w:pPr>
    </w:p>
    <w:p w:rsidR="00974069" w:rsidRPr="00974069" w:rsidRDefault="00974069" w:rsidP="00974069">
      <w:pPr>
        <w:jc w:val="both"/>
        <w:rPr>
          <w:rFonts w:ascii="Times New Roman" w:hAnsi="Times New Roman" w:cs="Times New Roman"/>
          <w:b/>
          <w:sz w:val="24"/>
          <w:szCs w:val="28"/>
          <w:lang w:val="en-US"/>
        </w:rPr>
      </w:pPr>
      <w:r w:rsidRPr="00974069">
        <w:rPr>
          <w:rFonts w:ascii="Times New Roman" w:hAnsi="Times New Roman" w:cs="Times New Roman"/>
          <w:b/>
          <w:sz w:val="24"/>
          <w:szCs w:val="28"/>
          <w:lang w:val="en-US"/>
        </w:rPr>
        <w:t xml:space="preserve">Topic № </w:t>
      </w:r>
      <w:r w:rsidR="000837F5">
        <w:rPr>
          <w:rFonts w:ascii="Times New Roman" w:hAnsi="Times New Roman" w:cs="Times New Roman"/>
          <w:b/>
          <w:sz w:val="24"/>
          <w:szCs w:val="28"/>
          <w:lang w:val="en-US"/>
        </w:rPr>
        <w:t>12</w:t>
      </w:r>
      <w:r w:rsidRPr="00974069">
        <w:rPr>
          <w:rFonts w:ascii="Times New Roman" w:hAnsi="Times New Roman" w:cs="Times New Roman"/>
          <w:b/>
          <w:sz w:val="24"/>
          <w:szCs w:val="28"/>
          <w:lang w:val="en-US"/>
        </w:rPr>
        <w:t>.</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Functions </w:t>
      </w:r>
      <w:proofErr w:type="spellStart"/>
      <w:r w:rsidRPr="00974069">
        <w:rPr>
          <w:rFonts w:ascii="Consolas" w:eastAsia="Times New Roman" w:hAnsi="Consolas" w:cs="Consolas"/>
          <w:color w:val="252830"/>
          <w:sz w:val="21"/>
          <w:lang w:val="en-US"/>
        </w:rPr>
        <w:t>fread</w:t>
      </w:r>
      <w:proofErr w:type="spellEnd"/>
      <w:r w:rsidRPr="00974069">
        <w:rPr>
          <w:rFonts w:ascii="Consolas" w:eastAsia="Times New Roman" w:hAnsi="Consolas" w:cs="Consolas"/>
          <w:color w:val="252830"/>
          <w:sz w:val="21"/>
          <w:lang w:val="en-US"/>
        </w:rPr>
        <w:t>()</w:t>
      </w:r>
      <w:r w:rsidRPr="00974069">
        <w:rPr>
          <w:rFonts w:ascii="Arial" w:eastAsia="Times New Roman" w:hAnsi="Arial" w:cs="Arial"/>
          <w:color w:val="252830"/>
          <w:sz w:val="24"/>
          <w:szCs w:val="24"/>
          <w:lang w:val="en-US"/>
        </w:rPr>
        <w:t> and </w:t>
      </w:r>
      <w:proofErr w:type="spellStart"/>
      <w:r w:rsidRPr="00974069">
        <w:rPr>
          <w:rFonts w:ascii="Consolas" w:eastAsia="Times New Roman" w:hAnsi="Consolas" w:cs="Consolas"/>
          <w:color w:val="252830"/>
          <w:sz w:val="21"/>
          <w:lang w:val="en-US"/>
        </w:rPr>
        <w:t>fwrite</w:t>
      </w:r>
      <w:proofErr w:type="spellEnd"/>
      <w:r w:rsidRPr="00974069">
        <w:rPr>
          <w:rFonts w:ascii="Consolas" w:eastAsia="Times New Roman" w:hAnsi="Consolas" w:cs="Consolas"/>
          <w:color w:val="252830"/>
          <w:sz w:val="21"/>
          <w:lang w:val="en-US"/>
        </w:rPr>
        <w:t>()</w:t>
      </w:r>
      <w:r w:rsidRPr="00974069">
        <w:rPr>
          <w:rFonts w:ascii="Arial" w:eastAsia="Times New Roman" w:hAnsi="Arial" w:cs="Arial"/>
          <w:color w:val="252830"/>
          <w:sz w:val="24"/>
          <w:szCs w:val="24"/>
          <w:lang w:val="en-US"/>
        </w:rPr>
        <w:t> are used for reading from and writing to a file on the disk respectively in case of binary files.</w:t>
      </w:r>
    </w:p>
    <w:p w:rsidR="00974069" w:rsidRPr="00974069" w:rsidRDefault="00974069" w:rsidP="00974069">
      <w:pPr>
        <w:shd w:val="clear" w:color="auto" w:fill="FFFFFF"/>
        <w:spacing w:before="192" w:after="84" w:line="240" w:lineRule="auto"/>
        <w:outlineLvl w:val="2"/>
        <w:rPr>
          <w:rFonts w:ascii="Arial" w:eastAsia="Times New Roman" w:hAnsi="Arial" w:cs="Arial"/>
          <w:b/>
          <w:bCs/>
          <w:color w:val="252830"/>
          <w:sz w:val="34"/>
          <w:szCs w:val="34"/>
          <w:lang w:val="en-US"/>
        </w:rPr>
      </w:pPr>
      <w:r w:rsidRPr="00974069">
        <w:rPr>
          <w:rFonts w:ascii="Arial" w:eastAsia="Times New Roman" w:hAnsi="Arial" w:cs="Arial"/>
          <w:b/>
          <w:bCs/>
          <w:color w:val="252830"/>
          <w:sz w:val="34"/>
          <w:szCs w:val="34"/>
          <w:lang w:val="en-US"/>
        </w:rPr>
        <w:t>Writing to a binary file</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To write into a binary file, you need to use the function fwrite(). The functions takes four arguments: Address of data to be written in disk, Size of data to be written in disk, number of such type of data and pointer to the file where you want to write.</w:t>
      </w:r>
    </w:p>
    <w:p w:rsidR="00974069" w:rsidRPr="00974069" w:rsidRDefault="00974069" w:rsidP="00974069">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974069">
        <w:rPr>
          <w:rFonts w:ascii="Consolas" w:eastAsia="Times New Roman" w:hAnsi="Consolas" w:cs="Consolas"/>
          <w:color w:val="252830"/>
          <w:sz w:val="23"/>
          <w:szCs w:val="23"/>
          <w:lang w:val="en-US"/>
        </w:rPr>
        <w:lastRenderedPageBreak/>
        <w:t>fwrite(address_data,size_data,numbers_data,pointer_to_file);</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b/>
          <w:bCs/>
          <w:color w:val="555555"/>
          <w:sz w:val="24"/>
          <w:szCs w:val="24"/>
          <w:lang w:val="en-US"/>
        </w:rPr>
        <w:t>Example 3: Writing to a binary file using fwrite()</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808080"/>
          <w:sz w:val="23"/>
          <w:lang w:val="en-US"/>
        </w:rPr>
        <w:t>#include</w:t>
      </w: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0000"/>
          <w:sz w:val="23"/>
          <w:lang w:val="en-US"/>
        </w:rPr>
        <w:t>&lt;stdio.h&gt;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808080"/>
          <w:sz w:val="23"/>
          <w:lang w:val="en-US"/>
        </w:rPr>
        <w:t>#include</w:t>
      </w: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0000"/>
          <w:sz w:val="23"/>
          <w:lang w:val="en-US"/>
        </w:rPr>
        <w:t>&lt;stdlib.h&gt;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int</w:t>
      </w:r>
      <w:r w:rsidRPr="00974069">
        <w:rPr>
          <w:rFonts w:ascii="Consolas" w:eastAsia="Times New Roman" w:hAnsi="Consolas" w:cs="Consolas"/>
          <w:color w:val="000000"/>
          <w:sz w:val="23"/>
          <w:lang w:val="en-US"/>
        </w:rPr>
        <w:t xml:space="preserve"> n1, n2, n3;</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8B"/>
          <w:sz w:val="23"/>
          <w:lang w:val="en-US"/>
        </w:rPr>
        <w:t>int</w:t>
      </w:r>
      <w:r w:rsidRPr="00974069">
        <w:rPr>
          <w:rFonts w:ascii="Consolas" w:eastAsia="Times New Roman" w:hAnsi="Consolas" w:cs="Consolas"/>
          <w:color w:val="000000"/>
          <w:sz w:val="23"/>
          <w:lang w:val="en-US"/>
        </w:rPr>
        <w:t xml:space="preserve"> main()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int</w:t>
      </w:r>
      <w:r w:rsidRPr="00974069">
        <w:rPr>
          <w:rFonts w:ascii="Consolas" w:eastAsia="Times New Roman" w:hAnsi="Consolas" w:cs="Consolas"/>
          <w:color w:val="000000"/>
          <w:sz w:val="23"/>
          <w:lang w:val="en-US"/>
        </w:rPr>
        <w:t xml:space="preserve"> 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 num;</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FILE *fptr;</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if</w:t>
      </w:r>
      <w:r w:rsidRPr="00974069">
        <w:rPr>
          <w:rFonts w:ascii="Consolas" w:eastAsia="Times New Roman" w:hAnsi="Consolas" w:cs="Consolas"/>
          <w:color w:val="000000"/>
          <w:sz w:val="23"/>
          <w:lang w:val="en-US"/>
        </w:rPr>
        <w:t xml:space="preserve"> ((fptr = fopen(</w:t>
      </w:r>
      <w:r w:rsidRPr="00974069">
        <w:rPr>
          <w:rFonts w:ascii="Consolas" w:eastAsia="Times New Roman" w:hAnsi="Consolas" w:cs="Consolas"/>
          <w:color w:val="800000"/>
          <w:sz w:val="23"/>
          <w:lang w:val="en-US"/>
        </w:rPr>
        <w:t>"C:\\program.bin"</w:t>
      </w:r>
      <w:r w:rsidRPr="00974069">
        <w:rPr>
          <w:rFonts w:ascii="Consolas" w:eastAsia="Times New Roman" w:hAnsi="Consolas" w:cs="Consolas"/>
          <w:color w:val="000000"/>
          <w:sz w:val="23"/>
          <w:lang w:val="en-US"/>
        </w:rPr>
        <w:t>,</w:t>
      </w:r>
      <w:r w:rsidRPr="00974069">
        <w:rPr>
          <w:rFonts w:ascii="Consolas" w:eastAsia="Times New Roman" w:hAnsi="Consolas" w:cs="Consolas"/>
          <w:color w:val="800000"/>
          <w:sz w:val="23"/>
          <w:lang w:val="en-US"/>
        </w:rPr>
        <w:t>"wb"</w:t>
      </w:r>
      <w:r w:rsidRPr="00974069">
        <w:rPr>
          <w:rFonts w:ascii="Consolas" w:eastAsia="Times New Roman" w:hAnsi="Consolas" w:cs="Consolas"/>
          <w:color w:val="000000"/>
          <w:sz w:val="23"/>
          <w:lang w:val="en-US"/>
        </w:rPr>
        <w:t>)) == NULL){</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printf(</w:t>
      </w:r>
      <w:r w:rsidRPr="00974069">
        <w:rPr>
          <w:rFonts w:ascii="Consolas" w:eastAsia="Times New Roman" w:hAnsi="Consolas" w:cs="Consolas"/>
          <w:color w:val="800000"/>
          <w:sz w:val="23"/>
          <w:lang w:val="en-US"/>
        </w:rPr>
        <w:t>"Error! opening file"</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8080"/>
          <w:sz w:val="23"/>
          <w:lang w:val="en-US"/>
        </w:rPr>
        <w:t>// Program exits if the file pointer returns NULL.</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exit</w:t>
      </w:r>
      <w:r w:rsidRPr="00974069">
        <w:rPr>
          <w:rFonts w:ascii="Consolas" w:eastAsia="Times New Roman" w:hAnsi="Consolas" w:cs="Consolas"/>
          <w:color w:val="000000"/>
          <w:sz w:val="23"/>
          <w:lang w:val="en-US"/>
        </w:rPr>
        <w:t>(</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for</w:t>
      </w:r>
      <w:r w:rsidRPr="00974069">
        <w:rPr>
          <w:rFonts w:ascii="Consolas" w:eastAsia="Times New Roman" w:hAnsi="Consolas" w:cs="Consolas"/>
          <w:color w:val="000000"/>
          <w:sz w:val="23"/>
          <w:lang w:val="en-US"/>
        </w:rPr>
        <w:t xml:space="preserve">(n = </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 xml:space="preserve">; n &lt; </w:t>
      </w:r>
      <w:r w:rsidRPr="00974069">
        <w:rPr>
          <w:rFonts w:ascii="Consolas" w:eastAsia="Times New Roman" w:hAnsi="Consolas" w:cs="Consolas"/>
          <w:color w:val="800000"/>
          <w:sz w:val="23"/>
          <w:lang w:val="en-US"/>
        </w:rPr>
        <w:t>5</w:t>
      </w:r>
      <w:r w:rsidRPr="00974069">
        <w:rPr>
          <w:rFonts w:ascii="Consolas" w:eastAsia="Times New Roman" w:hAnsi="Consolas" w:cs="Consolas"/>
          <w:color w:val="000000"/>
          <w:sz w:val="23"/>
          <w:lang w:val="en-US"/>
        </w:rPr>
        <w:t>; ++n)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num.n1 = 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num.n2 = </w:t>
      </w:r>
      <w:r w:rsidRPr="00974069">
        <w:rPr>
          <w:rFonts w:ascii="Consolas" w:eastAsia="Times New Roman" w:hAnsi="Consolas" w:cs="Consolas"/>
          <w:color w:val="800000"/>
          <w:sz w:val="23"/>
          <w:lang w:val="en-US"/>
        </w:rPr>
        <w:t>5</w:t>
      </w:r>
      <w:r w:rsidRPr="00974069">
        <w:rPr>
          <w:rFonts w:ascii="Consolas" w:eastAsia="Times New Roman" w:hAnsi="Consolas" w:cs="Consolas"/>
          <w:color w:val="000000"/>
          <w:sz w:val="23"/>
          <w:lang w:val="en-US"/>
        </w:rPr>
        <w:t>*n;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num.n3 = </w:t>
      </w:r>
      <w:r w:rsidRPr="00974069">
        <w:rPr>
          <w:rFonts w:ascii="Consolas" w:eastAsia="Times New Roman" w:hAnsi="Consolas" w:cs="Consolas"/>
          <w:color w:val="800000"/>
          <w:sz w:val="23"/>
          <w:lang w:val="en-US"/>
        </w:rPr>
        <w:t>5</w:t>
      </w:r>
      <w:r w:rsidRPr="00974069">
        <w:rPr>
          <w:rFonts w:ascii="Consolas" w:eastAsia="Times New Roman" w:hAnsi="Consolas" w:cs="Consolas"/>
          <w:color w:val="000000"/>
          <w:sz w:val="23"/>
          <w:lang w:val="en-US"/>
        </w:rPr>
        <w:t xml:space="preserve">*n + </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fwrite(&amp;num, </w:t>
      </w:r>
      <w:r w:rsidRPr="00974069">
        <w:rPr>
          <w:rFonts w:ascii="Consolas" w:eastAsia="Times New Roman" w:hAnsi="Consolas" w:cs="Consolas"/>
          <w:color w:val="00008B"/>
          <w:sz w:val="23"/>
          <w:lang w:val="en-US"/>
        </w:rPr>
        <w:t>sizeof</w:t>
      </w:r>
      <w:r w:rsidRPr="00974069">
        <w:rPr>
          <w:rFonts w:ascii="Consolas" w:eastAsia="Times New Roman" w:hAnsi="Consolas" w:cs="Consolas"/>
          <w:color w:val="000000"/>
          <w:sz w:val="23"/>
          <w:lang w:val="en-US"/>
        </w:rPr>
        <w:t>(</w:t>
      </w: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 </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 xml:space="preserve">, fptr);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fclose(fptr);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lastRenderedPageBreak/>
        <w:t xml:space="preserve">   </w:t>
      </w:r>
      <w:r w:rsidRPr="00974069">
        <w:rPr>
          <w:rFonts w:ascii="Consolas" w:eastAsia="Times New Roman" w:hAnsi="Consolas" w:cs="Consolas"/>
          <w:color w:val="00008B"/>
          <w:sz w:val="23"/>
          <w:lang w:val="en-US"/>
        </w:rPr>
        <w:t>return</w:t>
      </w: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0000"/>
          <w:sz w:val="23"/>
          <w:lang w:val="en-US"/>
        </w:rPr>
        <w:t>0</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lang w:val="en-US"/>
        </w:rPr>
      </w:pPr>
      <w:r w:rsidRPr="00974069">
        <w:rPr>
          <w:rFonts w:ascii="Consolas" w:eastAsia="Times New Roman" w:hAnsi="Consolas" w:cs="Consolas"/>
          <w:color w:val="000000"/>
          <w:sz w:val="23"/>
          <w:lang w:val="en-US"/>
        </w:rPr>
        <w:t>}</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In this program, you create a new file </w:t>
      </w:r>
      <w:r w:rsidRPr="00974069">
        <w:rPr>
          <w:rFonts w:ascii="Consolas" w:eastAsia="Times New Roman" w:hAnsi="Consolas" w:cs="Consolas"/>
          <w:color w:val="252830"/>
          <w:sz w:val="21"/>
          <w:lang w:val="en-US"/>
        </w:rPr>
        <w:t>program.bin</w:t>
      </w:r>
      <w:r w:rsidRPr="00974069">
        <w:rPr>
          <w:rFonts w:ascii="Arial" w:eastAsia="Times New Roman" w:hAnsi="Arial" w:cs="Arial"/>
          <w:color w:val="252830"/>
          <w:sz w:val="24"/>
          <w:szCs w:val="24"/>
          <w:lang w:val="en-US"/>
        </w:rPr>
        <w:t> in the C drive.</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We declare a structure </w:t>
      </w:r>
      <w:r w:rsidRPr="00974069">
        <w:rPr>
          <w:rFonts w:ascii="Consolas" w:eastAsia="Times New Roman" w:hAnsi="Consolas" w:cs="Consolas"/>
          <w:color w:val="252830"/>
          <w:sz w:val="21"/>
          <w:lang w:val="en-US"/>
        </w:rPr>
        <w:t>threeNum</w:t>
      </w:r>
      <w:r w:rsidRPr="00974069">
        <w:rPr>
          <w:rFonts w:ascii="Arial" w:eastAsia="Times New Roman" w:hAnsi="Arial" w:cs="Arial"/>
          <w:color w:val="252830"/>
          <w:sz w:val="24"/>
          <w:szCs w:val="24"/>
          <w:lang w:val="en-US"/>
        </w:rPr>
        <w:t> with three numbers - </w:t>
      </w:r>
      <w:r w:rsidRPr="00974069">
        <w:rPr>
          <w:rFonts w:ascii="Consolas" w:eastAsia="Times New Roman" w:hAnsi="Consolas" w:cs="Consolas"/>
          <w:color w:val="252830"/>
          <w:sz w:val="21"/>
          <w:lang w:val="en-US"/>
        </w:rPr>
        <w:t>n1, n2 and n3</w:t>
      </w:r>
      <w:r w:rsidRPr="00974069">
        <w:rPr>
          <w:rFonts w:ascii="Arial" w:eastAsia="Times New Roman" w:hAnsi="Arial" w:cs="Arial"/>
          <w:color w:val="252830"/>
          <w:sz w:val="24"/>
          <w:szCs w:val="24"/>
          <w:lang w:val="en-US"/>
        </w:rPr>
        <w:t>, and define it in the main function as num.</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Now, inside the for loop, we store the value into the file using fwrite.</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The first parameter takes the address of </w:t>
      </w:r>
      <w:r w:rsidRPr="00974069">
        <w:rPr>
          <w:rFonts w:ascii="Consolas" w:eastAsia="Times New Roman" w:hAnsi="Consolas" w:cs="Consolas"/>
          <w:color w:val="252830"/>
          <w:sz w:val="21"/>
          <w:lang w:val="en-US"/>
        </w:rPr>
        <w:t>num</w:t>
      </w:r>
      <w:r w:rsidRPr="00974069">
        <w:rPr>
          <w:rFonts w:ascii="Arial" w:eastAsia="Times New Roman" w:hAnsi="Arial" w:cs="Arial"/>
          <w:color w:val="252830"/>
          <w:sz w:val="24"/>
          <w:szCs w:val="24"/>
          <w:lang w:val="en-US"/>
        </w:rPr>
        <w:t> and the second parameter takes the size of the structure </w:t>
      </w:r>
      <w:r w:rsidRPr="00974069">
        <w:rPr>
          <w:rFonts w:ascii="Consolas" w:eastAsia="Times New Roman" w:hAnsi="Consolas" w:cs="Consolas"/>
          <w:color w:val="252830"/>
          <w:sz w:val="21"/>
          <w:lang w:val="en-US"/>
        </w:rPr>
        <w:t>threeNum</w:t>
      </w:r>
      <w:r w:rsidRPr="00974069">
        <w:rPr>
          <w:rFonts w:ascii="Arial" w:eastAsia="Times New Roman" w:hAnsi="Arial" w:cs="Arial"/>
          <w:color w:val="252830"/>
          <w:sz w:val="24"/>
          <w:szCs w:val="24"/>
          <w:lang w:val="en-US"/>
        </w:rPr>
        <w:t>.</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Since, we're only inserting one instance of </w:t>
      </w:r>
      <w:r w:rsidRPr="00974069">
        <w:rPr>
          <w:rFonts w:ascii="Consolas" w:eastAsia="Times New Roman" w:hAnsi="Consolas" w:cs="Consolas"/>
          <w:color w:val="252830"/>
          <w:sz w:val="21"/>
          <w:lang w:val="en-US"/>
        </w:rPr>
        <w:t>num</w:t>
      </w:r>
      <w:r w:rsidRPr="00974069">
        <w:rPr>
          <w:rFonts w:ascii="Arial" w:eastAsia="Times New Roman" w:hAnsi="Arial" w:cs="Arial"/>
          <w:color w:val="252830"/>
          <w:sz w:val="24"/>
          <w:szCs w:val="24"/>
          <w:lang w:val="en-US"/>
        </w:rPr>
        <w:t>, the third parameter is </w:t>
      </w:r>
      <w:r w:rsidRPr="00974069">
        <w:rPr>
          <w:rFonts w:ascii="Consolas" w:eastAsia="Times New Roman" w:hAnsi="Consolas" w:cs="Consolas"/>
          <w:color w:val="252830"/>
          <w:sz w:val="21"/>
          <w:lang w:val="en-US"/>
        </w:rPr>
        <w:t>1</w:t>
      </w:r>
      <w:r w:rsidRPr="00974069">
        <w:rPr>
          <w:rFonts w:ascii="Arial" w:eastAsia="Times New Roman" w:hAnsi="Arial" w:cs="Arial"/>
          <w:color w:val="252830"/>
          <w:sz w:val="24"/>
          <w:szCs w:val="24"/>
          <w:lang w:val="en-US"/>
        </w:rPr>
        <w:t>. And, the last parameter </w:t>
      </w:r>
      <w:r w:rsidRPr="00974069">
        <w:rPr>
          <w:rFonts w:ascii="Consolas" w:eastAsia="Times New Roman" w:hAnsi="Consolas" w:cs="Consolas"/>
          <w:color w:val="252830"/>
          <w:sz w:val="21"/>
          <w:lang w:val="en-US"/>
        </w:rPr>
        <w:t>*fptr</w:t>
      </w:r>
      <w:r w:rsidRPr="00974069">
        <w:rPr>
          <w:rFonts w:ascii="Arial" w:eastAsia="Times New Roman" w:hAnsi="Arial" w:cs="Arial"/>
          <w:color w:val="252830"/>
          <w:sz w:val="24"/>
          <w:szCs w:val="24"/>
          <w:lang w:val="en-US"/>
        </w:rPr>
        <w:t> points to the file we're storing the data.</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Finally, we close the file.</w:t>
      </w:r>
    </w:p>
    <w:p w:rsidR="00974069" w:rsidRPr="00974069" w:rsidRDefault="00974069" w:rsidP="00974069">
      <w:pPr>
        <w:shd w:val="clear" w:color="auto" w:fill="FFFFFF"/>
        <w:spacing w:before="192" w:after="84" w:line="240" w:lineRule="auto"/>
        <w:outlineLvl w:val="2"/>
        <w:rPr>
          <w:rFonts w:ascii="Arial" w:eastAsia="Times New Roman" w:hAnsi="Arial" w:cs="Arial"/>
          <w:b/>
          <w:bCs/>
          <w:color w:val="252830"/>
          <w:sz w:val="34"/>
          <w:szCs w:val="34"/>
          <w:lang w:val="en-US"/>
        </w:rPr>
      </w:pPr>
      <w:r w:rsidRPr="00974069">
        <w:rPr>
          <w:rFonts w:ascii="Arial" w:eastAsia="Times New Roman" w:hAnsi="Arial" w:cs="Arial"/>
          <w:b/>
          <w:bCs/>
          <w:color w:val="252830"/>
          <w:sz w:val="34"/>
          <w:szCs w:val="34"/>
          <w:lang w:val="en-US"/>
        </w:rPr>
        <w:t>Reading from a binary file</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Function </w:t>
      </w:r>
      <w:r w:rsidRPr="00974069">
        <w:rPr>
          <w:rFonts w:ascii="Consolas" w:eastAsia="Times New Roman" w:hAnsi="Consolas" w:cs="Consolas"/>
          <w:color w:val="252830"/>
          <w:sz w:val="21"/>
          <w:lang w:val="en-US"/>
        </w:rPr>
        <w:t>fread()</w:t>
      </w:r>
      <w:r w:rsidRPr="00974069">
        <w:rPr>
          <w:rFonts w:ascii="Arial" w:eastAsia="Times New Roman" w:hAnsi="Arial" w:cs="Arial"/>
          <w:color w:val="252830"/>
          <w:sz w:val="24"/>
          <w:szCs w:val="24"/>
          <w:lang w:val="en-US"/>
        </w:rPr>
        <w:t> also take 4 arguments similar to </w:t>
      </w:r>
      <w:r w:rsidRPr="00974069">
        <w:rPr>
          <w:rFonts w:ascii="Consolas" w:eastAsia="Times New Roman" w:hAnsi="Consolas" w:cs="Consolas"/>
          <w:color w:val="252830"/>
          <w:sz w:val="21"/>
          <w:lang w:val="en-US"/>
        </w:rPr>
        <w:t>fwrite()</w:t>
      </w:r>
      <w:r w:rsidRPr="00974069">
        <w:rPr>
          <w:rFonts w:ascii="Arial" w:eastAsia="Times New Roman" w:hAnsi="Arial" w:cs="Arial"/>
          <w:color w:val="252830"/>
          <w:sz w:val="24"/>
          <w:szCs w:val="24"/>
          <w:lang w:val="en-US"/>
        </w:rPr>
        <w:t> function as above.</w:t>
      </w:r>
    </w:p>
    <w:p w:rsidR="00974069" w:rsidRPr="00974069" w:rsidRDefault="00974069" w:rsidP="00974069">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974069">
        <w:rPr>
          <w:rFonts w:ascii="Consolas" w:eastAsia="Times New Roman" w:hAnsi="Consolas" w:cs="Consolas"/>
          <w:color w:val="252830"/>
          <w:sz w:val="23"/>
          <w:szCs w:val="23"/>
          <w:lang w:val="en-US"/>
        </w:rPr>
        <w:t>fread(address_data,size_data,numbers_data,pointer_to_file);</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b/>
          <w:bCs/>
          <w:color w:val="555555"/>
          <w:sz w:val="24"/>
          <w:szCs w:val="24"/>
          <w:lang w:val="en-US"/>
        </w:rPr>
        <w:t>Example 4: Reading from a binary file using fread()</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808080"/>
          <w:sz w:val="23"/>
          <w:lang w:val="en-US"/>
        </w:rPr>
        <w:t>#include</w:t>
      </w: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0000"/>
          <w:sz w:val="23"/>
          <w:lang w:val="en-US"/>
        </w:rPr>
        <w:t>&lt;stdio.h&gt;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808080"/>
          <w:sz w:val="23"/>
          <w:lang w:val="en-US"/>
        </w:rPr>
        <w:t>#include</w:t>
      </w: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0000"/>
          <w:sz w:val="23"/>
          <w:lang w:val="en-US"/>
        </w:rPr>
        <w:t>&lt;stdlib.h&gt;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int</w:t>
      </w:r>
      <w:r w:rsidRPr="00974069">
        <w:rPr>
          <w:rFonts w:ascii="Consolas" w:eastAsia="Times New Roman" w:hAnsi="Consolas" w:cs="Consolas"/>
          <w:color w:val="000000"/>
          <w:sz w:val="23"/>
          <w:lang w:val="en-US"/>
        </w:rPr>
        <w:t xml:space="preserve"> n1, n2, n3;</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8B"/>
          <w:sz w:val="23"/>
          <w:lang w:val="en-US"/>
        </w:rPr>
        <w:t>int</w:t>
      </w:r>
      <w:r w:rsidRPr="00974069">
        <w:rPr>
          <w:rFonts w:ascii="Consolas" w:eastAsia="Times New Roman" w:hAnsi="Consolas" w:cs="Consolas"/>
          <w:color w:val="000000"/>
          <w:sz w:val="23"/>
          <w:lang w:val="en-US"/>
        </w:rPr>
        <w:t xml:space="preserve"> main()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int</w:t>
      </w:r>
      <w:r w:rsidRPr="00974069">
        <w:rPr>
          <w:rFonts w:ascii="Consolas" w:eastAsia="Times New Roman" w:hAnsi="Consolas" w:cs="Consolas"/>
          <w:color w:val="000000"/>
          <w:sz w:val="23"/>
          <w:lang w:val="en-US"/>
        </w:rPr>
        <w:t xml:space="preserve"> 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 num;</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FILE *fptr;</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if</w:t>
      </w:r>
      <w:r w:rsidRPr="00974069">
        <w:rPr>
          <w:rFonts w:ascii="Consolas" w:eastAsia="Times New Roman" w:hAnsi="Consolas" w:cs="Consolas"/>
          <w:color w:val="000000"/>
          <w:sz w:val="23"/>
          <w:lang w:val="en-US"/>
        </w:rPr>
        <w:t xml:space="preserve"> ((fptr = fopen(</w:t>
      </w:r>
      <w:r w:rsidRPr="00974069">
        <w:rPr>
          <w:rFonts w:ascii="Consolas" w:eastAsia="Times New Roman" w:hAnsi="Consolas" w:cs="Consolas"/>
          <w:color w:val="800000"/>
          <w:sz w:val="23"/>
          <w:lang w:val="en-US"/>
        </w:rPr>
        <w:t>"C:\\program.bin"</w:t>
      </w:r>
      <w:r w:rsidRPr="00974069">
        <w:rPr>
          <w:rFonts w:ascii="Consolas" w:eastAsia="Times New Roman" w:hAnsi="Consolas" w:cs="Consolas"/>
          <w:color w:val="000000"/>
          <w:sz w:val="23"/>
          <w:lang w:val="en-US"/>
        </w:rPr>
        <w:t>,</w:t>
      </w:r>
      <w:r w:rsidRPr="00974069">
        <w:rPr>
          <w:rFonts w:ascii="Consolas" w:eastAsia="Times New Roman" w:hAnsi="Consolas" w:cs="Consolas"/>
          <w:color w:val="800000"/>
          <w:sz w:val="23"/>
          <w:lang w:val="en-US"/>
        </w:rPr>
        <w:t>"rb"</w:t>
      </w:r>
      <w:r w:rsidRPr="00974069">
        <w:rPr>
          <w:rFonts w:ascii="Consolas" w:eastAsia="Times New Roman" w:hAnsi="Consolas" w:cs="Consolas"/>
          <w:color w:val="000000"/>
          <w:sz w:val="23"/>
          <w:lang w:val="en-US"/>
        </w:rPr>
        <w:t>)) == NULL){</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printf(</w:t>
      </w:r>
      <w:r w:rsidRPr="00974069">
        <w:rPr>
          <w:rFonts w:ascii="Consolas" w:eastAsia="Times New Roman" w:hAnsi="Consolas" w:cs="Consolas"/>
          <w:color w:val="800000"/>
          <w:sz w:val="23"/>
          <w:lang w:val="en-US"/>
        </w:rPr>
        <w:t>"Error! opening file"</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8080"/>
          <w:sz w:val="23"/>
          <w:lang w:val="en-US"/>
        </w:rPr>
        <w:t>// Program exits if the file pointer returns NULL.</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exit</w:t>
      </w:r>
      <w:r w:rsidRPr="00974069">
        <w:rPr>
          <w:rFonts w:ascii="Consolas" w:eastAsia="Times New Roman" w:hAnsi="Consolas" w:cs="Consolas"/>
          <w:color w:val="000000"/>
          <w:sz w:val="23"/>
          <w:lang w:val="en-US"/>
        </w:rPr>
        <w:t>(</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for</w:t>
      </w:r>
      <w:r w:rsidRPr="00974069">
        <w:rPr>
          <w:rFonts w:ascii="Consolas" w:eastAsia="Times New Roman" w:hAnsi="Consolas" w:cs="Consolas"/>
          <w:color w:val="000000"/>
          <w:sz w:val="23"/>
          <w:lang w:val="en-US"/>
        </w:rPr>
        <w:t xml:space="preserve">(n = </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 xml:space="preserve">; n &lt; </w:t>
      </w:r>
      <w:r w:rsidRPr="00974069">
        <w:rPr>
          <w:rFonts w:ascii="Consolas" w:eastAsia="Times New Roman" w:hAnsi="Consolas" w:cs="Consolas"/>
          <w:color w:val="800000"/>
          <w:sz w:val="23"/>
          <w:lang w:val="en-US"/>
        </w:rPr>
        <w:t>5</w:t>
      </w:r>
      <w:r w:rsidRPr="00974069">
        <w:rPr>
          <w:rFonts w:ascii="Consolas" w:eastAsia="Times New Roman" w:hAnsi="Consolas" w:cs="Consolas"/>
          <w:color w:val="000000"/>
          <w:sz w:val="23"/>
          <w:lang w:val="en-US"/>
        </w:rPr>
        <w:t>; ++n)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fread(&amp;num, </w:t>
      </w:r>
      <w:r w:rsidRPr="00974069">
        <w:rPr>
          <w:rFonts w:ascii="Consolas" w:eastAsia="Times New Roman" w:hAnsi="Consolas" w:cs="Consolas"/>
          <w:color w:val="00008B"/>
          <w:sz w:val="23"/>
          <w:lang w:val="en-US"/>
        </w:rPr>
        <w:t>sizeof</w:t>
      </w:r>
      <w:r w:rsidRPr="00974069">
        <w:rPr>
          <w:rFonts w:ascii="Consolas" w:eastAsia="Times New Roman" w:hAnsi="Consolas" w:cs="Consolas"/>
          <w:color w:val="000000"/>
          <w:sz w:val="23"/>
          <w:lang w:val="en-US"/>
        </w:rPr>
        <w:t>(</w:t>
      </w: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 </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 xml:space="preserve">, fptr);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printf(</w:t>
      </w:r>
      <w:r w:rsidRPr="00974069">
        <w:rPr>
          <w:rFonts w:ascii="Consolas" w:eastAsia="Times New Roman" w:hAnsi="Consolas" w:cs="Consolas"/>
          <w:color w:val="800000"/>
          <w:sz w:val="23"/>
          <w:lang w:val="en-US"/>
        </w:rPr>
        <w:t>"n1: %d\tn2: %d\tn3: %d"</w:t>
      </w:r>
      <w:r w:rsidRPr="00974069">
        <w:rPr>
          <w:rFonts w:ascii="Consolas" w:eastAsia="Times New Roman" w:hAnsi="Consolas" w:cs="Consolas"/>
          <w:color w:val="000000"/>
          <w:sz w:val="23"/>
          <w:lang w:val="en-US"/>
        </w:rPr>
        <w:t>, num.n1, num.n2, num.n3);</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fclose(fptr);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return</w:t>
      </w: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0000"/>
          <w:sz w:val="23"/>
          <w:lang w:val="en-US"/>
        </w:rPr>
        <w:t>0</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lang w:val="en-US"/>
        </w:rPr>
      </w:pPr>
      <w:r w:rsidRPr="00974069">
        <w:rPr>
          <w:rFonts w:ascii="Consolas" w:eastAsia="Times New Roman" w:hAnsi="Consolas" w:cs="Consolas"/>
          <w:color w:val="000000"/>
          <w:sz w:val="23"/>
          <w:lang w:val="en-US"/>
        </w:rPr>
        <w:t>}</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In this program, you read the same file </w:t>
      </w:r>
      <w:r w:rsidRPr="00974069">
        <w:rPr>
          <w:rFonts w:ascii="Consolas" w:eastAsia="Times New Roman" w:hAnsi="Consolas" w:cs="Consolas"/>
          <w:color w:val="252830"/>
          <w:sz w:val="21"/>
          <w:lang w:val="en-US"/>
        </w:rPr>
        <w:t>program.bin</w:t>
      </w:r>
      <w:r w:rsidRPr="00974069">
        <w:rPr>
          <w:rFonts w:ascii="Arial" w:eastAsia="Times New Roman" w:hAnsi="Arial" w:cs="Arial"/>
          <w:color w:val="252830"/>
          <w:sz w:val="24"/>
          <w:szCs w:val="24"/>
          <w:lang w:val="en-US"/>
        </w:rPr>
        <w:t> and loop through the records one by one.</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In simple terms, you read one </w:t>
      </w:r>
      <w:r w:rsidRPr="00974069">
        <w:rPr>
          <w:rFonts w:ascii="Consolas" w:eastAsia="Times New Roman" w:hAnsi="Consolas" w:cs="Consolas"/>
          <w:color w:val="252830"/>
          <w:sz w:val="21"/>
          <w:lang w:val="en-US"/>
        </w:rPr>
        <w:t>threeNum</w:t>
      </w:r>
      <w:r w:rsidRPr="00974069">
        <w:rPr>
          <w:rFonts w:ascii="Arial" w:eastAsia="Times New Roman" w:hAnsi="Arial" w:cs="Arial"/>
          <w:color w:val="252830"/>
          <w:sz w:val="24"/>
          <w:szCs w:val="24"/>
          <w:lang w:val="en-US"/>
        </w:rPr>
        <w:t> record of </w:t>
      </w:r>
      <w:r w:rsidRPr="00974069">
        <w:rPr>
          <w:rFonts w:ascii="Consolas" w:eastAsia="Times New Roman" w:hAnsi="Consolas" w:cs="Consolas"/>
          <w:color w:val="252830"/>
          <w:sz w:val="21"/>
          <w:lang w:val="en-US"/>
        </w:rPr>
        <w:t>threeNum</w:t>
      </w:r>
      <w:r w:rsidRPr="00974069">
        <w:rPr>
          <w:rFonts w:ascii="Arial" w:eastAsia="Times New Roman" w:hAnsi="Arial" w:cs="Arial"/>
          <w:color w:val="252830"/>
          <w:sz w:val="24"/>
          <w:szCs w:val="24"/>
          <w:lang w:val="en-US"/>
        </w:rPr>
        <w:t> size from the file pointed by </w:t>
      </w:r>
      <w:r w:rsidRPr="00974069">
        <w:rPr>
          <w:rFonts w:ascii="Consolas" w:eastAsia="Times New Roman" w:hAnsi="Consolas" w:cs="Consolas"/>
          <w:color w:val="252830"/>
          <w:sz w:val="21"/>
          <w:lang w:val="en-US"/>
        </w:rPr>
        <w:t>*fptr</w:t>
      </w:r>
      <w:r w:rsidRPr="00974069">
        <w:rPr>
          <w:rFonts w:ascii="Arial" w:eastAsia="Times New Roman" w:hAnsi="Arial" w:cs="Arial"/>
          <w:color w:val="252830"/>
          <w:sz w:val="24"/>
          <w:szCs w:val="24"/>
          <w:lang w:val="en-US"/>
        </w:rPr>
        <w:t> into the structure </w:t>
      </w:r>
      <w:r w:rsidRPr="00974069">
        <w:rPr>
          <w:rFonts w:ascii="Consolas" w:eastAsia="Times New Roman" w:hAnsi="Consolas" w:cs="Consolas"/>
          <w:color w:val="252830"/>
          <w:sz w:val="21"/>
          <w:lang w:val="en-US"/>
        </w:rPr>
        <w:t>num</w:t>
      </w:r>
      <w:r w:rsidRPr="00974069">
        <w:rPr>
          <w:rFonts w:ascii="Arial" w:eastAsia="Times New Roman" w:hAnsi="Arial" w:cs="Arial"/>
          <w:color w:val="252830"/>
          <w:sz w:val="24"/>
          <w:szCs w:val="24"/>
          <w:lang w:val="en-US"/>
        </w:rPr>
        <w:t>.</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You'll get the same records you inserted in Example 3.</w:t>
      </w:r>
    </w:p>
    <w:p w:rsidR="00974069" w:rsidRPr="00974069" w:rsidRDefault="00974069" w:rsidP="00974069">
      <w:pPr>
        <w:shd w:val="clear" w:color="auto" w:fill="FFFFFF"/>
        <w:spacing w:before="192" w:after="108" w:line="240" w:lineRule="auto"/>
        <w:outlineLvl w:val="1"/>
        <w:rPr>
          <w:rFonts w:ascii="Arial" w:eastAsia="Times New Roman" w:hAnsi="Arial" w:cs="Arial"/>
          <w:b/>
          <w:bCs/>
          <w:color w:val="252830"/>
          <w:sz w:val="38"/>
          <w:szCs w:val="38"/>
          <w:lang w:val="en-US"/>
        </w:rPr>
      </w:pPr>
      <w:r w:rsidRPr="00974069">
        <w:rPr>
          <w:rFonts w:ascii="Arial" w:eastAsia="Times New Roman" w:hAnsi="Arial" w:cs="Arial"/>
          <w:b/>
          <w:bCs/>
          <w:color w:val="252830"/>
          <w:sz w:val="38"/>
          <w:szCs w:val="38"/>
          <w:lang w:val="en-US"/>
        </w:rPr>
        <w:t>Getting data using fseek()</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If you have many records inside a file and need to access a record at a specific position, you need to loop through all the records before it to get the record.</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This will waste a lot of memory and operation time. An easier way to get to the required data can be achieved using fseek().</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As the name suggests, fseek() seeks the cursor to the given record in the file.</w:t>
      </w:r>
    </w:p>
    <w:p w:rsidR="00974069" w:rsidRPr="00974069" w:rsidRDefault="00974069" w:rsidP="00974069">
      <w:pPr>
        <w:shd w:val="clear" w:color="auto" w:fill="FFFFFF"/>
        <w:spacing w:before="192" w:after="84" w:line="240" w:lineRule="auto"/>
        <w:outlineLvl w:val="2"/>
        <w:rPr>
          <w:rFonts w:ascii="Arial" w:eastAsia="Times New Roman" w:hAnsi="Arial" w:cs="Arial"/>
          <w:b/>
          <w:bCs/>
          <w:color w:val="252830"/>
          <w:sz w:val="34"/>
          <w:szCs w:val="34"/>
          <w:lang w:val="en-US"/>
        </w:rPr>
      </w:pPr>
      <w:r w:rsidRPr="00974069">
        <w:rPr>
          <w:rFonts w:ascii="Arial" w:eastAsia="Times New Roman" w:hAnsi="Arial" w:cs="Arial"/>
          <w:b/>
          <w:bCs/>
          <w:color w:val="252830"/>
          <w:sz w:val="34"/>
          <w:szCs w:val="34"/>
          <w:lang w:val="en-US"/>
        </w:rPr>
        <w:t>Syntax of fseek()</w:t>
      </w:r>
    </w:p>
    <w:p w:rsidR="00974069" w:rsidRPr="00974069" w:rsidRDefault="00974069" w:rsidP="00974069">
      <w:pPr>
        <w:pBdr>
          <w:top w:val="single" w:sz="6" w:space="11" w:color="EAEAEC"/>
          <w:left w:val="single" w:sz="6" w:space="12" w:color="EAEAEC"/>
          <w:bottom w:val="single" w:sz="6" w:space="11" w:color="EAEAEC"/>
          <w:right w:val="single" w:sz="6" w:space="12"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lang w:val="en-US"/>
        </w:rPr>
      </w:pPr>
      <w:r w:rsidRPr="00974069">
        <w:rPr>
          <w:rFonts w:ascii="Consolas" w:eastAsia="Times New Roman" w:hAnsi="Consolas" w:cs="Consolas"/>
          <w:color w:val="252830"/>
          <w:sz w:val="23"/>
          <w:szCs w:val="23"/>
          <w:lang w:val="en-US"/>
        </w:rPr>
        <w:t>fseek(FILE * stream, long int offset, int whence)</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lastRenderedPageBreak/>
        <w:t>The first parameter stream is the pointer to the file. The second parameter is the position of the record to be found, and the third parameter specifies the location where the offset starts.</w:t>
      </w:r>
    </w:p>
    <w:tbl>
      <w:tblPr>
        <w:tblW w:w="0" w:type="auto"/>
        <w:tblCellMar>
          <w:top w:w="15" w:type="dxa"/>
          <w:left w:w="15" w:type="dxa"/>
          <w:bottom w:w="15" w:type="dxa"/>
          <w:right w:w="15" w:type="dxa"/>
        </w:tblCellMar>
        <w:tblLook w:val="04A0"/>
      </w:tblPr>
      <w:tblGrid>
        <w:gridCol w:w="1484"/>
        <w:gridCol w:w="6542"/>
      </w:tblGrid>
      <w:tr w:rsidR="00974069" w:rsidRPr="00476C17" w:rsidTr="00F853B5">
        <w:trPr>
          <w:tblHeader/>
        </w:trPr>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974069" w:rsidRPr="00476C17" w:rsidRDefault="00974069" w:rsidP="00F853B5">
            <w:pPr>
              <w:spacing w:after="0" w:line="240" w:lineRule="auto"/>
              <w:jc w:val="center"/>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Different Whence in fseek</w:t>
            </w:r>
          </w:p>
        </w:tc>
      </w:tr>
      <w:tr w:rsidR="00974069" w:rsidRPr="00476C17" w:rsidTr="00F853B5">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74069" w:rsidRPr="00476C17" w:rsidRDefault="00974069" w:rsidP="00F853B5">
            <w:pPr>
              <w:spacing w:after="0" w:line="240" w:lineRule="auto"/>
              <w:rPr>
                <w:rFonts w:ascii="Times New Roman" w:eastAsia="Times New Roman" w:hAnsi="Times New Roman" w:cs="Times New Roman"/>
                <w:sz w:val="26"/>
                <w:szCs w:val="26"/>
              </w:rPr>
            </w:pPr>
            <w:r w:rsidRPr="00476C17">
              <w:rPr>
                <w:rFonts w:ascii="Times New Roman" w:eastAsia="Times New Roman" w:hAnsi="Times New Roman" w:cs="Times New Roman"/>
                <w:sz w:val="26"/>
                <w:szCs w:val="26"/>
              </w:rPr>
              <w:t>Whence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974069" w:rsidRPr="00476C17" w:rsidRDefault="00974069" w:rsidP="00F853B5">
            <w:pPr>
              <w:spacing w:after="0" w:line="240" w:lineRule="auto"/>
              <w:rPr>
                <w:rFonts w:ascii="Times New Roman" w:eastAsia="Times New Roman" w:hAnsi="Times New Roman" w:cs="Times New Roman"/>
                <w:sz w:val="26"/>
                <w:szCs w:val="26"/>
              </w:rPr>
            </w:pPr>
            <w:r w:rsidRPr="00476C17">
              <w:rPr>
                <w:rFonts w:ascii="Times New Roman" w:eastAsia="Times New Roman" w:hAnsi="Times New Roman" w:cs="Times New Roman"/>
                <w:sz w:val="26"/>
                <w:szCs w:val="26"/>
              </w:rPr>
              <w:t>Meaning</w:t>
            </w:r>
          </w:p>
        </w:tc>
      </w:tr>
      <w:tr w:rsidR="00974069"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974069" w:rsidRPr="00476C17" w:rsidRDefault="00974069"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SEEK_SET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974069" w:rsidRPr="00974069" w:rsidRDefault="00974069" w:rsidP="00F853B5">
            <w:pPr>
              <w:spacing w:after="0" w:line="240" w:lineRule="auto"/>
              <w:rPr>
                <w:rFonts w:ascii="Times New Roman" w:eastAsia="Times New Roman" w:hAnsi="Times New Roman" w:cs="Times New Roman"/>
                <w:sz w:val="24"/>
                <w:szCs w:val="24"/>
                <w:lang w:val="en-US"/>
              </w:rPr>
            </w:pPr>
            <w:r w:rsidRPr="00974069">
              <w:rPr>
                <w:rFonts w:ascii="Times New Roman" w:eastAsia="Times New Roman" w:hAnsi="Times New Roman" w:cs="Times New Roman"/>
                <w:sz w:val="24"/>
                <w:szCs w:val="24"/>
                <w:lang w:val="en-US"/>
              </w:rPr>
              <w:t>Starts the offset from the beginning of the file.</w:t>
            </w:r>
          </w:p>
        </w:tc>
      </w:tr>
      <w:tr w:rsidR="00974069"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974069" w:rsidRPr="00476C17" w:rsidRDefault="00974069"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SEEK_END</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974069" w:rsidRPr="00974069" w:rsidRDefault="00974069" w:rsidP="00F853B5">
            <w:pPr>
              <w:spacing w:after="0" w:line="240" w:lineRule="auto"/>
              <w:rPr>
                <w:rFonts w:ascii="Times New Roman" w:eastAsia="Times New Roman" w:hAnsi="Times New Roman" w:cs="Times New Roman"/>
                <w:sz w:val="24"/>
                <w:szCs w:val="24"/>
                <w:lang w:val="en-US"/>
              </w:rPr>
            </w:pPr>
            <w:r w:rsidRPr="00974069">
              <w:rPr>
                <w:rFonts w:ascii="Times New Roman" w:eastAsia="Times New Roman" w:hAnsi="Times New Roman" w:cs="Times New Roman"/>
                <w:sz w:val="24"/>
                <w:szCs w:val="24"/>
                <w:lang w:val="en-US"/>
              </w:rPr>
              <w:t>Starts the offset from the end of the file.</w:t>
            </w:r>
          </w:p>
        </w:tc>
      </w:tr>
      <w:tr w:rsidR="00974069" w:rsidRPr="00493FE0" w:rsidTr="00F853B5">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974069" w:rsidRPr="00476C17" w:rsidRDefault="00974069" w:rsidP="00F853B5">
            <w:pPr>
              <w:spacing w:after="0" w:line="240" w:lineRule="auto"/>
              <w:rPr>
                <w:rFonts w:ascii="Times New Roman" w:eastAsia="Times New Roman" w:hAnsi="Times New Roman" w:cs="Times New Roman"/>
                <w:sz w:val="24"/>
                <w:szCs w:val="24"/>
              </w:rPr>
            </w:pPr>
            <w:r w:rsidRPr="00476C17">
              <w:rPr>
                <w:rFonts w:ascii="Times New Roman" w:eastAsia="Times New Roman" w:hAnsi="Times New Roman" w:cs="Times New Roman"/>
                <w:sz w:val="24"/>
                <w:szCs w:val="24"/>
              </w:rPr>
              <w:t>SEEK_CUR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974069" w:rsidRPr="00974069" w:rsidRDefault="00974069" w:rsidP="00F853B5">
            <w:pPr>
              <w:spacing w:after="0" w:line="240" w:lineRule="auto"/>
              <w:rPr>
                <w:rFonts w:ascii="Times New Roman" w:eastAsia="Times New Roman" w:hAnsi="Times New Roman" w:cs="Times New Roman"/>
                <w:sz w:val="24"/>
                <w:szCs w:val="24"/>
                <w:lang w:val="en-US"/>
              </w:rPr>
            </w:pPr>
            <w:r w:rsidRPr="00974069">
              <w:rPr>
                <w:rFonts w:ascii="Times New Roman" w:eastAsia="Times New Roman" w:hAnsi="Times New Roman" w:cs="Times New Roman"/>
                <w:sz w:val="24"/>
                <w:szCs w:val="24"/>
                <w:lang w:val="en-US"/>
              </w:rPr>
              <w:t>Starts the offset from the current location of the cursor in the file.</w:t>
            </w:r>
          </w:p>
        </w:tc>
      </w:tr>
    </w:tbl>
    <w:p w:rsidR="00974069" w:rsidRPr="00974069" w:rsidRDefault="00974069" w:rsidP="00974069">
      <w:pPr>
        <w:shd w:val="clear" w:color="auto" w:fill="FFFFFF"/>
        <w:spacing w:before="192" w:after="84" w:line="240" w:lineRule="auto"/>
        <w:outlineLvl w:val="2"/>
        <w:rPr>
          <w:rFonts w:ascii="Arial" w:eastAsia="Times New Roman" w:hAnsi="Arial" w:cs="Arial"/>
          <w:b/>
          <w:bCs/>
          <w:color w:val="252830"/>
          <w:sz w:val="34"/>
          <w:szCs w:val="34"/>
          <w:lang w:val="en-US"/>
        </w:rPr>
      </w:pPr>
      <w:r w:rsidRPr="00974069">
        <w:rPr>
          <w:rFonts w:ascii="Arial" w:eastAsia="Times New Roman" w:hAnsi="Arial" w:cs="Arial"/>
          <w:b/>
          <w:bCs/>
          <w:color w:val="252830"/>
          <w:sz w:val="34"/>
          <w:szCs w:val="34"/>
          <w:lang w:val="en-US"/>
        </w:rPr>
        <w:t xml:space="preserve">Example of </w:t>
      </w:r>
      <w:proofErr w:type="spellStart"/>
      <w:r w:rsidRPr="00974069">
        <w:rPr>
          <w:rFonts w:ascii="Arial" w:eastAsia="Times New Roman" w:hAnsi="Arial" w:cs="Arial"/>
          <w:b/>
          <w:bCs/>
          <w:color w:val="252830"/>
          <w:sz w:val="34"/>
          <w:szCs w:val="34"/>
          <w:lang w:val="en-US"/>
        </w:rPr>
        <w:t>fseek</w:t>
      </w:r>
      <w:proofErr w:type="spellEnd"/>
      <w:r w:rsidRPr="00974069">
        <w:rPr>
          <w:rFonts w:ascii="Arial" w:eastAsia="Times New Roman" w:hAnsi="Arial" w:cs="Arial"/>
          <w:b/>
          <w:bCs/>
          <w:color w:val="252830"/>
          <w:sz w:val="34"/>
          <w:szCs w:val="34"/>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808080"/>
          <w:sz w:val="23"/>
          <w:lang w:val="en-US"/>
        </w:rPr>
        <w:t>#include</w:t>
      </w: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0000"/>
          <w:sz w:val="23"/>
          <w:lang w:val="en-US"/>
        </w:rPr>
        <w:t>&lt;stdio.h&gt;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808080"/>
          <w:sz w:val="23"/>
          <w:lang w:val="en-US"/>
        </w:rPr>
        <w:t>#include</w:t>
      </w: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0000"/>
          <w:sz w:val="23"/>
          <w:lang w:val="en-US"/>
        </w:rPr>
        <w:t>&lt;stdlib.h&gt;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int</w:t>
      </w:r>
      <w:r w:rsidRPr="00974069">
        <w:rPr>
          <w:rFonts w:ascii="Consolas" w:eastAsia="Times New Roman" w:hAnsi="Consolas" w:cs="Consolas"/>
          <w:color w:val="000000"/>
          <w:sz w:val="23"/>
          <w:lang w:val="en-US"/>
        </w:rPr>
        <w:t xml:space="preserve"> n1, n2, n3;</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8B"/>
          <w:sz w:val="23"/>
          <w:lang w:val="en-US"/>
        </w:rPr>
        <w:t>int</w:t>
      </w:r>
      <w:r w:rsidRPr="00974069">
        <w:rPr>
          <w:rFonts w:ascii="Consolas" w:eastAsia="Times New Roman" w:hAnsi="Consolas" w:cs="Consolas"/>
          <w:color w:val="000000"/>
          <w:sz w:val="23"/>
          <w:lang w:val="en-US"/>
        </w:rPr>
        <w:t xml:space="preserve"> main()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int</w:t>
      </w:r>
      <w:r w:rsidRPr="00974069">
        <w:rPr>
          <w:rFonts w:ascii="Consolas" w:eastAsia="Times New Roman" w:hAnsi="Consolas" w:cs="Consolas"/>
          <w:color w:val="000000"/>
          <w:sz w:val="23"/>
          <w:lang w:val="en-US"/>
        </w:rPr>
        <w:t xml:space="preserve"> 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 num;</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FILE *fptr;</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if</w:t>
      </w:r>
      <w:r w:rsidRPr="00974069">
        <w:rPr>
          <w:rFonts w:ascii="Consolas" w:eastAsia="Times New Roman" w:hAnsi="Consolas" w:cs="Consolas"/>
          <w:color w:val="000000"/>
          <w:sz w:val="23"/>
          <w:lang w:val="en-US"/>
        </w:rPr>
        <w:t xml:space="preserve"> ((fptr = fopen(</w:t>
      </w:r>
      <w:r w:rsidRPr="00974069">
        <w:rPr>
          <w:rFonts w:ascii="Consolas" w:eastAsia="Times New Roman" w:hAnsi="Consolas" w:cs="Consolas"/>
          <w:color w:val="800000"/>
          <w:sz w:val="23"/>
          <w:lang w:val="en-US"/>
        </w:rPr>
        <w:t>"C:\\program.bin"</w:t>
      </w:r>
      <w:r w:rsidRPr="00974069">
        <w:rPr>
          <w:rFonts w:ascii="Consolas" w:eastAsia="Times New Roman" w:hAnsi="Consolas" w:cs="Consolas"/>
          <w:color w:val="000000"/>
          <w:sz w:val="23"/>
          <w:lang w:val="en-US"/>
        </w:rPr>
        <w:t>,</w:t>
      </w:r>
      <w:r w:rsidRPr="00974069">
        <w:rPr>
          <w:rFonts w:ascii="Consolas" w:eastAsia="Times New Roman" w:hAnsi="Consolas" w:cs="Consolas"/>
          <w:color w:val="800000"/>
          <w:sz w:val="23"/>
          <w:lang w:val="en-US"/>
        </w:rPr>
        <w:t>"rb"</w:t>
      </w:r>
      <w:r w:rsidRPr="00974069">
        <w:rPr>
          <w:rFonts w:ascii="Consolas" w:eastAsia="Times New Roman" w:hAnsi="Consolas" w:cs="Consolas"/>
          <w:color w:val="000000"/>
          <w:sz w:val="23"/>
          <w:lang w:val="en-US"/>
        </w:rPr>
        <w:t>)) == NULL){</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printf(</w:t>
      </w:r>
      <w:r w:rsidRPr="00974069">
        <w:rPr>
          <w:rFonts w:ascii="Consolas" w:eastAsia="Times New Roman" w:hAnsi="Consolas" w:cs="Consolas"/>
          <w:color w:val="800000"/>
          <w:sz w:val="23"/>
          <w:lang w:val="en-US"/>
        </w:rPr>
        <w:t>"Error! opening file"</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8080"/>
          <w:sz w:val="23"/>
          <w:lang w:val="en-US"/>
        </w:rPr>
        <w:t>// Program exits if the file pointer returns NULL.</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exit</w:t>
      </w:r>
      <w:r w:rsidRPr="00974069">
        <w:rPr>
          <w:rFonts w:ascii="Consolas" w:eastAsia="Times New Roman" w:hAnsi="Consolas" w:cs="Consolas"/>
          <w:color w:val="000000"/>
          <w:sz w:val="23"/>
          <w:lang w:val="en-US"/>
        </w:rPr>
        <w:t>(</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8080"/>
          <w:sz w:val="23"/>
          <w:lang w:val="en-US"/>
        </w:rPr>
        <w:t>// Moves the cursor to the end of the file</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lastRenderedPageBreak/>
        <w:t xml:space="preserve">   fseek(fptr, -</w:t>
      </w:r>
      <w:r w:rsidRPr="00974069">
        <w:rPr>
          <w:rFonts w:ascii="Consolas" w:eastAsia="Times New Roman" w:hAnsi="Consolas" w:cs="Consolas"/>
          <w:color w:val="00008B"/>
          <w:sz w:val="23"/>
          <w:lang w:val="en-US"/>
        </w:rPr>
        <w:t>sizeof</w:t>
      </w:r>
      <w:r w:rsidRPr="00974069">
        <w:rPr>
          <w:rFonts w:ascii="Consolas" w:eastAsia="Times New Roman" w:hAnsi="Consolas" w:cs="Consolas"/>
          <w:color w:val="000000"/>
          <w:sz w:val="23"/>
          <w:lang w:val="en-US"/>
        </w:rPr>
        <w:t>(</w:t>
      </w: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 SEEK_END);</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for</w:t>
      </w:r>
      <w:r w:rsidRPr="00974069">
        <w:rPr>
          <w:rFonts w:ascii="Consolas" w:eastAsia="Times New Roman" w:hAnsi="Consolas" w:cs="Consolas"/>
          <w:color w:val="000000"/>
          <w:sz w:val="23"/>
          <w:lang w:val="en-US"/>
        </w:rPr>
        <w:t xml:space="preserve">(n = </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 xml:space="preserve">; n &lt; </w:t>
      </w:r>
      <w:r w:rsidRPr="00974069">
        <w:rPr>
          <w:rFonts w:ascii="Consolas" w:eastAsia="Times New Roman" w:hAnsi="Consolas" w:cs="Consolas"/>
          <w:color w:val="800000"/>
          <w:sz w:val="23"/>
          <w:lang w:val="en-US"/>
        </w:rPr>
        <w:t>5</w:t>
      </w:r>
      <w:r w:rsidRPr="00974069">
        <w:rPr>
          <w:rFonts w:ascii="Consolas" w:eastAsia="Times New Roman" w:hAnsi="Consolas" w:cs="Consolas"/>
          <w:color w:val="000000"/>
          <w:sz w:val="23"/>
          <w:lang w:val="en-US"/>
        </w:rPr>
        <w:t>; ++n)</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fread(&amp;num, </w:t>
      </w:r>
      <w:r w:rsidRPr="00974069">
        <w:rPr>
          <w:rFonts w:ascii="Consolas" w:eastAsia="Times New Roman" w:hAnsi="Consolas" w:cs="Consolas"/>
          <w:color w:val="00008B"/>
          <w:sz w:val="23"/>
          <w:lang w:val="en-US"/>
        </w:rPr>
        <w:t>sizeof</w:t>
      </w:r>
      <w:r w:rsidRPr="00974069">
        <w:rPr>
          <w:rFonts w:ascii="Consolas" w:eastAsia="Times New Roman" w:hAnsi="Consolas" w:cs="Consolas"/>
          <w:color w:val="000000"/>
          <w:sz w:val="23"/>
          <w:lang w:val="en-US"/>
        </w:rPr>
        <w:t>(</w:t>
      </w: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 </w:t>
      </w:r>
      <w:r w:rsidRPr="00974069">
        <w:rPr>
          <w:rFonts w:ascii="Consolas" w:eastAsia="Times New Roman" w:hAnsi="Consolas" w:cs="Consolas"/>
          <w:color w:val="800000"/>
          <w:sz w:val="23"/>
          <w:lang w:val="en-US"/>
        </w:rPr>
        <w:t>1</w:t>
      </w:r>
      <w:r w:rsidRPr="00974069">
        <w:rPr>
          <w:rFonts w:ascii="Consolas" w:eastAsia="Times New Roman" w:hAnsi="Consolas" w:cs="Consolas"/>
          <w:color w:val="000000"/>
          <w:sz w:val="23"/>
          <w:lang w:val="en-US"/>
        </w:rPr>
        <w:t xml:space="preserve">, fptr);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printf(</w:t>
      </w:r>
      <w:r w:rsidRPr="00974069">
        <w:rPr>
          <w:rFonts w:ascii="Consolas" w:eastAsia="Times New Roman" w:hAnsi="Consolas" w:cs="Consolas"/>
          <w:color w:val="800000"/>
          <w:sz w:val="23"/>
          <w:lang w:val="en-US"/>
        </w:rPr>
        <w:t>"n1: %d\tn2: %d\tn3: %d\n"</w:t>
      </w:r>
      <w:r w:rsidRPr="00974069">
        <w:rPr>
          <w:rFonts w:ascii="Consolas" w:eastAsia="Times New Roman" w:hAnsi="Consolas" w:cs="Consolas"/>
          <w:color w:val="000000"/>
          <w:sz w:val="23"/>
          <w:lang w:val="en-US"/>
        </w:rPr>
        <w:t>, num.n1, num.n2, num.n3);</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fseek(fptr, -</w:t>
      </w:r>
      <w:r w:rsidRPr="00974069">
        <w:rPr>
          <w:rFonts w:ascii="Consolas" w:eastAsia="Times New Roman" w:hAnsi="Consolas" w:cs="Consolas"/>
          <w:color w:val="800000"/>
          <w:sz w:val="23"/>
          <w:lang w:val="en-US"/>
        </w:rPr>
        <w:t>2</w:t>
      </w:r>
      <w:r w:rsidRPr="00974069">
        <w:rPr>
          <w:rFonts w:ascii="Consolas" w:eastAsia="Times New Roman" w:hAnsi="Consolas" w:cs="Consolas"/>
          <w:color w:val="000000"/>
          <w:sz w:val="23"/>
          <w:lang w:val="en-US"/>
        </w:rPr>
        <w:t>*</w:t>
      </w:r>
      <w:r w:rsidRPr="00974069">
        <w:rPr>
          <w:rFonts w:ascii="Consolas" w:eastAsia="Times New Roman" w:hAnsi="Consolas" w:cs="Consolas"/>
          <w:color w:val="00008B"/>
          <w:sz w:val="23"/>
          <w:lang w:val="en-US"/>
        </w:rPr>
        <w:t>sizeof</w:t>
      </w:r>
      <w:r w:rsidRPr="00974069">
        <w:rPr>
          <w:rFonts w:ascii="Consolas" w:eastAsia="Times New Roman" w:hAnsi="Consolas" w:cs="Consolas"/>
          <w:color w:val="000000"/>
          <w:sz w:val="23"/>
          <w:lang w:val="en-US"/>
        </w:rPr>
        <w:t>(</w:t>
      </w:r>
      <w:r w:rsidRPr="00974069">
        <w:rPr>
          <w:rFonts w:ascii="Consolas" w:eastAsia="Times New Roman" w:hAnsi="Consolas" w:cs="Consolas"/>
          <w:color w:val="00008B"/>
          <w:sz w:val="23"/>
          <w:lang w:val="en-US"/>
        </w:rPr>
        <w:t>struct</w:t>
      </w:r>
      <w:r w:rsidRPr="00974069">
        <w:rPr>
          <w:rFonts w:ascii="Consolas" w:eastAsia="Times New Roman" w:hAnsi="Consolas" w:cs="Consolas"/>
          <w:color w:val="000000"/>
          <w:sz w:val="23"/>
          <w:lang w:val="en-US"/>
        </w:rPr>
        <w:t xml:space="preserve"> threeNum), SEEK_CUR);</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fclose(fptr);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lang w:val="en-US"/>
        </w:rPr>
      </w:pP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00008B"/>
          <w:sz w:val="23"/>
          <w:lang w:val="en-US"/>
        </w:rPr>
        <w:t>return</w:t>
      </w:r>
      <w:r w:rsidRPr="00974069">
        <w:rPr>
          <w:rFonts w:ascii="Consolas" w:eastAsia="Times New Roman" w:hAnsi="Consolas" w:cs="Consolas"/>
          <w:color w:val="000000"/>
          <w:sz w:val="23"/>
          <w:lang w:val="en-US"/>
        </w:rPr>
        <w:t xml:space="preserve"> </w:t>
      </w:r>
      <w:r w:rsidRPr="00974069">
        <w:rPr>
          <w:rFonts w:ascii="Consolas" w:eastAsia="Times New Roman" w:hAnsi="Consolas" w:cs="Consolas"/>
          <w:color w:val="800000"/>
          <w:sz w:val="23"/>
          <w:lang w:val="en-US"/>
        </w:rPr>
        <w:t>0</w:t>
      </w:r>
      <w:r w:rsidRPr="00974069">
        <w:rPr>
          <w:rFonts w:ascii="Consolas" w:eastAsia="Times New Roman" w:hAnsi="Consolas" w:cs="Consolas"/>
          <w:color w:val="000000"/>
          <w:sz w:val="23"/>
          <w:lang w:val="en-US"/>
        </w:rPr>
        <w:t>;</w:t>
      </w:r>
    </w:p>
    <w:p w:rsidR="00974069" w:rsidRPr="00974069" w:rsidRDefault="00974069" w:rsidP="00974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lang w:val="en-US"/>
        </w:rPr>
      </w:pPr>
      <w:r w:rsidRPr="00974069">
        <w:rPr>
          <w:rFonts w:ascii="Consolas" w:eastAsia="Times New Roman" w:hAnsi="Consolas" w:cs="Consolas"/>
          <w:color w:val="000000"/>
          <w:sz w:val="23"/>
          <w:lang w:val="en-US"/>
        </w:rPr>
        <w:t>}</w:t>
      </w:r>
    </w:p>
    <w:p w:rsidR="00974069" w:rsidRPr="00974069" w:rsidRDefault="00974069" w:rsidP="00974069">
      <w:pPr>
        <w:shd w:val="clear" w:color="auto" w:fill="FFFFFF"/>
        <w:spacing w:before="100" w:beforeAutospacing="1" w:after="336" w:line="240" w:lineRule="auto"/>
        <w:rPr>
          <w:rFonts w:ascii="Arial" w:eastAsia="Times New Roman" w:hAnsi="Arial" w:cs="Arial"/>
          <w:color w:val="252830"/>
          <w:sz w:val="24"/>
          <w:szCs w:val="24"/>
          <w:lang w:val="en-US"/>
        </w:rPr>
      </w:pPr>
      <w:r w:rsidRPr="00974069">
        <w:rPr>
          <w:rFonts w:ascii="Arial" w:eastAsia="Times New Roman" w:hAnsi="Arial" w:cs="Arial"/>
          <w:color w:val="252830"/>
          <w:sz w:val="24"/>
          <w:szCs w:val="24"/>
          <w:lang w:val="en-US"/>
        </w:rPr>
        <w:t>This program will start reading the records from the file </w:t>
      </w:r>
      <w:r w:rsidRPr="00974069">
        <w:rPr>
          <w:rFonts w:ascii="Consolas" w:eastAsia="Times New Roman" w:hAnsi="Consolas" w:cs="Consolas"/>
          <w:color w:val="252830"/>
          <w:sz w:val="21"/>
          <w:lang w:val="en-US"/>
        </w:rPr>
        <w:t>program.bin</w:t>
      </w:r>
      <w:r w:rsidRPr="00974069">
        <w:rPr>
          <w:rFonts w:ascii="Arial" w:eastAsia="Times New Roman" w:hAnsi="Arial" w:cs="Arial"/>
          <w:color w:val="252830"/>
          <w:sz w:val="24"/>
          <w:szCs w:val="24"/>
          <w:lang w:val="en-US"/>
        </w:rPr>
        <w:t> in the reverse order (last to first) and prints it.</w:t>
      </w:r>
    </w:p>
    <w:p w:rsidR="00242861" w:rsidRPr="00433288" w:rsidRDefault="00242861" w:rsidP="00242861">
      <w:pPr>
        <w:spacing w:after="0" w:line="240" w:lineRule="auto"/>
        <w:textAlignment w:val="baseline"/>
        <w:rPr>
          <w:rFonts w:ascii="Times New Roman" w:eastAsia="Times New Roman" w:hAnsi="Times New Roman" w:cs="Times New Roman"/>
          <w:sz w:val="20"/>
          <w:szCs w:val="20"/>
          <w:lang w:val="en-US"/>
        </w:rPr>
      </w:pPr>
      <w:r w:rsidRPr="00433288">
        <w:rPr>
          <w:rFonts w:ascii="Times New Roman" w:eastAsia="Times New Roman" w:hAnsi="Times New Roman" w:cs="Times New Roman"/>
          <w:sz w:val="20"/>
          <w:szCs w:val="20"/>
          <w:lang w:val="en-US"/>
        </w:rPr>
        <w:t>these steps before we actually start learning about Preprocessors.</w:t>
      </w:r>
      <w:r w:rsidRPr="00433288">
        <w:rPr>
          <w:rFonts w:ascii="Times New Roman" w:eastAsia="Times New Roman" w:hAnsi="Times New Roman" w:cs="Times New Roman"/>
          <w:sz w:val="20"/>
          <w:szCs w:val="20"/>
          <w:lang w:val="en-US"/>
        </w:rPr>
        <w:br/>
      </w:r>
      <w:r>
        <w:rPr>
          <w:rFonts w:ascii="Times New Roman" w:eastAsia="Times New Roman" w:hAnsi="Times New Roman" w:cs="Times New Roman"/>
          <w:noProof/>
          <w:color w:val="EC4E20"/>
          <w:sz w:val="23"/>
          <w:szCs w:val="23"/>
          <w:bdr w:val="none" w:sz="0" w:space="0" w:color="auto" w:frame="1"/>
        </w:rPr>
        <w:drawing>
          <wp:inline distT="0" distB="0" distL="0" distR="0">
            <wp:extent cx="2857500" cy="4762500"/>
            <wp:effectExtent l="19050" t="0" r="0" b="0"/>
            <wp:docPr id="16" name="Рисунок 1" descr="preprocessors">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rocessors">
                      <a:hlinkClick r:id="rId102"/>
                    </pic:cNvPr>
                    <pic:cNvPicPr>
                      <a:picLocks noChangeAspect="1" noChangeArrowheads="1"/>
                    </pic:cNvPicPr>
                  </pic:nvPicPr>
                  <pic:blipFill>
                    <a:blip r:embed="rId103"/>
                    <a:srcRect/>
                    <a:stretch>
                      <a:fillRect/>
                    </a:stretch>
                  </pic:blipFill>
                  <pic:spPr bwMode="auto">
                    <a:xfrm>
                      <a:off x="0" y="0"/>
                      <a:ext cx="2857500" cy="4762500"/>
                    </a:xfrm>
                    <a:prstGeom prst="rect">
                      <a:avLst/>
                    </a:prstGeom>
                    <a:noFill/>
                    <a:ln w="9525">
                      <a:noFill/>
                      <a:miter lim="800000"/>
                      <a:headEnd/>
                      <a:tailEnd/>
                    </a:ln>
                  </pic:spPr>
                </pic:pic>
              </a:graphicData>
            </a:graphic>
          </wp:inline>
        </w:drawing>
      </w:r>
    </w:p>
    <w:p w:rsidR="00242861" w:rsidRPr="00433288" w:rsidRDefault="00242861" w:rsidP="00242861">
      <w:pPr>
        <w:spacing w:after="150" w:line="240" w:lineRule="auto"/>
        <w:textAlignment w:val="baseline"/>
        <w:rPr>
          <w:rFonts w:ascii="Times New Roman" w:eastAsia="Times New Roman" w:hAnsi="Times New Roman" w:cs="Times New Roman"/>
          <w:sz w:val="20"/>
          <w:szCs w:val="20"/>
          <w:lang w:val="en-US"/>
        </w:rPr>
      </w:pPr>
      <w:r w:rsidRPr="00433288">
        <w:rPr>
          <w:rFonts w:ascii="Times New Roman" w:eastAsia="Times New Roman" w:hAnsi="Times New Roman" w:cs="Times New Roman"/>
          <w:sz w:val="20"/>
          <w:szCs w:val="20"/>
          <w:lang w:val="en-US"/>
        </w:rPr>
        <w:t xml:space="preserve">You can see the intermediate steps in the above diagram. The source code written by programmers is stored in the file program.c. This file is then processed by preprocessors and an expanded source code file is generated named </w:t>
      </w:r>
      <w:r w:rsidRPr="00433288">
        <w:rPr>
          <w:rFonts w:ascii="Times New Roman" w:eastAsia="Times New Roman" w:hAnsi="Times New Roman" w:cs="Times New Roman"/>
          <w:sz w:val="20"/>
          <w:szCs w:val="20"/>
          <w:lang w:val="en-US"/>
        </w:rPr>
        <w:lastRenderedPageBreak/>
        <w:t>program. This expanded file is compiled by the compiler and an object code file is generated named program.obj . Finally the linker links this object code file to the object code of the library functions to generate the executable file program.exe .</w:t>
      </w:r>
    </w:p>
    <w:p w:rsidR="00242861" w:rsidRPr="00433288" w:rsidRDefault="00242861" w:rsidP="00242861">
      <w:pPr>
        <w:spacing w:after="0" w:line="240" w:lineRule="auto"/>
        <w:textAlignment w:val="baseline"/>
        <w:rPr>
          <w:rFonts w:ascii="Times New Roman" w:eastAsia="Times New Roman" w:hAnsi="Times New Roman" w:cs="Times New Roman"/>
          <w:sz w:val="20"/>
          <w:szCs w:val="20"/>
          <w:lang w:val="en-US"/>
        </w:rPr>
      </w:pPr>
      <w:r w:rsidRPr="00433288">
        <w:rPr>
          <w:rFonts w:ascii="Times New Roman" w:eastAsia="Times New Roman" w:hAnsi="Times New Roman" w:cs="Times New Roman"/>
          <w:sz w:val="20"/>
          <w:szCs w:val="20"/>
          <w:lang w:val="en-US"/>
        </w:rPr>
        <w:t>Preprocessor programs provides preprocessors directives which tell the compiler to preprocess the source code before compiling. All of these preprocessor directive begins with a ‘#’ (hash) symbol. This (‘#’) symbol at the beginning of a statement in a C/C++ program indicates that it is a pre-processor directive. We can place these pre processor directives anywhere in our program. Examples of some preprocessor directives are: </w:t>
      </w:r>
      <w:r w:rsidRPr="00433288">
        <w:rPr>
          <w:rFonts w:ascii="Times New Roman" w:eastAsia="Times New Roman" w:hAnsi="Times New Roman" w:cs="Times New Roman"/>
          <w:i/>
          <w:iCs/>
          <w:sz w:val="23"/>
          <w:lang w:val="en-US"/>
        </w:rPr>
        <w:t>#include</w:t>
      </w:r>
      <w:r w:rsidRPr="00433288">
        <w:rPr>
          <w:rFonts w:ascii="Times New Roman" w:eastAsia="Times New Roman" w:hAnsi="Times New Roman" w:cs="Times New Roman"/>
          <w:sz w:val="20"/>
          <w:szCs w:val="20"/>
          <w:lang w:val="en-US"/>
        </w:rPr>
        <w:t>, </w:t>
      </w:r>
      <w:r w:rsidRPr="00433288">
        <w:rPr>
          <w:rFonts w:ascii="Times New Roman" w:eastAsia="Times New Roman" w:hAnsi="Times New Roman" w:cs="Times New Roman"/>
          <w:i/>
          <w:iCs/>
          <w:sz w:val="23"/>
          <w:lang w:val="en-US"/>
        </w:rPr>
        <w:t>#define</w:t>
      </w:r>
      <w:r w:rsidRPr="00433288">
        <w:rPr>
          <w:rFonts w:ascii="Times New Roman" w:eastAsia="Times New Roman" w:hAnsi="Times New Roman" w:cs="Times New Roman"/>
          <w:sz w:val="20"/>
          <w:szCs w:val="20"/>
          <w:lang w:val="en-US"/>
        </w:rPr>
        <w:t>, </w:t>
      </w:r>
      <w:r w:rsidRPr="00433288">
        <w:rPr>
          <w:rFonts w:ascii="Times New Roman" w:eastAsia="Times New Roman" w:hAnsi="Times New Roman" w:cs="Times New Roman"/>
          <w:i/>
          <w:iCs/>
          <w:sz w:val="23"/>
          <w:lang w:val="en-US"/>
        </w:rPr>
        <w:t>#ifndef</w:t>
      </w:r>
      <w:r w:rsidRPr="00433288">
        <w:rPr>
          <w:rFonts w:ascii="Times New Roman" w:eastAsia="Times New Roman" w:hAnsi="Times New Roman" w:cs="Times New Roman"/>
          <w:sz w:val="20"/>
          <w:szCs w:val="20"/>
          <w:lang w:val="en-US"/>
        </w:rPr>
        <w:t> etc.</w:t>
      </w:r>
    </w:p>
    <w:p w:rsidR="00242861" w:rsidRPr="00433288" w:rsidRDefault="00242861" w:rsidP="00242861">
      <w:pPr>
        <w:spacing w:after="0" w:line="240" w:lineRule="auto"/>
        <w:textAlignment w:val="baseline"/>
        <w:rPr>
          <w:rFonts w:ascii="Times New Roman" w:eastAsia="Times New Roman" w:hAnsi="Times New Roman" w:cs="Times New Roman"/>
          <w:sz w:val="20"/>
          <w:szCs w:val="20"/>
          <w:lang w:val="en-US"/>
        </w:rPr>
      </w:pPr>
      <w:r w:rsidRPr="00433288">
        <w:rPr>
          <w:rFonts w:ascii="Times New Roman" w:eastAsia="Times New Roman" w:hAnsi="Times New Roman" w:cs="Times New Roman"/>
          <w:b/>
          <w:bCs/>
          <w:sz w:val="23"/>
          <w:lang w:val="en-US"/>
        </w:rPr>
        <w:t>There are 4 main types of preprocessor directives:</w:t>
      </w:r>
    </w:p>
    <w:p w:rsidR="00242861" w:rsidRPr="00433288" w:rsidRDefault="00242861" w:rsidP="003D0297">
      <w:pPr>
        <w:numPr>
          <w:ilvl w:val="0"/>
          <w:numId w:val="30"/>
        </w:numPr>
        <w:spacing w:after="0" w:line="240" w:lineRule="auto"/>
        <w:ind w:left="540"/>
        <w:textAlignment w:val="baseline"/>
        <w:rPr>
          <w:rFonts w:ascii="Times New Roman" w:eastAsia="Times New Roman" w:hAnsi="Times New Roman" w:cs="Times New Roman"/>
          <w:sz w:val="20"/>
          <w:szCs w:val="20"/>
        </w:rPr>
      </w:pPr>
      <w:r w:rsidRPr="00433288">
        <w:rPr>
          <w:rFonts w:ascii="Times New Roman" w:eastAsia="Times New Roman" w:hAnsi="Times New Roman" w:cs="Times New Roman"/>
          <w:sz w:val="20"/>
          <w:szCs w:val="20"/>
        </w:rPr>
        <w:t>Macros</w:t>
      </w:r>
    </w:p>
    <w:p w:rsidR="00242861" w:rsidRPr="00433288" w:rsidRDefault="00242861" w:rsidP="003D0297">
      <w:pPr>
        <w:numPr>
          <w:ilvl w:val="0"/>
          <w:numId w:val="30"/>
        </w:numPr>
        <w:spacing w:after="0" w:line="240" w:lineRule="auto"/>
        <w:ind w:left="540"/>
        <w:textAlignment w:val="baseline"/>
        <w:rPr>
          <w:rFonts w:ascii="Times New Roman" w:eastAsia="Times New Roman" w:hAnsi="Times New Roman" w:cs="Times New Roman"/>
          <w:sz w:val="20"/>
          <w:szCs w:val="20"/>
        </w:rPr>
      </w:pPr>
      <w:r w:rsidRPr="00433288">
        <w:rPr>
          <w:rFonts w:ascii="Times New Roman" w:eastAsia="Times New Roman" w:hAnsi="Times New Roman" w:cs="Times New Roman"/>
          <w:sz w:val="20"/>
          <w:szCs w:val="20"/>
        </w:rPr>
        <w:t>File Inclusion</w:t>
      </w:r>
    </w:p>
    <w:p w:rsidR="00242861" w:rsidRPr="00433288" w:rsidRDefault="00242861" w:rsidP="003D0297">
      <w:pPr>
        <w:numPr>
          <w:ilvl w:val="0"/>
          <w:numId w:val="30"/>
        </w:numPr>
        <w:spacing w:after="0" w:line="240" w:lineRule="auto"/>
        <w:ind w:left="540"/>
        <w:textAlignment w:val="baseline"/>
        <w:rPr>
          <w:rFonts w:ascii="Times New Roman" w:eastAsia="Times New Roman" w:hAnsi="Times New Roman" w:cs="Times New Roman"/>
          <w:sz w:val="20"/>
          <w:szCs w:val="20"/>
        </w:rPr>
      </w:pPr>
      <w:r w:rsidRPr="00433288">
        <w:rPr>
          <w:rFonts w:ascii="Times New Roman" w:eastAsia="Times New Roman" w:hAnsi="Times New Roman" w:cs="Times New Roman"/>
          <w:sz w:val="20"/>
          <w:szCs w:val="20"/>
        </w:rPr>
        <w:t>Conditional Compilation</w:t>
      </w:r>
    </w:p>
    <w:p w:rsidR="00242861" w:rsidRPr="00433288" w:rsidRDefault="00242861" w:rsidP="003D0297">
      <w:pPr>
        <w:numPr>
          <w:ilvl w:val="0"/>
          <w:numId w:val="30"/>
        </w:numPr>
        <w:spacing w:after="0" w:line="240" w:lineRule="auto"/>
        <w:ind w:left="540"/>
        <w:textAlignment w:val="baseline"/>
        <w:rPr>
          <w:rFonts w:ascii="Times New Roman" w:eastAsia="Times New Roman" w:hAnsi="Times New Roman" w:cs="Times New Roman"/>
          <w:sz w:val="20"/>
          <w:szCs w:val="20"/>
        </w:rPr>
      </w:pPr>
      <w:r w:rsidRPr="00433288">
        <w:rPr>
          <w:rFonts w:ascii="Times New Roman" w:eastAsia="Times New Roman" w:hAnsi="Times New Roman" w:cs="Times New Roman"/>
          <w:sz w:val="20"/>
          <w:szCs w:val="20"/>
        </w:rPr>
        <w:t>Other directives</w:t>
      </w:r>
    </w:p>
    <w:p w:rsidR="00242861" w:rsidRPr="00433288" w:rsidRDefault="00242861" w:rsidP="00242861">
      <w:pPr>
        <w:spacing w:after="150" w:line="240" w:lineRule="auto"/>
        <w:textAlignment w:val="baseline"/>
        <w:rPr>
          <w:rFonts w:ascii="Times New Roman" w:eastAsia="Times New Roman" w:hAnsi="Times New Roman" w:cs="Times New Roman"/>
          <w:sz w:val="20"/>
          <w:szCs w:val="20"/>
          <w:lang w:val="en-US"/>
        </w:rPr>
      </w:pPr>
      <w:r w:rsidRPr="00433288">
        <w:rPr>
          <w:rFonts w:ascii="Times New Roman" w:eastAsia="Times New Roman" w:hAnsi="Times New Roman" w:cs="Times New Roman"/>
          <w:sz w:val="20"/>
          <w:szCs w:val="20"/>
          <w:lang w:val="en-US"/>
        </w:rPr>
        <w:t>Let us now learn about each of these directives in details.</w:t>
      </w:r>
    </w:p>
    <w:p w:rsidR="00242861" w:rsidRPr="00433288" w:rsidRDefault="00242861" w:rsidP="00242861">
      <w:pPr>
        <w:spacing w:after="0" w:line="285" w:lineRule="atLeast"/>
        <w:textAlignment w:val="baseline"/>
        <w:rPr>
          <w:ins w:id="0" w:author="Unknown"/>
          <w:rFonts w:ascii="Times New Roman" w:eastAsia="Times New Roman" w:hAnsi="Times New Roman" w:cs="Times New Roman"/>
          <w:sz w:val="20"/>
          <w:szCs w:val="20"/>
          <w:lang w:val="en-US"/>
        </w:rPr>
      </w:pPr>
      <w:ins w:id="1" w:author="Unknown">
        <w:r w:rsidRPr="00433288">
          <w:rPr>
            <w:rFonts w:ascii="Times New Roman" w:eastAsia="Times New Roman" w:hAnsi="Times New Roman" w:cs="Times New Roman"/>
            <w:sz w:val="20"/>
            <w:szCs w:val="20"/>
            <w:lang w:val="en-US"/>
          </w:rPr>
          <w:br/>
        </w:r>
        <w:r w:rsidRPr="00433288">
          <w:rPr>
            <w:rFonts w:ascii="Times New Roman" w:eastAsia="Times New Roman" w:hAnsi="Times New Roman" w:cs="Times New Roman"/>
            <w:sz w:val="20"/>
            <w:szCs w:val="20"/>
            <w:lang w:val="en-US"/>
          </w:rPr>
          <w:br/>
        </w:r>
      </w:ins>
    </w:p>
    <w:p w:rsidR="00242861" w:rsidRPr="00433288" w:rsidRDefault="00242861" w:rsidP="003D0297">
      <w:pPr>
        <w:numPr>
          <w:ilvl w:val="0"/>
          <w:numId w:val="31"/>
        </w:numPr>
        <w:spacing w:after="0" w:line="240" w:lineRule="auto"/>
        <w:ind w:left="540"/>
        <w:textAlignment w:val="baseline"/>
        <w:rPr>
          <w:ins w:id="2" w:author="Unknown"/>
          <w:rFonts w:ascii="Times New Roman" w:eastAsia="Times New Roman" w:hAnsi="Times New Roman" w:cs="Times New Roman"/>
          <w:sz w:val="20"/>
          <w:szCs w:val="20"/>
          <w:lang w:val="en-US"/>
        </w:rPr>
      </w:pPr>
      <w:ins w:id="3" w:author="Unknown">
        <w:r w:rsidRPr="00433288">
          <w:rPr>
            <w:rFonts w:ascii="Times New Roman" w:eastAsia="Times New Roman" w:hAnsi="Times New Roman" w:cs="Times New Roman"/>
            <w:b/>
            <w:bCs/>
            <w:sz w:val="23"/>
            <w:lang w:val="en-US"/>
          </w:rPr>
          <w:t>Macros</w:t>
        </w:r>
        <w:r w:rsidRPr="00433288">
          <w:rPr>
            <w:rFonts w:ascii="Times New Roman" w:eastAsia="Times New Roman" w:hAnsi="Times New Roman" w:cs="Times New Roman"/>
            <w:sz w:val="20"/>
            <w:szCs w:val="20"/>
            <w:lang w:val="en-US"/>
          </w:rPr>
          <w:t>: Macros are piece of code in a program which is given some name. Whenever this name is encountered by the compiler the compiler replaces the name with the actual piece of code. The ‘#define’ directive is used to define a macro. Let us now understand macro definition with the help of a program:</w:t>
        </w:r>
      </w:ins>
    </w:p>
    <w:tbl>
      <w:tblPr>
        <w:tblW w:w="6870" w:type="dxa"/>
        <w:tblInd w:w="540" w:type="dxa"/>
        <w:tblCellMar>
          <w:left w:w="0" w:type="dxa"/>
          <w:right w:w="0" w:type="dxa"/>
        </w:tblCellMar>
        <w:tblLook w:val="04A0"/>
      </w:tblPr>
      <w:tblGrid>
        <w:gridCol w:w="6870"/>
      </w:tblGrid>
      <w:tr w:rsidR="00242861" w:rsidRPr="00433288" w:rsidTr="00F853B5">
        <w:tc>
          <w:tcPr>
            <w:tcW w:w="6870" w:type="dxa"/>
            <w:vAlign w:val="center"/>
            <w:hideMark/>
          </w:tcPr>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#include &lt;iostream&gt;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macro definition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#define LIMIT 5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int</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main()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for</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(int</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i = 0; i &lt; LIMIT; i++) {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std::cout &lt;&lt; i &lt;&lt; "\n";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return</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0; </w:t>
            </w:r>
          </w:p>
          <w:p w:rsidR="00242861" w:rsidRPr="00433288" w:rsidRDefault="00242861" w:rsidP="00F853B5">
            <w:pPr>
              <w:spacing w:after="0" w:line="240" w:lineRule="auto"/>
              <w:rPr>
                <w:rFonts w:ascii="Times New Roman" w:eastAsia="Times New Roman" w:hAnsi="Times New Roman" w:cs="Times New Roman"/>
                <w:sz w:val="24"/>
                <w:szCs w:val="24"/>
              </w:rPr>
            </w:pPr>
            <w:r w:rsidRPr="00433288">
              <w:rPr>
                <w:rFonts w:ascii="Courier New" w:eastAsia="Times New Roman" w:hAnsi="Courier New" w:cs="Courier New"/>
                <w:sz w:val="20"/>
              </w:rPr>
              <w:t xml:space="preserve">} </w:t>
            </w:r>
          </w:p>
        </w:tc>
      </w:tr>
    </w:tbl>
    <w:p w:rsidR="00242861" w:rsidRPr="00433288" w:rsidRDefault="00242861" w:rsidP="003D0297">
      <w:pPr>
        <w:numPr>
          <w:ilvl w:val="0"/>
          <w:numId w:val="31"/>
        </w:numPr>
        <w:spacing w:after="150" w:line="240" w:lineRule="auto"/>
        <w:ind w:left="540"/>
        <w:textAlignment w:val="baseline"/>
        <w:rPr>
          <w:ins w:id="4" w:author="Unknown"/>
          <w:rFonts w:ascii="Times New Roman" w:eastAsia="Times New Roman" w:hAnsi="Times New Roman" w:cs="Times New Roman"/>
          <w:sz w:val="20"/>
          <w:szCs w:val="20"/>
        </w:rPr>
      </w:pPr>
      <w:ins w:id="5" w:author="Unknown">
        <w:r w:rsidRPr="00433288">
          <w:rPr>
            <w:rFonts w:ascii="Times New Roman" w:eastAsia="Times New Roman" w:hAnsi="Times New Roman" w:cs="Times New Roman"/>
            <w:sz w:val="20"/>
            <w:szCs w:val="20"/>
          </w:rPr>
          <w:t>Copy CodeRun on IDE</w:t>
        </w:r>
      </w:ins>
    </w:p>
    <w:p w:rsidR="00242861" w:rsidRPr="00433288" w:rsidRDefault="00242861" w:rsidP="003D0297">
      <w:pPr>
        <w:numPr>
          <w:ilvl w:val="0"/>
          <w:numId w:val="31"/>
        </w:numPr>
        <w:spacing w:after="150" w:line="240" w:lineRule="auto"/>
        <w:ind w:left="540"/>
        <w:textAlignment w:val="baseline"/>
        <w:rPr>
          <w:ins w:id="6" w:author="Unknown"/>
          <w:rFonts w:ascii="Times New Roman" w:eastAsia="Times New Roman" w:hAnsi="Times New Roman" w:cs="Times New Roman"/>
          <w:sz w:val="20"/>
          <w:szCs w:val="20"/>
        </w:rPr>
      </w:pPr>
      <w:ins w:id="7" w:author="Unknown">
        <w:r w:rsidRPr="00433288">
          <w:rPr>
            <w:rFonts w:ascii="Times New Roman" w:eastAsia="Times New Roman" w:hAnsi="Times New Roman" w:cs="Times New Roman"/>
            <w:sz w:val="20"/>
            <w:szCs w:val="20"/>
          </w:rPr>
          <w:t>Output:</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8" w:author="Unknown"/>
          <w:rFonts w:ascii="Consolas" w:eastAsia="Times New Roman" w:hAnsi="Consolas" w:cs="Consolas"/>
          <w:color w:val="000000"/>
          <w:sz w:val="18"/>
          <w:szCs w:val="18"/>
        </w:rPr>
      </w:pPr>
      <w:ins w:id="9" w:author="Unknown">
        <w:r w:rsidRPr="00433288">
          <w:rPr>
            <w:rFonts w:ascii="Consolas" w:eastAsia="Times New Roman" w:hAnsi="Consolas" w:cs="Consolas"/>
            <w:color w:val="000000"/>
            <w:sz w:val="18"/>
            <w:szCs w:val="18"/>
          </w:rPr>
          <w:t>0</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10" w:author="Unknown"/>
          <w:rFonts w:ascii="Consolas" w:eastAsia="Times New Roman" w:hAnsi="Consolas" w:cs="Consolas"/>
          <w:color w:val="000000"/>
          <w:sz w:val="18"/>
          <w:szCs w:val="18"/>
        </w:rPr>
      </w:pPr>
      <w:ins w:id="11" w:author="Unknown">
        <w:r w:rsidRPr="00433288">
          <w:rPr>
            <w:rFonts w:ascii="Consolas" w:eastAsia="Times New Roman" w:hAnsi="Consolas" w:cs="Consolas"/>
            <w:color w:val="000000"/>
            <w:sz w:val="18"/>
            <w:szCs w:val="18"/>
          </w:rPr>
          <w:t>1</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12" w:author="Unknown"/>
          <w:rFonts w:ascii="Consolas" w:eastAsia="Times New Roman" w:hAnsi="Consolas" w:cs="Consolas"/>
          <w:color w:val="000000"/>
          <w:sz w:val="18"/>
          <w:szCs w:val="18"/>
        </w:rPr>
      </w:pPr>
      <w:ins w:id="13" w:author="Unknown">
        <w:r w:rsidRPr="00433288">
          <w:rPr>
            <w:rFonts w:ascii="Consolas" w:eastAsia="Times New Roman" w:hAnsi="Consolas" w:cs="Consolas"/>
            <w:color w:val="000000"/>
            <w:sz w:val="18"/>
            <w:szCs w:val="18"/>
          </w:rPr>
          <w:t>2</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14" w:author="Unknown"/>
          <w:rFonts w:ascii="Consolas" w:eastAsia="Times New Roman" w:hAnsi="Consolas" w:cs="Consolas"/>
          <w:color w:val="000000"/>
          <w:sz w:val="18"/>
          <w:szCs w:val="18"/>
        </w:rPr>
      </w:pPr>
      <w:ins w:id="15" w:author="Unknown">
        <w:r w:rsidRPr="00433288">
          <w:rPr>
            <w:rFonts w:ascii="Consolas" w:eastAsia="Times New Roman" w:hAnsi="Consolas" w:cs="Consolas"/>
            <w:color w:val="000000"/>
            <w:sz w:val="18"/>
            <w:szCs w:val="18"/>
          </w:rPr>
          <w:t>3</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16" w:author="Unknown"/>
          <w:rFonts w:ascii="Consolas" w:eastAsia="Times New Roman" w:hAnsi="Consolas" w:cs="Consolas"/>
          <w:color w:val="000000"/>
          <w:sz w:val="18"/>
          <w:szCs w:val="18"/>
        </w:rPr>
      </w:pPr>
      <w:ins w:id="17" w:author="Unknown">
        <w:r w:rsidRPr="00433288">
          <w:rPr>
            <w:rFonts w:ascii="Consolas" w:eastAsia="Times New Roman" w:hAnsi="Consolas" w:cs="Consolas"/>
            <w:color w:val="000000"/>
            <w:sz w:val="18"/>
            <w:szCs w:val="18"/>
          </w:rPr>
          <w:t>4</w:t>
        </w:r>
      </w:ins>
    </w:p>
    <w:p w:rsidR="00242861" w:rsidRPr="00433288" w:rsidRDefault="00242861" w:rsidP="003D0297">
      <w:pPr>
        <w:numPr>
          <w:ilvl w:val="0"/>
          <w:numId w:val="31"/>
        </w:numPr>
        <w:spacing w:after="0" w:line="240" w:lineRule="auto"/>
        <w:ind w:left="540"/>
        <w:textAlignment w:val="baseline"/>
        <w:rPr>
          <w:ins w:id="18" w:author="Unknown"/>
          <w:rFonts w:ascii="Times New Roman" w:eastAsia="Times New Roman" w:hAnsi="Times New Roman" w:cs="Times New Roman"/>
          <w:sz w:val="20"/>
          <w:szCs w:val="20"/>
          <w:lang w:val="en-US"/>
        </w:rPr>
      </w:pPr>
      <w:ins w:id="19" w:author="Unknown">
        <w:r w:rsidRPr="00433288">
          <w:rPr>
            <w:rFonts w:ascii="Times New Roman" w:eastAsia="Times New Roman" w:hAnsi="Times New Roman" w:cs="Times New Roman"/>
            <w:sz w:val="20"/>
            <w:szCs w:val="20"/>
            <w:lang w:val="en-US"/>
          </w:rPr>
          <w:t>In the above program, when the compiler executes the word LIMIT it replaces it with 5. The word ‘LIMIT’ in macro definition is called macro template and ‘5’ is macro expansion.</w:t>
        </w:r>
        <w:r w:rsidRPr="00433288">
          <w:rPr>
            <w:rFonts w:ascii="Times New Roman" w:eastAsia="Times New Roman" w:hAnsi="Times New Roman" w:cs="Times New Roman"/>
            <w:sz w:val="20"/>
            <w:szCs w:val="20"/>
            <w:lang w:val="en-US"/>
          </w:rPr>
          <w:br/>
        </w:r>
        <w:r w:rsidRPr="00433288">
          <w:rPr>
            <w:rFonts w:ascii="Times New Roman" w:eastAsia="Times New Roman" w:hAnsi="Times New Roman" w:cs="Times New Roman"/>
            <w:b/>
            <w:bCs/>
            <w:sz w:val="23"/>
            <w:lang w:val="en-US"/>
          </w:rPr>
          <w:t>Note</w:t>
        </w:r>
        <w:r w:rsidRPr="00433288">
          <w:rPr>
            <w:rFonts w:ascii="Times New Roman" w:eastAsia="Times New Roman" w:hAnsi="Times New Roman" w:cs="Times New Roman"/>
            <w:sz w:val="20"/>
            <w:szCs w:val="20"/>
            <w:lang w:val="en-US"/>
          </w:rPr>
          <w:t>: There is no semi-colon(‘;’) at the end of macro definition. Macro definitions do not need a semi-colon to end.</w:t>
        </w:r>
      </w:ins>
    </w:p>
    <w:p w:rsidR="00242861" w:rsidRPr="00433288" w:rsidRDefault="00242861" w:rsidP="003D0297">
      <w:pPr>
        <w:numPr>
          <w:ilvl w:val="0"/>
          <w:numId w:val="31"/>
        </w:numPr>
        <w:spacing w:after="0" w:line="240" w:lineRule="auto"/>
        <w:ind w:left="540"/>
        <w:textAlignment w:val="baseline"/>
        <w:rPr>
          <w:ins w:id="20" w:author="Unknown"/>
          <w:rFonts w:ascii="Times New Roman" w:eastAsia="Times New Roman" w:hAnsi="Times New Roman" w:cs="Times New Roman"/>
          <w:sz w:val="20"/>
          <w:szCs w:val="20"/>
        </w:rPr>
      </w:pPr>
      <w:ins w:id="21" w:author="Unknown">
        <w:r w:rsidRPr="00433288">
          <w:rPr>
            <w:rFonts w:ascii="Times New Roman" w:eastAsia="Times New Roman" w:hAnsi="Times New Roman" w:cs="Times New Roman"/>
            <w:b/>
            <w:bCs/>
            <w:sz w:val="23"/>
            <w:lang w:val="en-US"/>
          </w:rPr>
          <w:t>Macros with arguments</w:t>
        </w:r>
        <w:r w:rsidRPr="00433288">
          <w:rPr>
            <w:rFonts w:ascii="Times New Roman" w:eastAsia="Times New Roman" w:hAnsi="Times New Roman" w:cs="Times New Roman"/>
            <w:sz w:val="20"/>
            <w:szCs w:val="20"/>
            <w:lang w:val="en-US"/>
          </w:rPr>
          <w:t xml:space="preserve">: We can also pass arguments to macros. Macros defined with arguments works similarly as functions. </w:t>
        </w:r>
        <w:r w:rsidRPr="00433288">
          <w:rPr>
            <w:rFonts w:ascii="Times New Roman" w:eastAsia="Times New Roman" w:hAnsi="Times New Roman" w:cs="Times New Roman"/>
            <w:sz w:val="20"/>
            <w:szCs w:val="20"/>
          </w:rPr>
          <w:t>Let us understand this with a program:</w:t>
        </w:r>
      </w:ins>
    </w:p>
    <w:tbl>
      <w:tblPr>
        <w:tblW w:w="6870" w:type="dxa"/>
        <w:tblInd w:w="540" w:type="dxa"/>
        <w:tblCellMar>
          <w:left w:w="0" w:type="dxa"/>
          <w:right w:w="0" w:type="dxa"/>
        </w:tblCellMar>
        <w:tblLook w:val="04A0"/>
      </w:tblPr>
      <w:tblGrid>
        <w:gridCol w:w="6870"/>
      </w:tblGrid>
      <w:tr w:rsidR="00242861" w:rsidRPr="00433288" w:rsidTr="00F853B5">
        <w:tc>
          <w:tcPr>
            <w:tcW w:w="6870" w:type="dxa"/>
            <w:vAlign w:val="center"/>
            <w:hideMark/>
          </w:tcPr>
          <w:p w:rsidR="00242861" w:rsidRPr="00433288" w:rsidRDefault="00242861" w:rsidP="00F853B5">
            <w:pPr>
              <w:spacing w:after="0" w:line="240" w:lineRule="auto"/>
              <w:rPr>
                <w:rFonts w:ascii="Times New Roman" w:eastAsia="Times New Roman" w:hAnsi="Times New Roman" w:cs="Times New Roman"/>
                <w:sz w:val="24"/>
                <w:szCs w:val="24"/>
              </w:rPr>
            </w:pPr>
            <w:r w:rsidRPr="00433288">
              <w:rPr>
                <w:rFonts w:ascii="Courier New" w:eastAsia="Times New Roman" w:hAnsi="Courier New" w:cs="Courier New"/>
                <w:sz w:val="20"/>
              </w:rPr>
              <w:t xml:space="preserve">#include &lt;iostream&gt; </w:t>
            </w:r>
          </w:p>
          <w:p w:rsidR="00242861" w:rsidRPr="00433288" w:rsidRDefault="00242861" w:rsidP="00F853B5">
            <w:pPr>
              <w:spacing w:after="0" w:line="240" w:lineRule="auto"/>
              <w:rPr>
                <w:rFonts w:ascii="Times New Roman" w:eastAsia="Times New Roman" w:hAnsi="Times New Roman" w:cs="Times New Roman"/>
                <w:sz w:val="24"/>
                <w:szCs w:val="24"/>
              </w:rPr>
            </w:pPr>
            <w:r w:rsidRPr="00433288">
              <w:rPr>
                <w:rFonts w:ascii="Courier New" w:eastAsia="Times New Roman" w:hAnsi="Courier New" w:cs="Courier New"/>
                <w:sz w:val="20"/>
              </w:rPr>
              <w:t> </w:t>
            </w:r>
            <w:r w:rsidRPr="00433288">
              <w:rPr>
                <w:rFonts w:ascii="Times New Roman" w:eastAsia="Times New Roman" w:hAnsi="Times New Roman" w:cs="Times New Roman"/>
                <w:sz w:val="24"/>
                <w:szCs w:val="24"/>
              </w:rPr>
              <w:t> </w:t>
            </w:r>
          </w:p>
          <w:p w:rsidR="00242861" w:rsidRPr="00433288" w:rsidRDefault="00242861" w:rsidP="00F853B5">
            <w:pPr>
              <w:spacing w:after="0" w:line="240" w:lineRule="auto"/>
              <w:rPr>
                <w:rFonts w:ascii="Times New Roman" w:eastAsia="Times New Roman" w:hAnsi="Times New Roman" w:cs="Times New Roman"/>
                <w:sz w:val="24"/>
                <w:szCs w:val="24"/>
              </w:rPr>
            </w:pPr>
            <w:r w:rsidRPr="00433288">
              <w:rPr>
                <w:rFonts w:ascii="Courier New" w:eastAsia="Times New Roman" w:hAnsi="Courier New" w:cs="Courier New"/>
                <w:sz w:val="20"/>
              </w:rPr>
              <w:t xml:space="preserve">// macro with parameter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#define AREA(l, b) (l * b)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int</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main()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int</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l1 = 10, l2 = 5, area;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lastRenderedPageBreak/>
              <w:t xml:space="preserve">    area = AREA(l1, l2);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std::cout &lt;&lt; "Area of rectangle is: "</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&lt;&lt; area;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rPr>
            </w:pPr>
            <w:r w:rsidRPr="00433288">
              <w:rPr>
                <w:rFonts w:ascii="Courier New" w:eastAsia="Times New Roman" w:hAnsi="Courier New" w:cs="Courier New"/>
                <w:sz w:val="20"/>
                <w:lang w:val="en-US"/>
              </w:rPr>
              <w:t>    </w:t>
            </w:r>
            <w:r w:rsidRPr="00433288">
              <w:rPr>
                <w:rFonts w:ascii="Courier New" w:eastAsia="Times New Roman" w:hAnsi="Courier New" w:cs="Courier New"/>
                <w:sz w:val="20"/>
              </w:rPr>
              <w:t>return</w:t>
            </w:r>
            <w:r w:rsidRPr="00433288">
              <w:rPr>
                <w:rFonts w:ascii="Times New Roman" w:eastAsia="Times New Roman" w:hAnsi="Times New Roman" w:cs="Times New Roman"/>
                <w:sz w:val="24"/>
                <w:szCs w:val="24"/>
              </w:rPr>
              <w:t xml:space="preserve"> </w:t>
            </w:r>
            <w:r w:rsidRPr="00433288">
              <w:rPr>
                <w:rFonts w:ascii="Courier New" w:eastAsia="Times New Roman" w:hAnsi="Courier New" w:cs="Courier New"/>
                <w:sz w:val="20"/>
              </w:rPr>
              <w:t xml:space="preserve">0; </w:t>
            </w:r>
          </w:p>
          <w:p w:rsidR="00242861" w:rsidRPr="00433288" w:rsidRDefault="00242861" w:rsidP="00F853B5">
            <w:pPr>
              <w:spacing w:after="0" w:line="240" w:lineRule="auto"/>
              <w:rPr>
                <w:rFonts w:ascii="Times New Roman" w:eastAsia="Times New Roman" w:hAnsi="Times New Roman" w:cs="Times New Roman"/>
                <w:sz w:val="24"/>
                <w:szCs w:val="24"/>
              </w:rPr>
            </w:pPr>
            <w:r w:rsidRPr="00433288">
              <w:rPr>
                <w:rFonts w:ascii="Courier New" w:eastAsia="Times New Roman" w:hAnsi="Courier New" w:cs="Courier New"/>
                <w:sz w:val="20"/>
              </w:rPr>
              <w:t xml:space="preserve">} </w:t>
            </w:r>
          </w:p>
        </w:tc>
      </w:tr>
    </w:tbl>
    <w:p w:rsidR="00242861" w:rsidRPr="00433288" w:rsidRDefault="00242861" w:rsidP="003D0297">
      <w:pPr>
        <w:numPr>
          <w:ilvl w:val="0"/>
          <w:numId w:val="31"/>
        </w:numPr>
        <w:spacing w:after="150" w:line="240" w:lineRule="auto"/>
        <w:ind w:left="540"/>
        <w:textAlignment w:val="baseline"/>
        <w:rPr>
          <w:ins w:id="22" w:author="Unknown"/>
          <w:rFonts w:ascii="Times New Roman" w:eastAsia="Times New Roman" w:hAnsi="Times New Roman" w:cs="Times New Roman"/>
          <w:sz w:val="20"/>
          <w:szCs w:val="20"/>
        </w:rPr>
      </w:pPr>
      <w:ins w:id="23" w:author="Unknown">
        <w:r w:rsidRPr="00433288">
          <w:rPr>
            <w:rFonts w:ascii="Times New Roman" w:eastAsia="Times New Roman" w:hAnsi="Times New Roman" w:cs="Times New Roman"/>
            <w:sz w:val="20"/>
            <w:szCs w:val="20"/>
          </w:rPr>
          <w:lastRenderedPageBreak/>
          <w:t>Copy CodeRun on IDE</w:t>
        </w:r>
      </w:ins>
    </w:p>
    <w:p w:rsidR="00242861" w:rsidRPr="00433288" w:rsidRDefault="00242861" w:rsidP="003D0297">
      <w:pPr>
        <w:numPr>
          <w:ilvl w:val="0"/>
          <w:numId w:val="31"/>
        </w:numPr>
        <w:spacing w:after="150" w:line="240" w:lineRule="auto"/>
        <w:ind w:left="540"/>
        <w:textAlignment w:val="baseline"/>
        <w:rPr>
          <w:ins w:id="24" w:author="Unknown"/>
          <w:rFonts w:ascii="Times New Roman" w:eastAsia="Times New Roman" w:hAnsi="Times New Roman" w:cs="Times New Roman"/>
          <w:sz w:val="20"/>
          <w:szCs w:val="20"/>
        </w:rPr>
      </w:pPr>
      <w:ins w:id="25" w:author="Unknown">
        <w:r w:rsidRPr="00433288">
          <w:rPr>
            <w:rFonts w:ascii="Times New Roman" w:eastAsia="Times New Roman" w:hAnsi="Times New Roman" w:cs="Times New Roman"/>
            <w:sz w:val="20"/>
            <w:szCs w:val="20"/>
          </w:rPr>
          <w:t>Output:</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26" w:author="Unknown"/>
          <w:rFonts w:ascii="Consolas" w:eastAsia="Times New Roman" w:hAnsi="Consolas" w:cs="Consolas"/>
          <w:color w:val="000000"/>
          <w:sz w:val="18"/>
          <w:szCs w:val="18"/>
        </w:rPr>
      </w:pPr>
      <w:ins w:id="27" w:author="Unknown">
        <w:r w:rsidRPr="00433288">
          <w:rPr>
            <w:rFonts w:ascii="Consolas" w:eastAsia="Times New Roman" w:hAnsi="Consolas" w:cs="Consolas"/>
            <w:color w:val="000000"/>
            <w:sz w:val="18"/>
            <w:szCs w:val="18"/>
          </w:rPr>
          <w:t>Area of rectangle is: 50</w:t>
        </w:r>
      </w:ins>
    </w:p>
    <w:p w:rsidR="00242861" w:rsidRPr="00433288" w:rsidRDefault="00242861" w:rsidP="003D0297">
      <w:pPr>
        <w:numPr>
          <w:ilvl w:val="0"/>
          <w:numId w:val="31"/>
        </w:numPr>
        <w:spacing w:after="150" w:line="240" w:lineRule="auto"/>
        <w:ind w:left="540"/>
        <w:textAlignment w:val="baseline"/>
        <w:rPr>
          <w:ins w:id="28" w:author="Unknown"/>
          <w:rFonts w:ascii="Times New Roman" w:eastAsia="Times New Roman" w:hAnsi="Times New Roman" w:cs="Times New Roman"/>
          <w:sz w:val="20"/>
          <w:szCs w:val="20"/>
        </w:rPr>
      </w:pPr>
      <w:ins w:id="29" w:author="Unknown">
        <w:r w:rsidRPr="00433288">
          <w:rPr>
            <w:rFonts w:ascii="Times New Roman" w:eastAsia="Times New Roman" w:hAnsi="Times New Roman" w:cs="Times New Roman"/>
            <w:sz w:val="20"/>
            <w:szCs w:val="20"/>
            <w:lang w:val="en-US"/>
          </w:rPr>
          <w:t xml:space="preserve">We can see from the above program that whenever the compiler finds AREA(l, b) in the program it replaces it with the statement (l*b) . Not only this, the values passed to the macro template AREA(l, b) will also be replaced in the statement (l*b). </w:t>
        </w:r>
        <w:r w:rsidRPr="00433288">
          <w:rPr>
            <w:rFonts w:ascii="Times New Roman" w:eastAsia="Times New Roman" w:hAnsi="Times New Roman" w:cs="Times New Roman"/>
            <w:sz w:val="20"/>
            <w:szCs w:val="20"/>
          </w:rPr>
          <w:t>Therefore AREA(10, 5) will be equal to 10*5.</w:t>
        </w:r>
      </w:ins>
    </w:p>
    <w:p w:rsidR="00242861" w:rsidRPr="00433288" w:rsidRDefault="00242861" w:rsidP="003D0297">
      <w:pPr>
        <w:numPr>
          <w:ilvl w:val="0"/>
          <w:numId w:val="31"/>
        </w:numPr>
        <w:spacing w:after="0" w:line="240" w:lineRule="auto"/>
        <w:ind w:left="540"/>
        <w:textAlignment w:val="baseline"/>
        <w:rPr>
          <w:ins w:id="30" w:author="Unknown"/>
          <w:rFonts w:ascii="Times New Roman" w:eastAsia="Times New Roman" w:hAnsi="Times New Roman" w:cs="Times New Roman"/>
          <w:sz w:val="20"/>
          <w:szCs w:val="20"/>
          <w:lang w:val="en-US"/>
        </w:rPr>
      </w:pPr>
      <w:ins w:id="31" w:author="Unknown">
        <w:r w:rsidRPr="00433288">
          <w:rPr>
            <w:rFonts w:ascii="Times New Roman" w:eastAsia="Times New Roman" w:hAnsi="Times New Roman" w:cs="Times New Roman"/>
            <w:b/>
            <w:bCs/>
            <w:sz w:val="23"/>
            <w:lang w:val="en-US"/>
          </w:rPr>
          <w:t>File Inclusion</w:t>
        </w:r>
        <w:r w:rsidRPr="00433288">
          <w:rPr>
            <w:rFonts w:ascii="Times New Roman" w:eastAsia="Times New Roman" w:hAnsi="Times New Roman" w:cs="Times New Roman"/>
            <w:sz w:val="20"/>
            <w:szCs w:val="20"/>
            <w:lang w:val="en-US"/>
          </w:rPr>
          <w:t>: This type of preprocessor directive tells the compiler to include a file in the source code program. There are two types of files which can be included by the user in the program:</w:t>
        </w:r>
      </w:ins>
    </w:p>
    <w:p w:rsidR="00242861" w:rsidRPr="00433288" w:rsidRDefault="00242861" w:rsidP="003D0297">
      <w:pPr>
        <w:numPr>
          <w:ilvl w:val="1"/>
          <w:numId w:val="31"/>
        </w:numPr>
        <w:spacing w:after="0" w:line="240" w:lineRule="auto"/>
        <w:ind w:left="1080"/>
        <w:textAlignment w:val="baseline"/>
        <w:rPr>
          <w:ins w:id="32" w:author="Unknown"/>
          <w:rFonts w:ascii="Times New Roman" w:eastAsia="Times New Roman" w:hAnsi="Times New Roman" w:cs="Times New Roman"/>
          <w:sz w:val="23"/>
          <w:szCs w:val="23"/>
        </w:rPr>
      </w:pPr>
      <w:ins w:id="33" w:author="Unknown">
        <w:r w:rsidRPr="00433288">
          <w:rPr>
            <w:rFonts w:ascii="Times New Roman" w:eastAsia="Times New Roman" w:hAnsi="Times New Roman" w:cs="Times New Roman"/>
            <w:b/>
            <w:bCs/>
            <w:sz w:val="23"/>
            <w:lang w:val="en-US"/>
          </w:rPr>
          <w:t>Header File or Standard files</w:t>
        </w:r>
        <w:r w:rsidRPr="00433288">
          <w:rPr>
            <w:rFonts w:ascii="Times New Roman" w:eastAsia="Times New Roman" w:hAnsi="Times New Roman" w:cs="Times New Roman"/>
            <w:sz w:val="23"/>
            <w:szCs w:val="23"/>
            <w:lang w:val="en-US"/>
          </w:rPr>
          <w:t>: These files contains definition of pre-defined functions like printf(), scanf() etc. These files must be included for working with these functions. Different function are declared in different header files. For example standard I/O funuctions are in ‘iostream’ file whereas functions which perform string operations are in ‘string’ file.</w:t>
        </w:r>
        <w:r w:rsidRPr="00433288">
          <w:rPr>
            <w:rFonts w:ascii="Times New Roman" w:eastAsia="Times New Roman" w:hAnsi="Times New Roman" w:cs="Times New Roman"/>
            <w:sz w:val="23"/>
            <w:szCs w:val="23"/>
            <w:lang w:val="en-US"/>
          </w:rPr>
          <w:br/>
        </w:r>
        <w:r w:rsidRPr="00433288">
          <w:rPr>
            <w:rFonts w:ascii="Times New Roman" w:eastAsia="Times New Roman" w:hAnsi="Times New Roman" w:cs="Times New Roman"/>
            <w:b/>
            <w:bCs/>
            <w:sz w:val="23"/>
          </w:rPr>
          <w:t>Syntax</w:t>
        </w:r>
        <w:r w:rsidRPr="00433288">
          <w:rPr>
            <w:rFonts w:ascii="Times New Roman" w:eastAsia="Times New Roman" w:hAnsi="Times New Roman" w:cs="Times New Roman"/>
            <w:sz w:val="23"/>
            <w:szCs w:val="23"/>
          </w:rPr>
          <w:t>:</w:t>
        </w:r>
      </w:ins>
    </w:p>
    <w:p w:rsidR="00242861" w:rsidRPr="00433288" w:rsidRDefault="00242861" w:rsidP="003D0297">
      <w:pPr>
        <w:numPr>
          <w:ilvl w:val="1"/>
          <w:numId w:val="31"/>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ins w:id="34" w:author="Unknown"/>
          <w:rFonts w:ascii="Consolas" w:eastAsia="Times New Roman" w:hAnsi="Consolas" w:cs="Consolas"/>
          <w:color w:val="000000"/>
          <w:sz w:val="18"/>
          <w:szCs w:val="18"/>
        </w:rPr>
      </w:pPr>
      <w:ins w:id="35" w:author="Unknown">
        <w:r w:rsidRPr="00433288">
          <w:rPr>
            <w:rFonts w:ascii="Consolas" w:eastAsia="Times New Roman" w:hAnsi="Consolas" w:cs="Consolas"/>
            <w:color w:val="000000"/>
            <w:sz w:val="18"/>
            <w:szCs w:val="18"/>
          </w:rPr>
          <w:t xml:space="preserve">#include&lt; </w:t>
        </w:r>
        <w:r w:rsidRPr="00433288">
          <w:rPr>
            <w:rFonts w:ascii="Consolas" w:eastAsia="Times New Roman" w:hAnsi="Consolas" w:cs="Consolas"/>
            <w:i/>
            <w:iCs/>
            <w:color w:val="000000"/>
            <w:sz w:val="18"/>
          </w:rPr>
          <w:t xml:space="preserve">file_name </w:t>
        </w:r>
        <w:r w:rsidRPr="00433288">
          <w:rPr>
            <w:rFonts w:ascii="Consolas" w:eastAsia="Times New Roman" w:hAnsi="Consolas" w:cs="Consolas"/>
            <w:color w:val="000000"/>
            <w:sz w:val="18"/>
            <w:szCs w:val="18"/>
          </w:rPr>
          <w:t>&gt;</w:t>
        </w:r>
      </w:ins>
    </w:p>
    <w:p w:rsidR="00242861" w:rsidRPr="00433288" w:rsidRDefault="00242861" w:rsidP="00242861">
      <w:pPr>
        <w:spacing w:after="0" w:line="240" w:lineRule="auto"/>
        <w:ind w:left="1080"/>
        <w:textAlignment w:val="baseline"/>
        <w:rPr>
          <w:ins w:id="36" w:author="Unknown"/>
          <w:rFonts w:ascii="Times New Roman" w:eastAsia="Times New Roman" w:hAnsi="Times New Roman" w:cs="Times New Roman"/>
          <w:sz w:val="23"/>
          <w:szCs w:val="23"/>
          <w:lang w:val="en-US"/>
        </w:rPr>
      </w:pPr>
      <w:ins w:id="37" w:author="Unknown">
        <w:r w:rsidRPr="00433288">
          <w:rPr>
            <w:rFonts w:ascii="Times New Roman" w:eastAsia="Times New Roman" w:hAnsi="Times New Roman" w:cs="Times New Roman"/>
            <w:sz w:val="23"/>
            <w:szCs w:val="23"/>
            <w:lang w:val="en-US"/>
          </w:rPr>
          <w:t>where </w:t>
        </w:r>
        <w:r w:rsidRPr="00433288">
          <w:rPr>
            <w:rFonts w:ascii="Times New Roman" w:eastAsia="Times New Roman" w:hAnsi="Times New Roman" w:cs="Times New Roman"/>
            <w:i/>
            <w:iCs/>
            <w:sz w:val="23"/>
            <w:lang w:val="en-US"/>
          </w:rPr>
          <w:t>file_name</w:t>
        </w:r>
        <w:r w:rsidRPr="00433288">
          <w:rPr>
            <w:rFonts w:ascii="Times New Roman" w:eastAsia="Times New Roman" w:hAnsi="Times New Roman" w:cs="Times New Roman"/>
            <w:sz w:val="23"/>
            <w:szCs w:val="23"/>
            <w:lang w:val="en-US"/>
          </w:rPr>
          <w:t> is the name of file to be included. The ‘&lt;‘ and ‘&gt;’ brackets tells the compiler to look for the file in standard directory.</w:t>
        </w:r>
      </w:ins>
    </w:p>
    <w:p w:rsidR="00242861" w:rsidRPr="00433288" w:rsidRDefault="00242861" w:rsidP="003D0297">
      <w:pPr>
        <w:numPr>
          <w:ilvl w:val="1"/>
          <w:numId w:val="31"/>
        </w:numPr>
        <w:spacing w:after="0" w:line="240" w:lineRule="auto"/>
        <w:ind w:left="1080"/>
        <w:textAlignment w:val="baseline"/>
        <w:rPr>
          <w:ins w:id="38" w:author="Unknown"/>
          <w:rFonts w:ascii="Times New Roman" w:eastAsia="Times New Roman" w:hAnsi="Times New Roman" w:cs="Times New Roman"/>
          <w:sz w:val="23"/>
          <w:szCs w:val="23"/>
          <w:lang w:val="en-US"/>
        </w:rPr>
      </w:pPr>
      <w:ins w:id="39" w:author="Unknown">
        <w:r w:rsidRPr="00433288">
          <w:rPr>
            <w:rFonts w:ascii="Times New Roman" w:eastAsia="Times New Roman" w:hAnsi="Times New Roman" w:cs="Times New Roman"/>
            <w:b/>
            <w:bCs/>
            <w:sz w:val="23"/>
            <w:lang w:val="en-US"/>
          </w:rPr>
          <w:t>user defined files</w:t>
        </w:r>
        <w:r w:rsidRPr="00433288">
          <w:rPr>
            <w:rFonts w:ascii="Times New Roman" w:eastAsia="Times New Roman" w:hAnsi="Times New Roman" w:cs="Times New Roman"/>
            <w:sz w:val="23"/>
            <w:szCs w:val="23"/>
            <w:lang w:val="en-US"/>
          </w:rPr>
          <w:t>: When a program becomes very large, it is good practice to divide it into smaller files and include whenever needed. These types of files are user defined files. These files can be included as:</w:t>
        </w:r>
      </w:ins>
    </w:p>
    <w:p w:rsidR="00242861" w:rsidRPr="00433288" w:rsidRDefault="00242861" w:rsidP="003D0297">
      <w:pPr>
        <w:numPr>
          <w:ilvl w:val="1"/>
          <w:numId w:val="31"/>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ins w:id="40" w:author="Unknown"/>
          <w:rFonts w:ascii="Consolas" w:eastAsia="Times New Roman" w:hAnsi="Consolas" w:cs="Consolas"/>
          <w:color w:val="000000"/>
          <w:sz w:val="18"/>
          <w:szCs w:val="18"/>
        </w:rPr>
      </w:pPr>
      <w:ins w:id="41" w:author="Unknown">
        <w:r w:rsidRPr="00433288">
          <w:rPr>
            <w:rFonts w:ascii="Consolas" w:eastAsia="Times New Roman" w:hAnsi="Consolas" w:cs="Consolas"/>
            <w:color w:val="000000"/>
            <w:sz w:val="18"/>
            <w:szCs w:val="18"/>
          </w:rPr>
          <w:t>#include"</w:t>
        </w:r>
        <w:r w:rsidRPr="00433288">
          <w:rPr>
            <w:rFonts w:ascii="Consolas" w:eastAsia="Times New Roman" w:hAnsi="Consolas" w:cs="Consolas"/>
            <w:i/>
            <w:iCs/>
            <w:color w:val="000000"/>
            <w:sz w:val="18"/>
          </w:rPr>
          <w:t>filename</w:t>
        </w:r>
        <w:r w:rsidRPr="00433288">
          <w:rPr>
            <w:rFonts w:ascii="Consolas" w:eastAsia="Times New Roman" w:hAnsi="Consolas" w:cs="Consolas"/>
            <w:color w:val="000000"/>
            <w:sz w:val="18"/>
            <w:szCs w:val="18"/>
          </w:rPr>
          <w:t>"</w:t>
        </w:r>
      </w:ins>
    </w:p>
    <w:p w:rsidR="00242861" w:rsidRPr="00433288" w:rsidRDefault="00242861" w:rsidP="003D0297">
      <w:pPr>
        <w:numPr>
          <w:ilvl w:val="0"/>
          <w:numId w:val="31"/>
        </w:numPr>
        <w:spacing w:after="0" w:line="240" w:lineRule="auto"/>
        <w:ind w:left="540"/>
        <w:textAlignment w:val="baseline"/>
        <w:rPr>
          <w:ins w:id="42" w:author="Unknown"/>
          <w:rFonts w:ascii="Times New Roman" w:eastAsia="Times New Roman" w:hAnsi="Times New Roman" w:cs="Times New Roman"/>
          <w:sz w:val="20"/>
          <w:szCs w:val="20"/>
        </w:rPr>
      </w:pPr>
      <w:ins w:id="43" w:author="Unknown">
        <w:r w:rsidRPr="00433288">
          <w:rPr>
            <w:rFonts w:ascii="Times New Roman" w:eastAsia="Times New Roman" w:hAnsi="Times New Roman" w:cs="Times New Roman"/>
            <w:b/>
            <w:bCs/>
            <w:sz w:val="23"/>
            <w:lang w:val="en-US"/>
          </w:rPr>
          <w:t>Conditional Compilation</w:t>
        </w:r>
        <w:r w:rsidRPr="00433288">
          <w:rPr>
            <w:rFonts w:ascii="Times New Roman" w:eastAsia="Times New Roman" w:hAnsi="Times New Roman" w:cs="Times New Roman"/>
            <w:sz w:val="20"/>
            <w:szCs w:val="20"/>
            <w:lang w:val="en-US"/>
          </w:rPr>
          <w:t>: Conditional Compilation directives are type of directives which helps to compile a specific portion of the program or to skip compilation of some specific part of the program based on some conditions. This can be done with the help of two preprocessing commands ‘</w:t>
        </w:r>
        <w:r w:rsidRPr="00433288">
          <w:rPr>
            <w:rFonts w:ascii="Times New Roman" w:eastAsia="Times New Roman" w:hAnsi="Times New Roman" w:cs="Times New Roman"/>
            <w:b/>
            <w:bCs/>
            <w:sz w:val="23"/>
            <w:lang w:val="en-US"/>
          </w:rPr>
          <w:t>ifdef</w:t>
        </w:r>
        <w:r w:rsidRPr="00433288">
          <w:rPr>
            <w:rFonts w:ascii="Times New Roman" w:eastAsia="Times New Roman" w:hAnsi="Times New Roman" w:cs="Times New Roman"/>
            <w:sz w:val="20"/>
            <w:szCs w:val="20"/>
            <w:lang w:val="en-US"/>
          </w:rPr>
          <w:t>‘ and ‘</w:t>
        </w:r>
        <w:r w:rsidRPr="00433288">
          <w:rPr>
            <w:rFonts w:ascii="Times New Roman" w:eastAsia="Times New Roman" w:hAnsi="Times New Roman" w:cs="Times New Roman"/>
            <w:b/>
            <w:bCs/>
            <w:sz w:val="23"/>
            <w:lang w:val="en-US"/>
          </w:rPr>
          <w:t>endif</w:t>
        </w:r>
        <w:r w:rsidRPr="00433288">
          <w:rPr>
            <w:rFonts w:ascii="Times New Roman" w:eastAsia="Times New Roman" w:hAnsi="Times New Roman" w:cs="Times New Roman"/>
            <w:sz w:val="20"/>
            <w:szCs w:val="20"/>
            <w:lang w:val="en-US"/>
          </w:rPr>
          <w:t>‘.</w:t>
        </w:r>
        <w:r w:rsidRPr="00433288">
          <w:rPr>
            <w:rFonts w:ascii="Times New Roman" w:eastAsia="Times New Roman" w:hAnsi="Times New Roman" w:cs="Times New Roman"/>
            <w:sz w:val="20"/>
            <w:szCs w:val="20"/>
            <w:lang w:val="en-US"/>
          </w:rPr>
          <w:br/>
        </w:r>
        <w:r w:rsidRPr="00433288">
          <w:rPr>
            <w:rFonts w:ascii="Times New Roman" w:eastAsia="Times New Roman" w:hAnsi="Times New Roman" w:cs="Times New Roman"/>
            <w:b/>
            <w:bCs/>
            <w:sz w:val="23"/>
          </w:rPr>
          <w:t>Syntax</w:t>
        </w:r>
        <w:r w:rsidRPr="00433288">
          <w:rPr>
            <w:rFonts w:ascii="Times New Roman" w:eastAsia="Times New Roman" w:hAnsi="Times New Roman" w:cs="Times New Roman"/>
            <w:sz w:val="20"/>
            <w:szCs w:val="20"/>
          </w:rPr>
          <w:t>:</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44" w:author="Unknown"/>
          <w:rFonts w:ascii="Consolas" w:eastAsia="Times New Roman" w:hAnsi="Consolas" w:cs="Consolas"/>
          <w:color w:val="000000"/>
          <w:sz w:val="18"/>
          <w:szCs w:val="18"/>
        </w:rPr>
      </w:pPr>
      <w:ins w:id="45" w:author="Unknown">
        <w:r w:rsidRPr="00433288">
          <w:rPr>
            <w:rFonts w:ascii="Consolas" w:eastAsia="Times New Roman" w:hAnsi="Consolas" w:cs="Consolas"/>
            <w:color w:val="000000"/>
            <w:sz w:val="18"/>
            <w:szCs w:val="18"/>
          </w:rPr>
          <w:t>ifdef macro_name</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46" w:author="Unknown"/>
          <w:rFonts w:ascii="Consolas" w:eastAsia="Times New Roman" w:hAnsi="Consolas" w:cs="Consolas"/>
          <w:color w:val="000000"/>
          <w:sz w:val="18"/>
          <w:szCs w:val="18"/>
        </w:rPr>
      </w:pPr>
      <w:ins w:id="47" w:author="Unknown">
        <w:r w:rsidRPr="00433288">
          <w:rPr>
            <w:rFonts w:ascii="Consolas" w:eastAsia="Times New Roman" w:hAnsi="Consolas" w:cs="Consolas"/>
            <w:color w:val="000000"/>
            <w:sz w:val="18"/>
            <w:szCs w:val="18"/>
          </w:rPr>
          <w:t xml:space="preserve">    statement1;</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48" w:author="Unknown"/>
          <w:rFonts w:ascii="Consolas" w:eastAsia="Times New Roman" w:hAnsi="Consolas" w:cs="Consolas"/>
          <w:color w:val="000000"/>
          <w:sz w:val="18"/>
          <w:szCs w:val="18"/>
        </w:rPr>
      </w:pPr>
      <w:ins w:id="49" w:author="Unknown">
        <w:r w:rsidRPr="00433288">
          <w:rPr>
            <w:rFonts w:ascii="Consolas" w:eastAsia="Times New Roman" w:hAnsi="Consolas" w:cs="Consolas"/>
            <w:color w:val="000000"/>
            <w:sz w:val="18"/>
            <w:szCs w:val="18"/>
          </w:rPr>
          <w:t xml:space="preserve">    statement2;</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50" w:author="Unknown"/>
          <w:rFonts w:ascii="Consolas" w:eastAsia="Times New Roman" w:hAnsi="Consolas" w:cs="Consolas"/>
          <w:color w:val="000000"/>
          <w:sz w:val="18"/>
          <w:szCs w:val="18"/>
        </w:rPr>
      </w:pPr>
      <w:ins w:id="51" w:author="Unknown">
        <w:r w:rsidRPr="00433288">
          <w:rPr>
            <w:rFonts w:ascii="Consolas" w:eastAsia="Times New Roman" w:hAnsi="Consolas" w:cs="Consolas"/>
            <w:color w:val="000000"/>
            <w:sz w:val="18"/>
            <w:szCs w:val="18"/>
          </w:rPr>
          <w:t xml:space="preserve">    statement3;</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52" w:author="Unknown"/>
          <w:rFonts w:ascii="Consolas" w:eastAsia="Times New Roman" w:hAnsi="Consolas" w:cs="Consolas"/>
          <w:color w:val="000000"/>
          <w:sz w:val="18"/>
          <w:szCs w:val="18"/>
        </w:rPr>
      </w:pPr>
      <w:ins w:id="53" w:author="Unknown">
        <w:r w:rsidRPr="00433288">
          <w:rPr>
            <w:rFonts w:ascii="Consolas" w:eastAsia="Times New Roman" w:hAnsi="Consolas" w:cs="Consolas"/>
            <w:color w:val="000000"/>
            <w:sz w:val="18"/>
            <w:szCs w:val="18"/>
          </w:rPr>
          <w:t xml:space="preserve">    .</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54" w:author="Unknown"/>
          <w:rFonts w:ascii="Consolas" w:eastAsia="Times New Roman" w:hAnsi="Consolas" w:cs="Consolas"/>
          <w:color w:val="000000"/>
          <w:sz w:val="18"/>
          <w:szCs w:val="18"/>
        </w:rPr>
      </w:pPr>
      <w:ins w:id="55" w:author="Unknown">
        <w:r w:rsidRPr="00433288">
          <w:rPr>
            <w:rFonts w:ascii="Consolas" w:eastAsia="Times New Roman" w:hAnsi="Consolas" w:cs="Consolas"/>
            <w:color w:val="000000"/>
            <w:sz w:val="18"/>
            <w:szCs w:val="18"/>
          </w:rPr>
          <w:t xml:space="preserve">    .</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56" w:author="Unknown"/>
          <w:rFonts w:ascii="Consolas" w:eastAsia="Times New Roman" w:hAnsi="Consolas" w:cs="Consolas"/>
          <w:color w:val="000000"/>
          <w:sz w:val="18"/>
          <w:szCs w:val="18"/>
        </w:rPr>
      </w:pPr>
      <w:ins w:id="57" w:author="Unknown">
        <w:r w:rsidRPr="00433288">
          <w:rPr>
            <w:rFonts w:ascii="Consolas" w:eastAsia="Times New Roman" w:hAnsi="Consolas" w:cs="Consolas"/>
            <w:color w:val="000000"/>
            <w:sz w:val="18"/>
            <w:szCs w:val="18"/>
          </w:rPr>
          <w:t xml:space="preserve">    .</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58" w:author="Unknown"/>
          <w:rFonts w:ascii="Consolas" w:eastAsia="Times New Roman" w:hAnsi="Consolas" w:cs="Consolas"/>
          <w:color w:val="000000"/>
          <w:sz w:val="18"/>
          <w:szCs w:val="18"/>
        </w:rPr>
      </w:pPr>
      <w:ins w:id="59" w:author="Unknown">
        <w:r w:rsidRPr="00433288">
          <w:rPr>
            <w:rFonts w:ascii="Consolas" w:eastAsia="Times New Roman" w:hAnsi="Consolas" w:cs="Consolas"/>
            <w:color w:val="000000"/>
            <w:sz w:val="18"/>
            <w:szCs w:val="18"/>
          </w:rPr>
          <w:t xml:space="preserve">    statementN;</w:t>
        </w:r>
      </w:ins>
    </w:p>
    <w:p w:rsidR="00242861" w:rsidRPr="00433288" w:rsidRDefault="00242861" w:rsidP="003D0297">
      <w:pPr>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ins w:id="60" w:author="Unknown"/>
          <w:rFonts w:ascii="Consolas" w:eastAsia="Times New Roman" w:hAnsi="Consolas" w:cs="Consolas"/>
          <w:color w:val="000000"/>
          <w:sz w:val="18"/>
          <w:szCs w:val="18"/>
        </w:rPr>
      </w:pPr>
      <w:ins w:id="61" w:author="Unknown">
        <w:r w:rsidRPr="00433288">
          <w:rPr>
            <w:rFonts w:ascii="Consolas" w:eastAsia="Times New Roman" w:hAnsi="Consolas" w:cs="Consolas"/>
            <w:color w:val="000000"/>
            <w:sz w:val="18"/>
            <w:szCs w:val="18"/>
          </w:rPr>
          <w:t>endif</w:t>
        </w:r>
      </w:ins>
    </w:p>
    <w:p w:rsidR="00242861" w:rsidRPr="00433288" w:rsidRDefault="00242861" w:rsidP="00242861">
      <w:pPr>
        <w:spacing w:after="0" w:line="240" w:lineRule="auto"/>
        <w:ind w:left="540"/>
        <w:textAlignment w:val="baseline"/>
        <w:rPr>
          <w:ins w:id="62" w:author="Unknown"/>
          <w:rFonts w:ascii="Times New Roman" w:eastAsia="Times New Roman" w:hAnsi="Times New Roman" w:cs="Times New Roman"/>
          <w:sz w:val="20"/>
          <w:szCs w:val="20"/>
          <w:lang w:val="en-US"/>
        </w:rPr>
      </w:pPr>
      <w:ins w:id="63" w:author="Unknown">
        <w:r w:rsidRPr="00433288">
          <w:rPr>
            <w:rFonts w:ascii="Times New Roman" w:eastAsia="Times New Roman" w:hAnsi="Times New Roman" w:cs="Times New Roman"/>
            <w:sz w:val="20"/>
            <w:szCs w:val="20"/>
            <w:lang w:val="en-US"/>
          </w:rPr>
          <w:t>If the macro with name as ‘</w:t>
        </w:r>
        <w:r w:rsidRPr="00433288">
          <w:rPr>
            <w:rFonts w:ascii="Times New Roman" w:eastAsia="Times New Roman" w:hAnsi="Times New Roman" w:cs="Times New Roman"/>
            <w:i/>
            <w:iCs/>
            <w:sz w:val="23"/>
            <w:lang w:val="en-US"/>
          </w:rPr>
          <w:t>macroname</w:t>
        </w:r>
        <w:r w:rsidRPr="00433288">
          <w:rPr>
            <w:rFonts w:ascii="Times New Roman" w:eastAsia="Times New Roman" w:hAnsi="Times New Roman" w:cs="Times New Roman"/>
            <w:sz w:val="20"/>
            <w:szCs w:val="20"/>
            <w:lang w:val="en-US"/>
          </w:rPr>
          <w:t>‘ is defined then the block of statements will execute normally but if it is not defined, the compiler will simply skip this block of statements.</w:t>
        </w:r>
      </w:ins>
    </w:p>
    <w:p w:rsidR="00242861" w:rsidRPr="00433288" w:rsidRDefault="00242861" w:rsidP="003D0297">
      <w:pPr>
        <w:numPr>
          <w:ilvl w:val="0"/>
          <w:numId w:val="31"/>
        </w:numPr>
        <w:spacing w:after="0" w:line="240" w:lineRule="auto"/>
        <w:ind w:left="540"/>
        <w:textAlignment w:val="baseline"/>
        <w:rPr>
          <w:ins w:id="64" w:author="Unknown"/>
          <w:rFonts w:ascii="Times New Roman" w:eastAsia="Times New Roman" w:hAnsi="Times New Roman" w:cs="Times New Roman"/>
          <w:sz w:val="20"/>
          <w:szCs w:val="20"/>
        </w:rPr>
      </w:pPr>
      <w:ins w:id="65" w:author="Unknown">
        <w:r w:rsidRPr="00433288">
          <w:rPr>
            <w:rFonts w:ascii="Times New Roman" w:eastAsia="Times New Roman" w:hAnsi="Times New Roman" w:cs="Times New Roman"/>
            <w:b/>
            <w:bCs/>
            <w:sz w:val="23"/>
            <w:lang w:val="en-US"/>
          </w:rPr>
          <w:t>Other directives</w:t>
        </w:r>
        <w:r w:rsidRPr="00433288">
          <w:rPr>
            <w:rFonts w:ascii="Times New Roman" w:eastAsia="Times New Roman" w:hAnsi="Times New Roman" w:cs="Times New Roman"/>
            <w:sz w:val="20"/>
            <w:szCs w:val="20"/>
            <w:lang w:val="en-US"/>
          </w:rPr>
          <w:t xml:space="preserve">: Apart from the above directives there are two more directives which are not commonly used. </w:t>
        </w:r>
        <w:r w:rsidRPr="00433288">
          <w:rPr>
            <w:rFonts w:ascii="Times New Roman" w:eastAsia="Times New Roman" w:hAnsi="Times New Roman" w:cs="Times New Roman"/>
            <w:sz w:val="20"/>
            <w:szCs w:val="20"/>
          </w:rPr>
          <w:t>These are:</w:t>
        </w:r>
      </w:ins>
    </w:p>
    <w:p w:rsidR="00242861" w:rsidRPr="00433288" w:rsidRDefault="00242861" w:rsidP="003D0297">
      <w:pPr>
        <w:numPr>
          <w:ilvl w:val="1"/>
          <w:numId w:val="31"/>
        </w:numPr>
        <w:spacing w:after="0" w:line="240" w:lineRule="auto"/>
        <w:ind w:left="1080"/>
        <w:textAlignment w:val="baseline"/>
        <w:rPr>
          <w:ins w:id="66" w:author="Unknown"/>
          <w:rFonts w:ascii="Times New Roman" w:eastAsia="Times New Roman" w:hAnsi="Times New Roman" w:cs="Times New Roman"/>
          <w:sz w:val="23"/>
          <w:szCs w:val="23"/>
        </w:rPr>
      </w:pPr>
      <w:ins w:id="67" w:author="Unknown">
        <w:r w:rsidRPr="00433288">
          <w:rPr>
            <w:rFonts w:ascii="Times New Roman" w:eastAsia="Times New Roman" w:hAnsi="Times New Roman" w:cs="Times New Roman"/>
            <w:b/>
            <w:bCs/>
            <w:sz w:val="23"/>
            <w:lang w:val="en-US"/>
          </w:rPr>
          <w:lastRenderedPageBreak/>
          <w:t>#undef Directive</w:t>
        </w:r>
        <w:r w:rsidRPr="00433288">
          <w:rPr>
            <w:rFonts w:ascii="Times New Roman" w:eastAsia="Times New Roman" w:hAnsi="Times New Roman" w:cs="Times New Roman"/>
            <w:sz w:val="23"/>
            <w:szCs w:val="23"/>
            <w:lang w:val="en-US"/>
          </w:rPr>
          <w:t xml:space="preserve">: The #undef directive is used to undefine an existing macro. </w:t>
        </w:r>
        <w:r w:rsidRPr="00433288">
          <w:rPr>
            <w:rFonts w:ascii="Times New Roman" w:eastAsia="Times New Roman" w:hAnsi="Times New Roman" w:cs="Times New Roman"/>
            <w:sz w:val="23"/>
            <w:szCs w:val="23"/>
          </w:rPr>
          <w:t>This directive works as:</w:t>
        </w:r>
      </w:ins>
    </w:p>
    <w:p w:rsidR="00242861" w:rsidRPr="00433288" w:rsidRDefault="00242861" w:rsidP="003D0297">
      <w:pPr>
        <w:numPr>
          <w:ilvl w:val="1"/>
          <w:numId w:val="31"/>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ins w:id="68" w:author="Unknown"/>
          <w:rFonts w:ascii="Consolas" w:eastAsia="Times New Roman" w:hAnsi="Consolas" w:cs="Consolas"/>
          <w:color w:val="000000"/>
          <w:sz w:val="18"/>
          <w:szCs w:val="18"/>
        </w:rPr>
      </w:pPr>
      <w:ins w:id="69" w:author="Unknown">
        <w:r w:rsidRPr="00433288">
          <w:rPr>
            <w:rFonts w:ascii="Consolas" w:eastAsia="Times New Roman" w:hAnsi="Consolas" w:cs="Consolas"/>
            <w:color w:val="000000"/>
            <w:sz w:val="18"/>
            <w:szCs w:val="18"/>
          </w:rPr>
          <w:t>#undef LIMIT</w:t>
        </w:r>
      </w:ins>
    </w:p>
    <w:p w:rsidR="00242861" w:rsidRPr="00433288" w:rsidRDefault="00242861" w:rsidP="00242861">
      <w:pPr>
        <w:spacing w:after="150" w:line="240" w:lineRule="auto"/>
        <w:ind w:left="1080"/>
        <w:textAlignment w:val="baseline"/>
        <w:rPr>
          <w:ins w:id="70" w:author="Unknown"/>
          <w:rFonts w:ascii="Times New Roman" w:eastAsia="Times New Roman" w:hAnsi="Times New Roman" w:cs="Times New Roman"/>
          <w:sz w:val="23"/>
          <w:szCs w:val="23"/>
          <w:lang w:val="en-US"/>
        </w:rPr>
      </w:pPr>
      <w:ins w:id="71" w:author="Unknown">
        <w:r w:rsidRPr="00433288">
          <w:rPr>
            <w:rFonts w:ascii="Times New Roman" w:eastAsia="Times New Roman" w:hAnsi="Times New Roman" w:cs="Times New Roman"/>
            <w:sz w:val="23"/>
            <w:szCs w:val="23"/>
            <w:lang w:val="en-US"/>
          </w:rPr>
          <w:t>Using this statement will undefine the existing macro LIMIT. After this statement every “#ifdef LIMIT” statement will evaluate to false.</w:t>
        </w:r>
      </w:ins>
    </w:p>
    <w:p w:rsidR="00242861" w:rsidRPr="00433288" w:rsidRDefault="00242861" w:rsidP="003D0297">
      <w:pPr>
        <w:numPr>
          <w:ilvl w:val="1"/>
          <w:numId w:val="31"/>
        </w:numPr>
        <w:spacing w:after="0" w:line="240" w:lineRule="auto"/>
        <w:ind w:left="1080"/>
        <w:textAlignment w:val="baseline"/>
        <w:rPr>
          <w:ins w:id="72" w:author="Unknown"/>
          <w:rFonts w:ascii="Times New Roman" w:eastAsia="Times New Roman" w:hAnsi="Times New Roman" w:cs="Times New Roman"/>
          <w:sz w:val="23"/>
          <w:szCs w:val="23"/>
        </w:rPr>
      </w:pPr>
      <w:ins w:id="73" w:author="Unknown">
        <w:r w:rsidRPr="00433288">
          <w:rPr>
            <w:rFonts w:ascii="Times New Roman" w:eastAsia="Times New Roman" w:hAnsi="Times New Roman" w:cs="Times New Roman"/>
            <w:b/>
            <w:bCs/>
            <w:sz w:val="23"/>
            <w:lang w:val="en-US"/>
          </w:rPr>
          <w:t>#pragma Directive</w:t>
        </w:r>
        <w:r w:rsidRPr="00433288">
          <w:rPr>
            <w:rFonts w:ascii="Times New Roman" w:eastAsia="Times New Roman" w:hAnsi="Times New Roman" w:cs="Times New Roman"/>
            <w:sz w:val="23"/>
            <w:szCs w:val="23"/>
            <w:lang w:val="en-US"/>
          </w:rPr>
          <w:t xml:space="preserve">: This directive is a special purpose directive and is used to turn on or off some features. This type of directives are compiler-specific i.e., they vary from compiler to compiler. </w:t>
        </w:r>
        <w:r w:rsidRPr="00433288">
          <w:rPr>
            <w:rFonts w:ascii="Times New Roman" w:eastAsia="Times New Roman" w:hAnsi="Times New Roman" w:cs="Times New Roman"/>
            <w:sz w:val="23"/>
            <w:szCs w:val="23"/>
          </w:rPr>
          <w:t>Some of the #pragma directives are discussed below:</w:t>
        </w:r>
      </w:ins>
    </w:p>
    <w:p w:rsidR="00242861" w:rsidRPr="00433288" w:rsidRDefault="00242861" w:rsidP="003D0297">
      <w:pPr>
        <w:numPr>
          <w:ilvl w:val="2"/>
          <w:numId w:val="31"/>
        </w:numPr>
        <w:spacing w:after="0" w:line="240" w:lineRule="auto"/>
        <w:ind w:left="1620"/>
        <w:textAlignment w:val="baseline"/>
        <w:rPr>
          <w:ins w:id="74" w:author="Unknown"/>
          <w:rFonts w:ascii="Times New Roman" w:eastAsia="Times New Roman" w:hAnsi="Times New Roman" w:cs="Times New Roman"/>
          <w:sz w:val="23"/>
          <w:szCs w:val="23"/>
          <w:lang w:val="en-US"/>
        </w:rPr>
      </w:pPr>
      <w:ins w:id="75" w:author="Unknown">
        <w:r w:rsidRPr="00433288">
          <w:rPr>
            <w:rFonts w:ascii="Times New Roman" w:eastAsia="Times New Roman" w:hAnsi="Times New Roman" w:cs="Times New Roman"/>
            <w:b/>
            <w:bCs/>
            <w:sz w:val="23"/>
            <w:lang w:val="en-US"/>
          </w:rPr>
          <w:t>#pragma startup</w:t>
        </w:r>
        <w:r w:rsidRPr="00433288">
          <w:rPr>
            <w:rFonts w:ascii="Times New Roman" w:eastAsia="Times New Roman" w:hAnsi="Times New Roman" w:cs="Times New Roman"/>
            <w:sz w:val="23"/>
            <w:szCs w:val="23"/>
            <w:lang w:val="en-US"/>
          </w:rPr>
          <w:t> and </w:t>
        </w:r>
        <w:r w:rsidRPr="00433288">
          <w:rPr>
            <w:rFonts w:ascii="Times New Roman" w:eastAsia="Times New Roman" w:hAnsi="Times New Roman" w:cs="Times New Roman"/>
            <w:b/>
            <w:bCs/>
            <w:sz w:val="23"/>
            <w:lang w:val="en-US"/>
          </w:rPr>
          <w:t>#pragma exit</w:t>
        </w:r>
        <w:r w:rsidRPr="00433288">
          <w:rPr>
            <w:rFonts w:ascii="Times New Roman" w:eastAsia="Times New Roman" w:hAnsi="Times New Roman" w:cs="Times New Roman"/>
            <w:sz w:val="23"/>
            <w:szCs w:val="23"/>
            <w:lang w:val="en-US"/>
          </w:rPr>
          <w:t>: These directives helps us to specify the functions that are needed to run before program startup( before the control passes to main()) and just before program exit (just before the control returns from main()).</w:t>
        </w:r>
        <w:r w:rsidRPr="00433288">
          <w:rPr>
            <w:rFonts w:ascii="Times New Roman" w:eastAsia="Times New Roman" w:hAnsi="Times New Roman" w:cs="Times New Roman"/>
            <w:sz w:val="23"/>
            <w:szCs w:val="23"/>
            <w:lang w:val="en-US"/>
          </w:rPr>
          <w:br/>
        </w:r>
        <w:r w:rsidRPr="00433288">
          <w:rPr>
            <w:rFonts w:ascii="Times New Roman" w:eastAsia="Times New Roman" w:hAnsi="Times New Roman" w:cs="Times New Roman"/>
            <w:b/>
            <w:bCs/>
            <w:sz w:val="23"/>
            <w:lang w:val="en-US"/>
          </w:rPr>
          <w:t>Note:</w:t>
        </w:r>
        <w:r w:rsidRPr="00433288">
          <w:rPr>
            <w:rFonts w:ascii="Times New Roman" w:eastAsia="Times New Roman" w:hAnsi="Times New Roman" w:cs="Times New Roman"/>
            <w:sz w:val="23"/>
            <w:szCs w:val="23"/>
            <w:lang w:val="en-US"/>
          </w:rPr>
          <w:t> Below program will not work with GCC compilers.</w:t>
        </w:r>
        <w:r w:rsidRPr="00433288">
          <w:rPr>
            <w:rFonts w:ascii="Times New Roman" w:eastAsia="Times New Roman" w:hAnsi="Times New Roman" w:cs="Times New Roman"/>
            <w:sz w:val="23"/>
            <w:szCs w:val="23"/>
            <w:lang w:val="en-US"/>
          </w:rPr>
          <w:br/>
          <w:t>Look at the below program:</w:t>
        </w:r>
      </w:ins>
    </w:p>
    <w:tbl>
      <w:tblPr>
        <w:tblW w:w="5790" w:type="dxa"/>
        <w:tblInd w:w="1620" w:type="dxa"/>
        <w:tblCellMar>
          <w:left w:w="0" w:type="dxa"/>
          <w:right w:w="0" w:type="dxa"/>
        </w:tblCellMar>
        <w:tblLook w:val="04A0"/>
      </w:tblPr>
      <w:tblGrid>
        <w:gridCol w:w="5790"/>
      </w:tblGrid>
      <w:tr w:rsidR="00242861" w:rsidRPr="00433288" w:rsidTr="00F853B5">
        <w:tc>
          <w:tcPr>
            <w:tcW w:w="5790" w:type="dxa"/>
            <w:vAlign w:val="center"/>
            <w:hideMark/>
          </w:tcPr>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#include &lt;stdio.h&gt;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func1();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func2();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#pragma startup func1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#pragma exit func2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func1()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printf("Inside func1()\n");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func2()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printf("Inside func2()\n");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int</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main()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func1();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func2();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printf("Inside main()\n");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return</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0; </w:t>
            </w:r>
          </w:p>
          <w:p w:rsidR="00242861" w:rsidRPr="00433288" w:rsidRDefault="00242861" w:rsidP="00F853B5">
            <w:pPr>
              <w:spacing w:after="0" w:line="240" w:lineRule="auto"/>
              <w:rPr>
                <w:rFonts w:ascii="Times New Roman" w:eastAsia="Times New Roman" w:hAnsi="Times New Roman" w:cs="Times New Roman"/>
                <w:sz w:val="24"/>
                <w:szCs w:val="24"/>
              </w:rPr>
            </w:pPr>
            <w:r w:rsidRPr="00433288">
              <w:rPr>
                <w:rFonts w:ascii="Courier New" w:eastAsia="Times New Roman" w:hAnsi="Courier New" w:cs="Courier New"/>
                <w:sz w:val="20"/>
              </w:rPr>
              <w:t xml:space="preserve">} </w:t>
            </w:r>
          </w:p>
        </w:tc>
      </w:tr>
    </w:tbl>
    <w:p w:rsidR="00242861" w:rsidRPr="00433288" w:rsidRDefault="00242861" w:rsidP="003D0297">
      <w:pPr>
        <w:numPr>
          <w:ilvl w:val="2"/>
          <w:numId w:val="31"/>
        </w:numPr>
        <w:spacing w:after="150" w:line="240" w:lineRule="auto"/>
        <w:ind w:left="1620"/>
        <w:textAlignment w:val="baseline"/>
        <w:rPr>
          <w:ins w:id="76" w:author="Unknown"/>
          <w:rFonts w:ascii="Times New Roman" w:eastAsia="Times New Roman" w:hAnsi="Times New Roman" w:cs="Times New Roman"/>
          <w:sz w:val="23"/>
          <w:szCs w:val="23"/>
        </w:rPr>
      </w:pPr>
      <w:ins w:id="77" w:author="Unknown">
        <w:r w:rsidRPr="00433288">
          <w:rPr>
            <w:rFonts w:ascii="Times New Roman" w:eastAsia="Times New Roman" w:hAnsi="Times New Roman" w:cs="Times New Roman"/>
            <w:sz w:val="23"/>
            <w:szCs w:val="23"/>
          </w:rPr>
          <w:t>Copy CodeRun on IDE</w:t>
        </w:r>
      </w:ins>
    </w:p>
    <w:p w:rsidR="00242861" w:rsidRPr="00433288" w:rsidRDefault="00242861" w:rsidP="003D0297">
      <w:pPr>
        <w:numPr>
          <w:ilvl w:val="2"/>
          <w:numId w:val="31"/>
        </w:numPr>
        <w:spacing w:after="150" w:line="240" w:lineRule="auto"/>
        <w:ind w:left="1620"/>
        <w:textAlignment w:val="baseline"/>
        <w:rPr>
          <w:ins w:id="78" w:author="Unknown"/>
          <w:rFonts w:ascii="Times New Roman" w:eastAsia="Times New Roman" w:hAnsi="Times New Roman" w:cs="Times New Roman"/>
          <w:sz w:val="23"/>
          <w:szCs w:val="23"/>
        </w:rPr>
      </w:pPr>
      <w:ins w:id="79" w:author="Unknown">
        <w:r w:rsidRPr="00433288">
          <w:rPr>
            <w:rFonts w:ascii="Times New Roman" w:eastAsia="Times New Roman" w:hAnsi="Times New Roman" w:cs="Times New Roman"/>
            <w:sz w:val="23"/>
            <w:szCs w:val="23"/>
          </w:rPr>
          <w:t>Output:</w:t>
        </w:r>
      </w:ins>
    </w:p>
    <w:p w:rsidR="00242861" w:rsidRPr="00433288" w:rsidRDefault="00242861" w:rsidP="003D0297">
      <w:pPr>
        <w:numPr>
          <w:ilvl w:val="2"/>
          <w:numId w:val="31"/>
        </w:numPr>
        <w:pBdr>
          <w:top w:val="single" w:sz="6" w:space="8" w:color="EDEDED"/>
          <w:left w:val="single" w:sz="6" w:space="8" w:color="EDEDED"/>
          <w:bottom w:val="single" w:sz="6" w:space="8" w:color="EDEDED"/>
          <w:right w:val="single" w:sz="6" w:space="8" w:color="EDEDED"/>
        </w:pBdr>
        <w:shd w:val="clear" w:color="auto" w:fill="E0E0E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20"/>
        <w:textAlignment w:val="baseline"/>
        <w:rPr>
          <w:ins w:id="80" w:author="Unknown"/>
          <w:rFonts w:ascii="Consolas" w:eastAsia="Times New Roman" w:hAnsi="Consolas" w:cs="Consolas"/>
          <w:color w:val="000000"/>
          <w:sz w:val="18"/>
          <w:szCs w:val="18"/>
        </w:rPr>
      </w:pPr>
      <w:ins w:id="81" w:author="Unknown">
        <w:r w:rsidRPr="00433288">
          <w:rPr>
            <w:rFonts w:ascii="Consolas" w:eastAsia="Times New Roman" w:hAnsi="Consolas" w:cs="Consolas"/>
            <w:color w:val="000000"/>
            <w:sz w:val="18"/>
            <w:szCs w:val="18"/>
          </w:rPr>
          <w:t>Inside func1()</w:t>
        </w:r>
      </w:ins>
    </w:p>
    <w:p w:rsidR="00242861" w:rsidRPr="00433288" w:rsidRDefault="00242861" w:rsidP="003D0297">
      <w:pPr>
        <w:numPr>
          <w:ilvl w:val="2"/>
          <w:numId w:val="31"/>
        </w:numPr>
        <w:pBdr>
          <w:top w:val="single" w:sz="6" w:space="8" w:color="EDEDED"/>
          <w:left w:val="single" w:sz="6" w:space="8" w:color="EDEDED"/>
          <w:bottom w:val="single" w:sz="6" w:space="8" w:color="EDEDED"/>
          <w:right w:val="single" w:sz="6" w:space="8" w:color="EDEDED"/>
        </w:pBdr>
        <w:shd w:val="clear" w:color="auto" w:fill="E0E0E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20"/>
        <w:textAlignment w:val="baseline"/>
        <w:rPr>
          <w:ins w:id="82" w:author="Unknown"/>
          <w:rFonts w:ascii="Consolas" w:eastAsia="Times New Roman" w:hAnsi="Consolas" w:cs="Consolas"/>
          <w:color w:val="000000"/>
          <w:sz w:val="18"/>
          <w:szCs w:val="18"/>
        </w:rPr>
      </w:pPr>
      <w:ins w:id="83" w:author="Unknown">
        <w:r w:rsidRPr="00433288">
          <w:rPr>
            <w:rFonts w:ascii="Consolas" w:eastAsia="Times New Roman" w:hAnsi="Consolas" w:cs="Consolas"/>
            <w:color w:val="000000"/>
            <w:sz w:val="18"/>
            <w:szCs w:val="18"/>
          </w:rPr>
          <w:t>Inside main()</w:t>
        </w:r>
      </w:ins>
    </w:p>
    <w:p w:rsidR="00242861" w:rsidRPr="00433288" w:rsidRDefault="00242861" w:rsidP="003D0297">
      <w:pPr>
        <w:numPr>
          <w:ilvl w:val="2"/>
          <w:numId w:val="31"/>
        </w:numPr>
        <w:pBdr>
          <w:top w:val="single" w:sz="6" w:space="8" w:color="EDEDED"/>
          <w:left w:val="single" w:sz="6" w:space="8" w:color="EDEDED"/>
          <w:bottom w:val="single" w:sz="6" w:space="8" w:color="EDEDED"/>
          <w:right w:val="single" w:sz="6" w:space="8" w:color="EDEDED"/>
        </w:pBdr>
        <w:shd w:val="clear" w:color="auto" w:fill="E0E0E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20"/>
        <w:textAlignment w:val="baseline"/>
        <w:rPr>
          <w:ins w:id="84" w:author="Unknown"/>
          <w:rFonts w:ascii="Consolas" w:eastAsia="Times New Roman" w:hAnsi="Consolas" w:cs="Consolas"/>
          <w:color w:val="000000"/>
          <w:sz w:val="18"/>
          <w:szCs w:val="18"/>
        </w:rPr>
      </w:pPr>
      <w:ins w:id="85" w:author="Unknown">
        <w:r w:rsidRPr="00433288">
          <w:rPr>
            <w:rFonts w:ascii="Consolas" w:eastAsia="Times New Roman" w:hAnsi="Consolas" w:cs="Consolas"/>
            <w:color w:val="000000"/>
            <w:sz w:val="18"/>
            <w:szCs w:val="18"/>
          </w:rPr>
          <w:t>Inside func2()</w:t>
        </w:r>
      </w:ins>
    </w:p>
    <w:p w:rsidR="00242861" w:rsidRPr="00433288" w:rsidRDefault="00242861" w:rsidP="003D0297">
      <w:pPr>
        <w:numPr>
          <w:ilvl w:val="2"/>
          <w:numId w:val="31"/>
        </w:numPr>
        <w:spacing w:after="150" w:line="240" w:lineRule="auto"/>
        <w:ind w:left="1620"/>
        <w:textAlignment w:val="baseline"/>
        <w:rPr>
          <w:ins w:id="86" w:author="Unknown"/>
          <w:rFonts w:ascii="Times New Roman" w:eastAsia="Times New Roman" w:hAnsi="Times New Roman" w:cs="Times New Roman"/>
          <w:sz w:val="23"/>
          <w:szCs w:val="23"/>
          <w:lang w:val="en-US"/>
        </w:rPr>
      </w:pPr>
      <w:ins w:id="87" w:author="Unknown">
        <w:r w:rsidRPr="00433288">
          <w:rPr>
            <w:rFonts w:ascii="Times New Roman" w:eastAsia="Times New Roman" w:hAnsi="Times New Roman" w:cs="Times New Roman"/>
            <w:sz w:val="23"/>
            <w:szCs w:val="23"/>
            <w:lang w:val="en-US"/>
          </w:rPr>
          <w:t>The above code will produce the output as given below when run on GCC compilers:</w:t>
        </w:r>
      </w:ins>
    </w:p>
    <w:p w:rsidR="00242861" w:rsidRPr="00433288" w:rsidRDefault="00242861" w:rsidP="003D0297">
      <w:pPr>
        <w:numPr>
          <w:ilvl w:val="2"/>
          <w:numId w:val="31"/>
        </w:numPr>
        <w:pBdr>
          <w:top w:val="single" w:sz="6" w:space="8" w:color="EDEDED"/>
          <w:left w:val="single" w:sz="6" w:space="8" w:color="EDEDED"/>
          <w:bottom w:val="single" w:sz="6" w:space="8" w:color="EDEDED"/>
          <w:right w:val="single" w:sz="6" w:space="8" w:color="EDEDED"/>
        </w:pBdr>
        <w:shd w:val="clear" w:color="auto" w:fill="E0E0E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20"/>
        <w:textAlignment w:val="baseline"/>
        <w:rPr>
          <w:ins w:id="88" w:author="Unknown"/>
          <w:rFonts w:ascii="Consolas" w:eastAsia="Times New Roman" w:hAnsi="Consolas" w:cs="Consolas"/>
          <w:color w:val="000000"/>
          <w:sz w:val="18"/>
          <w:szCs w:val="18"/>
        </w:rPr>
      </w:pPr>
      <w:ins w:id="89" w:author="Unknown">
        <w:r w:rsidRPr="00433288">
          <w:rPr>
            <w:rFonts w:ascii="Consolas" w:eastAsia="Times New Roman" w:hAnsi="Consolas" w:cs="Consolas"/>
            <w:color w:val="000000"/>
            <w:sz w:val="18"/>
            <w:szCs w:val="18"/>
          </w:rPr>
          <w:t>Inside main()</w:t>
        </w:r>
      </w:ins>
    </w:p>
    <w:p w:rsidR="00242861" w:rsidRPr="00433288" w:rsidRDefault="00242861" w:rsidP="003D0297">
      <w:pPr>
        <w:numPr>
          <w:ilvl w:val="2"/>
          <w:numId w:val="31"/>
        </w:numPr>
        <w:spacing w:after="150" w:line="240" w:lineRule="auto"/>
        <w:ind w:left="1620"/>
        <w:textAlignment w:val="baseline"/>
        <w:rPr>
          <w:ins w:id="90" w:author="Unknown"/>
          <w:rFonts w:ascii="Times New Roman" w:eastAsia="Times New Roman" w:hAnsi="Times New Roman" w:cs="Times New Roman"/>
          <w:sz w:val="23"/>
          <w:szCs w:val="23"/>
          <w:lang w:val="en-US"/>
        </w:rPr>
      </w:pPr>
      <w:ins w:id="91" w:author="Unknown">
        <w:r w:rsidRPr="00433288">
          <w:rPr>
            <w:rFonts w:ascii="Times New Roman" w:eastAsia="Times New Roman" w:hAnsi="Times New Roman" w:cs="Times New Roman"/>
            <w:sz w:val="23"/>
            <w:szCs w:val="23"/>
            <w:lang w:val="en-US"/>
          </w:rPr>
          <w:t>This happens because GCC does not supports #pragma startup or exit. However you can use the below code for a similar output on GCC compilers.</w:t>
        </w:r>
      </w:ins>
    </w:p>
    <w:tbl>
      <w:tblPr>
        <w:tblW w:w="5790" w:type="dxa"/>
        <w:tblInd w:w="1620" w:type="dxa"/>
        <w:tblCellMar>
          <w:left w:w="0" w:type="dxa"/>
          <w:right w:w="0" w:type="dxa"/>
        </w:tblCellMar>
        <w:tblLook w:val="04A0"/>
      </w:tblPr>
      <w:tblGrid>
        <w:gridCol w:w="5790"/>
      </w:tblGrid>
      <w:tr w:rsidR="00242861" w:rsidRPr="00433288" w:rsidTr="00F853B5">
        <w:tc>
          <w:tcPr>
            <w:tcW w:w="5790" w:type="dxa"/>
            <w:vAlign w:val="center"/>
            <w:hideMark/>
          </w:tcPr>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lastRenderedPageBreak/>
              <w:t xml:space="preserve">#include &lt;stdio.h&gt;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func1();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func2();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__attribute__((constructor)) func1();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__attribute__((destructor)) func2();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func1()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printf("Inside func1()\n");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void</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func2()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printf("Inside func2()\n");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int</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main()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xml:space="preserve">    printf("Inside main()\n");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w:t>
            </w:r>
            <w:r w:rsidRPr="00433288">
              <w:rPr>
                <w:rFonts w:ascii="Times New Roman" w:eastAsia="Times New Roman" w:hAnsi="Times New Roman" w:cs="Times New Roman"/>
                <w:sz w:val="24"/>
                <w:szCs w:val="24"/>
                <w:lang w:val="en-US"/>
              </w:rPr>
              <w:t> </w:t>
            </w:r>
          </w:p>
          <w:p w:rsidR="00242861" w:rsidRPr="00433288" w:rsidRDefault="00242861" w:rsidP="00F853B5">
            <w:pPr>
              <w:spacing w:after="0" w:line="240" w:lineRule="auto"/>
              <w:rPr>
                <w:rFonts w:ascii="Times New Roman" w:eastAsia="Times New Roman" w:hAnsi="Times New Roman" w:cs="Times New Roman"/>
                <w:sz w:val="24"/>
                <w:szCs w:val="24"/>
                <w:lang w:val="en-US"/>
              </w:rPr>
            </w:pPr>
            <w:r w:rsidRPr="00433288">
              <w:rPr>
                <w:rFonts w:ascii="Courier New" w:eastAsia="Times New Roman" w:hAnsi="Courier New" w:cs="Courier New"/>
                <w:sz w:val="20"/>
                <w:lang w:val="en-US"/>
              </w:rPr>
              <w:t>    return</w:t>
            </w:r>
            <w:r w:rsidRPr="00433288">
              <w:rPr>
                <w:rFonts w:ascii="Times New Roman" w:eastAsia="Times New Roman" w:hAnsi="Times New Roman" w:cs="Times New Roman"/>
                <w:sz w:val="24"/>
                <w:szCs w:val="24"/>
                <w:lang w:val="en-US"/>
              </w:rPr>
              <w:t xml:space="preserve"> </w:t>
            </w:r>
            <w:r w:rsidRPr="00433288">
              <w:rPr>
                <w:rFonts w:ascii="Courier New" w:eastAsia="Times New Roman" w:hAnsi="Courier New" w:cs="Courier New"/>
                <w:sz w:val="20"/>
                <w:lang w:val="en-US"/>
              </w:rPr>
              <w:t xml:space="preserve">0; </w:t>
            </w:r>
          </w:p>
          <w:p w:rsidR="00242861" w:rsidRPr="00433288" w:rsidRDefault="00242861" w:rsidP="00F853B5">
            <w:pPr>
              <w:spacing w:after="0" w:line="240" w:lineRule="auto"/>
              <w:rPr>
                <w:rFonts w:ascii="Times New Roman" w:eastAsia="Times New Roman" w:hAnsi="Times New Roman" w:cs="Times New Roman"/>
                <w:sz w:val="24"/>
                <w:szCs w:val="24"/>
              </w:rPr>
            </w:pPr>
            <w:r w:rsidRPr="00433288">
              <w:rPr>
                <w:rFonts w:ascii="Courier New" w:eastAsia="Times New Roman" w:hAnsi="Courier New" w:cs="Courier New"/>
                <w:sz w:val="20"/>
              </w:rPr>
              <w:t xml:space="preserve">} </w:t>
            </w:r>
          </w:p>
        </w:tc>
      </w:tr>
    </w:tbl>
    <w:p w:rsidR="00242861" w:rsidRPr="00433288" w:rsidRDefault="00242861" w:rsidP="003D0297">
      <w:pPr>
        <w:numPr>
          <w:ilvl w:val="2"/>
          <w:numId w:val="31"/>
        </w:numPr>
        <w:spacing w:after="150" w:line="240" w:lineRule="auto"/>
        <w:ind w:left="1620"/>
        <w:textAlignment w:val="baseline"/>
        <w:rPr>
          <w:ins w:id="92" w:author="Unknown"/>
          <w:rFonts w:ascii="Times New Roman" w:eastAsia="Times New Roman" w:hAnsi="Times New Roman" w:cs="Times New Roman"/>
          <w:sz w:val="23"/>
          <w:szCs w:val="23"/>
        </w:rPr>
      </w:pPr>
      <w:ins w:id="93" w:author="Unknown">
        <w:r w:rsidRPr="00433288">
          <w:rPr>
            <w:rFonts w:ascii="Times New Roman" w:eastAsia="Times New Roman" w:hAnsi="Times New Roman" w:cs="Times New Roman"/>
            <w:sz w:val="23"/>
            <w:szCs w:val="23"/>
          </w:rPr>
          <w:t>Copy CodeRun on IDE</w:t>
        </w:r>
      </w:ins>
    </w:p>
    <w:p w:rsidR="00242861" w:rsidRPr="00433288" w:rsidRDefault="00242861" w:rsidP="003D0297">
      <w:pPr>
        <w:numPr>
          <w:ilvl w:val="2"/>
          <w:numId w:val="31"/>
        </w:numPr>
        <w:spacing w:after="0" w:line="240" w:lineRule="auto"/>
        <w:ind w:left="1620"/>
        <w:textAlignment w:val="baseline"/>
        <w:rPr>
          <w:ins w:id="94" w:author="Unknown"/>
          <w:rFonts w:ascii="Times New Roman" w:eastAsia="Times New Roman" w:hAnsi="Times New Roman" w:cs="Times New Roman"/>
          <w:sz w:val="23"/>
          <w:szCs w:val="23"/>
        </w:rPr>
      </w:pPr>
      <w:ins w:id="95" w:author="Unknown">
        <w:r w:rsidRPr="00433288">
          <w:rPr>
            <w:rFonts w:ascii="Times New Roman" w:eastAsia="Times New Roman" w:hAnsi="Times New Roman" w:cs="Times New Roman"/>
            <w:b/>
            <w:bCs/>
            <w:sz w:val="23"/>
            <w:lang w:val="en-US"/>
          </w:rPr>
          <w:t>#pragma warn Directive:</w:t>
        </w:r>
        <w:r w:rsidRPr="00433288">
          <w:rPr>
            <w:rFonts w:ascii="Times New Roman" w:eastAsia="Times New Roman" w:hAnsi="Times New Roman" w:cs="Times New Roman"/>
            <w:sz w:val="23"/>
            <w:szCs w:val="23"/>
            <w:lang w:val="en-US"/>
          </w:rPr>
          <w:t> This directive is used to hide the warning message which are displayed during compilation.</w:t>
        </w:r>
        <w:r w:rsidRPr="00433288">
          <w:rPr>
            <w:rFonts w:ascii="Times New Roman" w:eastAsia="Times New Roman" w:hAnsi="Times New Roman" w:cs="Times New Roman"/>
            <w:sz w:val="23"/>
            <w:szCs w:val="23"/>
            <w:lang w:val="en-US"/>
          </w:rPr>
          <w:br/>
        </w:r>
        <w:r w:rsidRPr="00433288">
          <w:rPr>
            <w:rFonts w:ascii="Times New Roman" w:eastAsia="Times New Roman" w:hAnsi="Times New Roman" w:cs="Times New Roman"/>
            <w:sz w:val="23"/>
            <w:szCs w:val="23"/>
          </w:rPr>
          <w:t>We can hide the warnings as shown below:</w:t>
        </w:r>
      </w:ins>
    </w:p>
    <w:p w:rsidR="00242861" w:rsidRPr="00433288" w:rsidRDefault="00242861" w:rsidP="003D0297">
      <w:pPr>
        <w:numPr>
          <w:ilvl w:val="3"/>
          <w:numId w:val="31"/>
        </w:numPr>
        <w:spacing w:after="0" w:line="240" w:lineRule="auto"/>
        <w:ind w:left="2160"/>
        <w:textAlignment w:val="baseline"/>
        <w:rPr>
          <w:ins w:id="96" w:author="Unknown"/>
          <w:rFonts w:ascii="Times New Roman" w:eastAsia="Times New Roman" w:hAnsi="Times New Roman" w:cs="Times New Roman"/>
          <w:sz w:val="23"/>
          <w:szCs w:val="23"/>
          <w:lang w:val="en-US"/>
        </w:rPr>
      </w:pPr>
      <w:ins w:id="97" w:author="Unknown">
        <w:r w:rsidRPr="00433288">
          <w:rPr>
            <w:rFonts w:ascii="Times New Roman" w:eastAsia="Times New Roman" w:hAnsi="Times New Roman" w:cs="Times New Roman"/>
            <w:b/>
            <w:bCs/>
            <w:sz w:val="23"/>
            <w:lang w:val="en-US"/>
          </w:rPr>
          <w:t>#pragma warn -rvl</w:t>
        </w:r>
        <w:r w:rsidRPr="00433288">
          <w:rPr>
            <w:rFonts w:ascii="Times New Roman" w:eastAsia="Times New Roman" w:hAnsi="Times New Roman" w:cs="Times New Roman"/>
            <w:sz w:val="23"/>
            <w:szCs w:val="23"/>
            <w:lang w:val="en-US"/>
          </w:rPr>
          <w:t>: This directive hides those warning which are raised when a function which is supposed to return a value does not returns a value.</w:t>
        </w:r>
      </w:ins>
    </w:p>
    <w:p w:rsidR="00242861" w:rsidRPr="00433288" w:rsidRDefault="00242861" w:rsidP="003D0297">
      <w:pPr>
        <w:numPr>
          <w:ilvl w:val="3"/>
          <w:numId w:val="31"/>
        </w:numPr>
        <w:spacing w:after="0" w:line="240" w:lineRule="auto"/>
        <w:ind w:left="2160"/>
        <w:textAlignment w:val="baseline"/>
        <w:rPr>
          <w:ins w:id="98" w:author="Unknown"/>
          <w:rFonts w:ascii="Times New Roman" w:eastAsia="Times New Roman" w:hAnsi="Times New Roman" w:cs="Times New Roman"/>
          <w:sz w:val="23"/>
          <w:szCs w:val="23"/>
          <w:lang w:val="en-US"/>
        </w:rPr>
      </w:pPr>
      <w:ins w:id="99" w:author="Unknown">
        <w:r w:rsidRPr="00433288">
          <w:rPr>
            <w:rFonts w:ascii="Times New Roman" w:eastAsia="Times New Roman" w:hAnsi="Times New Roman" w:cs="Times New Roman"/>
            <w:b/>
            <w:bCs/>
            <w:sz w:val="23"/>
            <w:lang w:val="en-US"/>
          </w:rPr>
          <w:t>#pragma warn -par</w:t>
        </w:r>
        <w:r w:rsidRPr="00433288">
          <w:rPr>
            <w:rFonts w:ascii="Times New Roman" w:eastAsia="Times New Roman" w:hAnsi="Times New Roman" w:cs="Times New Roman"/>
            <w:sz w:val="23"/>
            <w:szCs w:val="23"/>
            <w:lang w:val="en-US"/>
          </w:rPr>
          <w:t>: This directive hides those warning which are raised when a function does not uses the parameters passed to it.</w:t>
        </w:r>
      </w:ins>
    </w:p>
    <w:p w:rsidR="00242861" w:rsidRPr="00433288" w:rsidRDefault="00242861" w:rsidP="003D0297">
      <w:pPr>
        <w:numPr>
          <w:ilvl w:val="3"/>
          <w:numId w:val="31"/>
        </w:numPr>
        <w:spacing w:after="0" w:line="240" w:lineRule="auto"/>
        <w:ind w:left="2160"/>
        <w:textAlignment w:val="baseline"/>
        <w:rPr>
          <w:ins w:id="100" w:author="Unknown"/>
          <w:rFonts w:ascii="Times New Roman" w:eastAsia="Times New Roman" w:hAnsi="Times New Roman" w:cs="Times New Roman"/>
          <w:sz w:val="23"/>
          <w:szCs w:val="23"/>
          <w:lang w:val="en-US"/>
        </w:rPr>
      </w:pPr>
      <w:ins w:id="101" w:author="Unknown">
        <w:r w:rsidRPr="00433288">
          <w:rPr>
            <w:rFonts w:ascii="Times New Roman" w:eastAsia="Times New Roman" w:hAnsi="Times New Roman" w:cs="Times New Roman"/>
            <w:b/>
            <w:bCs/>
            <w:sz w:val="23"/>
            <w:lang w:val="en-US"/>
          </w:rPr>
          <w:t>#pragma warn -rch</w:t>
        </w:r>
        <w:r w:rsidRPr="00433288">
          <w:rPr>
            <w:rFonts w:ascii="Times New Roman" w:eastAsia="Times New Roman" w:hAnsi="Times New Roman" w:cs="Times New Roman"/>
            <w:sz w:val="23"/>
            <w:szCs w:val="23"/>
            <w:lang w:val="en-US"/>
          </w:rPr>
          <w:t>: This directive hides those warning which are raised when a code is unreachable. For example: any code written after the </w:t>
        </w:r>
        <w:r w:rsidRPr="00433288">
          <w:rPr>
            <w:rFonts w:ascii="Times New Roman" w:eastAsia="Times New Roman" w:hAnsi="Times New Roman" w:cs="Times New Roman"/>
            <w:i/>
            <w:iCs/>
            <w:sz w:val="23"/>
            <w:lang w:val="en-US"/>
          </w:rPr>
          <w:t>return</w:t>
        </w:r>
        <w:r w:rsidRPr="00433288">
          <w:rPr>
            <w:rFonts w:ascii="Times New Roman" w:eastAsia="Times New Roman" w:hAnsi="Times New Roman" w:cs="Times New Roman"/>
            <w:sz w:val="23"/>
            <w:szCs w:val="23"/>
            <w:lang w:val="en-US"/>
          </w:rPr>
          <w:t> statement in a function is unreachable.</w:t>
        </w:r>
      </w:ins>
    </w:p>
    <w:p w:rsidR="00923ED9" w:rsidRDefault="00242861" w:rsidP="00564E3E">
      <w:pPr>
        <w:spacing w:after="0" w:line="285" w:lineRule="atLeast"/>
        <w:textAlignment w:val="baseline"/>
        <w:rPr>
          <w:rFonts w:ascii="Times New Roman" w:eastAsia="Times New Roman" w:hAnsi="Times New Roman" w:cs="Times New Roman"/>
          <w:sz w:val="24"/>
          <w:szCs w:val="24"/>
          <w:lang w:val="en-US"/>
        </w:rPr>
      </w:pPr>
      <w:ins w:id="102" w:author="Unknown">
        <w:r w:rsidRPr="00433288">
          <w:rPr>
            <w:rFonts w:ascii="Times New Roman" w:eastAsia="Times New Roman" w:hAnsi="Times New Roman" w:cs="Times New Roman"/>
            <w:sz w:val="20"/>
            <w:szCs w:val="20"/>
            <w:lang w:val="en-US"/>
          </w:rPr>
          <w:br/>
        </w:r>
      </w:ins>
    </w:p>
    <w:p w:rsidR="00923ED9" w:rsidRDefault="00923ED9" w:rsidP="00564E3E">
      <w:pPr>
        <w:spacing w:after="0" w:line="285" w:lineRule="atLeast"/>
        <w:textAlignment w:val="baseline"/>
        <w:rPr>
          <w:rFonts w:ascii="Times New Roman" w:eastAsia="Times New Roman" w:hAnsi="Times New Roman" w:cs="Times New Roman"/>
          <w:sz w:val="24"/>
          <w:szCs w:val="24"/>
          <w:lang w:val="en-US"/>
        </w:rPr>
      </w:pP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A header file is a file with extension </w:t>
      </w:r>
      <w:r w:rsidRPr="00923ED9">
        <w:rPr>
          <w:rFonts w:ascii="Verdana" w:eastAsia="Times New Roman" w:hAnsi="Verdana" w:cs="Times New Roman"/>
          <w:b/>
          <w:bCs/>
          <w:color w:val="000000"/>
          <w:sz w:val="24"/>
          <w:szCs w:val="24"/>
          <w:lang w:val="en-US"/>
        </w:rPr>
        <w:t>.h</w:t>
      </w:r>
      <w:r w:rsidRPr="00923ED9">
        <w:rPr>
          <w:rFonts w:ascii="Verdana" w:eastAsia="Times New Roman" w:hAnsi="Verdana" w:cs="Times New Roman"/>
          <w:color w:val="000000"/>
          <w:sz w:val="24"/>
          <w:szCs w:val="24"/>
          <w:lang w:val="en-US"/>
        </w:rPr>
        <w:t> which contains C function declarations and macro definitions to be shared between several source files. There are two types of header files: the files that the programmer writes and the files that comes with your compiler.</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You request to use a header file in your program by including it with the C preprocessing directive </w:t>
      </w:r>
      <w:r w:rsidRPr="00923ED9">
        <w:rPr>
          <w:rFonts w:ascii="Verdana" w:eastAsia="Times New Roman" w:hAnsi="Verdana" w:cs="Times New Roman"/>
          <w:b/>
          <w:bCs/>
          <w:color w:val="000000"/>
          <w:sz w:val="24"/>
          <w:szCs w:val="24"/>
          <w:lang w:val="en-US"/>
        </w:rPr>
        <w:t>#include</w:t>
      </w:r>
      <w:r w:rsidRPr="00923ED9">
        <w:rPr>
          <w:rFonts w:ascii="Verdana" w:eastAsia="Times New Roman" w:hAnsi="Verdana" w:cs="Times New Roman"/>
          <w:color w:val="000000"/>
          <w:sz w:val="24"/>
          <w:szCs w:val="24"/>
          <w:lang w:val="en-US"/>
        </w:rPr>
        <w:t>, like you have seen inclusion of </w:t>
      </w:r>
      <w:r w:rsidRPr="00923ED9">
        <w:rPr>
          <w:rFonts w:ascii="Verdana" w:eastAsia="Times New Roman" w:hAnsi="Verdana" w:cs="Times New Roman"/>
          <w:b/>
          <w:bCs/>
          <w:color w:val="000000"/>
          <w:sz w:val="24"/>
          <w:szCs w:val="24"/>
          <w:lang w:val="en-US"/>
        </w:rPr>
        <w:t>stdio.h</w:t>
      </w:r>
      <w:r w:rsidRPr="00923ED9">
        <w:rPr>
          <w:rFonts w:ascii="Verdana" w:eastAsia="Times New Roman" w:hAnsi="Verdana" w:cs="Times New Roman"/>
          <w:color w:val="000000"/>
          <w:sz w:val="24"/>
          <w:szCs w:val="24"/>
          <w:lang w:val="en-US"/>
        </w:rPr>
        <w:t> header file, which comes along with your compiler.</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lastRenderedPageBreak/>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A simple practice in C or C++ programs is that we keep all the constants, macros, system wide global variables, and function prototypes in the header files and include that header file wherever it is required.</w:t>
      </w:r>
    </w:p>
    <w:p w:rsidR="00923ED9" w:rsidRPr="00923ED9" w:rsidRDefault="00923ED9" w:rsidP="00923ED9">
      <w:pPr>
        <w:spacing w:before="48" w:after="48" w:line="360" w:lineRule="atLeast"/>
        <w:ind w:right="48"/>
        <w:outlineLvl w:val="1"/>
        <w:rPr>
          <w:rFonts w:ascii="Verdana" w:eastAsia="Times New Roman" w:hAnsi="Verdana" w:cs="Times New Roman"/>
          <w:color w:val="121214"/>
          <w:spacing w:val="-21"/>
          <w:sz w:val="41"/>
          <w:szCs w:val="41"/>
          <w:lang w:val="en-US"/>
        </w:rPr>
      </w:pPr>
      <w:r w:rsidRPr="00923ED9">
        <w:rPr>
          <w:rFonts w:ascii="Verdana" w:eastAsia="Times New Roman" w:hAnsi="Verdana" w:cs="Times New Roman"/>
          <w:color w:val="121214"/>
          <w:spacing w:val="-21"/>
          <w:sz w:val="41"/>
          <w:szCs w:val="41"/>
          <w:lang w:val="en-US"/>
        </w:rPr>
        <w:t>Include Syntax</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Both the user and the system header files are included using the preprocessing directive </w:t>
      </w:r>
      <w:r w:rsidRPr="00923ED9">
        <w:rPr>
          <w:rFonts w:ascii="Verdana" w:eastAsia="Times New Roman" w:hAnsi="Verdana" w:cs="Times New Roman"/>
          <w:b/>
          <w:bCs/>
          <w:color w:val="000000"/>
          <w:sz w:val="24"/>
          <w:szCs w:val="24"/>
          <w:lang w:val="en-US"/>
        </w:rPr>
        <w:t>#include</w:t>
      </w:r>
      <w:r w:rsidRPr="00923ED9">
        <w:rPr>
          <w:rFonts w:ascii="Verdana" w:eastAsia="Times New Roman" w:hAnsi="Verdana" w:cs="Times New Roman"/>
          <w:color w:val="000000"/>
          <w:sz w:val="24"/>
          <w:szCs w:val="24"/>
          <w:lang w:val="en-US"/>
        </w:rPr>
        <w:t>. It has the following two forms −</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23ED9">
        <w:rPr>
          <w:rFonts w:ascii="Consolas" w:eastAsia="Times New Roman" w:hAnsi="Consolas" w:cs="Consolas"/>
          <w:color w:val="313131"/>
          <w:sz w:val="26"/>
          <w:szCs w:val="26"/>
          <w:lang w:val="en-US"/>
        </w:rPr>
        <w:t>#include &lt;file&gt;</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This form is used for system header files. It searches for a file named 'file' in a standard list of system directories. You can prepend directories to this list with the -I option while compiling your source code.</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23ED9">
        <w:rPr>
          <w:rFonts w:ascii="Consolas" w:eastAsia="Times New Roman" w:hAnsi="Consolas" w:cs="Consolas"/>
          <w:color w:val="313131"/>
          <w:sz w:val="26"/>
          <w:szCs w:val="26"/>
          <w:lang w:val="en-US"/>
        </w:rPr>
        <w:t>#include "file"</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This form is used for header files of your own program. It searches for a file named 'file' in the directory containing the current file. You can prepend directories to this list with the -I option while compiling your source code.</w:t>
      </w:r>
    </w:p>
    <w:p w:rsidR="00923ED9" w:rsidRPr="00923ED9" w:rsidRDefault="00923ED9" w:rsidP="00923ED9">
      <w:pPr>
        <w:spacing w:before="48" w:after="48" w:line="360" w:lineRule="atLeast"/>
        <w:ind w:right="48"/>
        <w:outlineLvl w:val="1"/>
        <w:rPr>
          <w:rFonts w:ascii="Verdana" w:eastAsia="Times New Roman" w:hAnsi="Verdana" w:cs="Times New Roman"/>
          <w:color w:val="121214"/>
          <w:spacing w:val="-21"/>
          <w:sz w:val="41"/>
          <w:szCs w:val="41"/>
          <w:lang w:val="en-US"/>
        </w:rPr>
      </w:pPr>
      <w:r w:rsidRPr="00923ED9">
        <w:rPr>
          <w:rFonts w:ascii="Verdana" w:eastAsia="Times New Roman" w:hAnsi="Verdana" w:cs="Times New Roman"/>
          <w:color w:val="121214"/>
          <w:spacing w:val="-21"/>
          <w:sz w:val="41"/>
          <w:szCs w:val="41"/>
          <w:lang w:val="en-US"/>
        </w:rPr>
        <w:t>Include Operation</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The </w:t>
      </w:r>
      <w:r w:rsidRPr="00923ED9">
        <w:rPr>
          <w:rFonts w:ascii="Verdana" w:eastAsia="Times New Roman" w:hAnsi="Verdana" w:cs="Times New Roman"/>
          <w:b/>
          <w:bCs/>
          <w:color w:val="000000"/>
          <w:sz w:val="24"/>
          <w:szCs w:val="24"/>
          <w:lang w:val="en-US"/>
        </w:rPr>
        <w:t>#include</w:t>
      </w:r>
      <w:r w:rsidRPr="00923ED9">
        <w:rPr>
          <w:rFonts w:ascii="Verdana" w:eastAsia="Times New Roman" w:hAnsi="Verdana" w:cs="Times New Roman"/>
          <w:color w:val="000000"/>
          <w:sz w:val="24"/>
          <w:szCs w:val="24"/>
          <w:lang w:val="en-US"/>
        </w:rPr>
        <w:t> directive works by directing the C preprocessor to scan the specified file as input before continuing with the rest of the current source file. The output from the preprocessor contains the output already generated, followed by the output resulting from the included file, followed by the output that comes from the text after the </w:t>
      </w:r>
      <w:r w:rsidRPr="00923ED9">
        <w:rPr>
          <w:rFonts w:ascii="Verdana" w:eastAsia="Times New Roman" w:hAnsi="Verdana" w:cs="Times New Roman"/>
          <w:b/>
          <w:bCs/>
          <w:color w:val="000000"/>
          <w:sz w:val="24"/>
          <w:szCs w:val="24"/>
          <w:lang w:val="en-US"/>
        </w:rPr>
        <w:t>#include</w:t>
      </w:r>
      <w:r w:rsidRPr="00923ED9">
        <w:rPr>
          <w:rFonts w:ascii="Verdana" w:eastAsia="Times New Roman" w:hAnsi="Verdana" w:cs="Times New Roman"/>
          <w:color w:val="000000"/>
          <w:sz w:val="24"/>
          <w:szCs w:val="24"/>
          <w:lang w:val="en-US"/>
        </w:rPr>
        <w:t> directive. For example, if you have a header file header.h as follows −</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23ED9">
        <w:rPr>
          <w:rFonts w:ascii="Consolas" w:eastAsia="Times New Roman" w:hAnsi="Consolas" w:cs="Consolas"/>
          <w:color w:val="313131"/>
          <w:sz w:val="26"/>
          <w:szCs w:val="26"/>
          <w:lang w:val="en-US"/>
        </w:rPr>
        <w:t>char *test (void);</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lastRenderedPageBreak/>
        <w:t>and a main program called </w:t>
      </w:r>
      <w:r w:rsidRPr="00923ED9">
        <w:rPr>
          <w:rFonts w:ascii="Verdana" w:eastAsia="Times New Roman" w:hAnsi="Verdana" w:cs="Times New Roman"/>
          <w:i/>
          <w:iCs/>
          <w:color w:val="000000"/>
          <w:sz w:val="24"/>
          <w:szCs w:val="24"/>
          <w:lang w:val="en-US"/>
        </w:rPr>
        <w:t>program.c</w:t>
      </w:r>
      <w:r w:rsidRPr="00923ED9">
        <w:rPr>
          <w:rFonts w:ascii="Verdana" w:eastAsia="Times New Roman" w:hAnsi="Verdana" w:cs="Times New Roman"/>
          <w:color w:val="000000"/>
          <w:sz w:val="24"/>
          <w:szCs w:val="24"/>
          <w:lang w:val="en-US"/>
        </w:rPr>
        <w:t> that uses the header file, like this −</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000088"/>
          <w:sz w:val="28"/>
          <w:lang w:val="en-US"/>
        </w:rPr>
        <w:t>int</w:t>
      </w:r>
      <w:r w:rsidRPr="00923ED9">
        <w:rPr>
          <w:rFonts w:ascii="Consolas" w:eastAsia="Times New Roman" w:hAnsi="Consolas" w:cs="Consolas"/>
          <w:color w:val="313131"/>
          <w:sz w:val="28"/>
          <w:lang w:val="en-US"/>
        </w:rPr>
        <w:t xml:space="preserve"> x</w:t>
      </w:r>
      <w:r w:rsidRPr="00923ED9">
        <w:rPr>
          <w:rFonts w:ascii="Consolas" w:eastAsia="Times New Roman" w:hAnsi="Consolas" w:cs="Consolas"/>
          <w:color w:val="666600"/>
          <w:sz w:val="28"/>
          <w:lang w:val="en-US"/>
        </w:rPr>
        <w:t>;</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880000"/>
          <w:sz w:val="28"/>
          <w:lang w:val="en-US"/>
        </w:rPr>
        <w:t>#include</w:t>
      </w:r>
      <w:r w:rsidRPr="00923ED9">
        <w:rPr>
          <w:rFonts w:ascii="Consolas" w:eastAsia="Times New Roman" w:hAnsi="Consolas" w:cs="Consolas"/>
          <w:color w:val="313131"/>
          <w:sz w:val="28"/>
          <w:lang w:val="en-US"/>
        </w:rPr>
        <w:t xml:space="preserve"> </w:t>
      </w:r>
      <w:r w:rsidRPr="00923ED9">
        <w:rPr>
          <w:rFonts w:ascii="Consolas" w:eastAsia="Times New Roman" w:hAnsi="Consolas" w:cs="Consolas"/>
          <w:color w:val="008800"/>
          <w:sz w:val="28"/>
          <w:lang w:val="en-US"/>
        </w:rPr>
        <w:t>"header.h"</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000088"/>
          <w:sz w:val="28"/>
          <w:lang w:val="en-US"/>
        </w:rPr>
        <w:t>int</w:t>
      </w:r>
      <w:r w:rsidRPr="00923ED9">
        <w:rPr>
          <w:rFonts w:ascii="Consolas" w:eastAsia="Times New Roman" w:hAnsi="Consolas" w:cs="Consolas"/>
          <w:color w:val="313131"/>
          <w:sz w:val="28"/>
          <w:lang w:val="en-US"/>
        </w:rPr>
        <w:t xml:space="preserve"> main </w:t>
      </w:r>
      <w:r w:rsidRPr="00923ED9">
        <w:rPr>
          <w:rFonts w:ascii="Consolas" w:eastAsia="Times New Roman" w:hAnsi="Consolas" w:cs="Consolas"/>
          <w:color w:val="666600"/>
          <w:sz w:val="28"/>
          <w:lang w:val="en-US"/>
        </w:rPr>
        <w:t>(</w:t>
      </w:r>
      <w:r w:rsidRPr="00923ED9">
        <w:rPr>
          <w:rFonts w:ascii="Consolas" w:eastAsia="Times New Roman" w:hAnsi="Consolas" w:cs="Consolas"/>
          <w:color w:val="000088"/>
          <w:sz w:val="28"/>
          <w:lang w:val="en-US"/>
        </w:rPr>
        <w:t>void</w:t>
      </w:r>
      <w:r w:rsidRPr="00923ED9">
        <w:rPr>
          <w:rFonts w:ascii="Consolas" w:eastAsia="Times New Roman" w:hAnsi="Consolas" w:cs="Consolas"/>
          <w:color w:val="666600"/>
          <w:sz w:val="28"/>
          <w:lang w:val="en-US"/>
        </w:rPr>
        <w:t>)</w:t>
      </w:r>
      <w:r w:rsidRPr="00923ED9">
        <w:rPr>
          <w:rFonts w:ascii="Consolas" w:eastAsia="Times New Roman" w:hAnsi="Consolas" w:cs="Consolas"/>
          <w:color w:val="313131"/>
          <w:sz w:val="28"/>
          <w:lang w:val="en-US"/>
        </w:rPr>
        <w:t xml:space="preserve"> </w:t>
      </w:r>
      <w:r w:rsidRPr="00923ED9">
        <w:rPr>
          <w:rFonts w:ascii="Consolas" w:eastAsia="Times New Roman" w:hAnsi="Consolas" w:cs="Consolas"/>
          <w:color w:val="666600"/>
          <w:sz w:val="28"/>
          <w:lang w:val="en-US"/>
        </w:rPr>
        <w:t>{</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313131"/>
          <w:sz w:val="28"/>
          <w:lang w:val="en-US"/>
        </w:rPr>
        <w:t xml:space="preserve">   puts </w:t>
      </w:r>
      <w:r w:rsidRPr="00923ED9">
        <w:rPr>
          <w:rFonts w:ascii="Consolas" w:eastAsia="Times New Roman" w:hAnsi="Consolas" w:cs="Consolas"/>
          <w:color w:val="666600"/>
          <w:sz w:val="28"/>
          <w:lang w:val="en-US"/>
        </w:rPr>
        <w:t>(</w:t>
      </w:r>
      <w:r w:rsidRPr="00923ED9">
        <w:rPr>
          <w:rFonts w:ascii="Consolas" w:eastAsia="Times New Roman" w:hAnsi="Consolas" w:cs="Consolas"/>
          <w:color w:val="313131"/>
          <w:sz w:val="28"/>
          <w:lang w:val="en-US"/>
        </w:rPr>
        <w:t xml:space="preserve">test </w:t>
      </w:r>
      <w:r w:rsidRPr="00923ED9">
        <w:rPr>
          <w:rFonts w:ascii="Consolas" w:eastAsia="Times New Roman" w:hAnsi="Consolas" w:cs="Consolas"/>
          <w:color w:val="666600"/>
          <w:sz w:val="28"/>
          <w:lang w:val="en-US"/>
        </w:rPr>
        <w:t>());</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923ED9">
        <w:rPr>
          <w:rFonts w:ascii="Consolas" w:eastAsia="Times New Roman" w:hAnsi="Consolas" w:cs="Consolas"/>
          <w:color w:val="666600"/>
          <w:sz w:val="28"/>
          <w:lang w:val="en-US"/>
        </w:rPr>
        <w:t>}</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the compiler will see the same token stream as it would if program.c read.</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000088"/>
          <w:sz w:val="28"/>
          <w:lang w:val="en-US"/>
        </w:rPr>
        <w:t>int</w:t>
      </w:r>
      <w:r w:rsidRPr="00923ED9">
        <w:rPr>
          <w:rFonts w:ascii="Consolas" w:eastAsia="Times New Roman" w:hAnsi="Consolas" w:cs="Consolas"/>
          <w:color w:val="313131"/>
          <w:sz w:val="28"/>
          <w:lang w:val="en-US"/>
        </w:rPr>
        <w:t xml:space="preserve"> x</w:t>
      </w:r>
      <w:r w:rsidRPr="00923ED9">
        <w:rPr>
          <w:rFonts w:ascii="Consolas" w:eastAsia="Times New Roman" w:hAnsi="Consolas" w:cs="Consolas"/>
          <w:color w:val="666600"/>
          <w:sz w:val="28"/>
          <w:lang w:val="en-US"/>
        </w:rPr>
        <w:t>;</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000088"/>
          <w:sz w:val="28"/>
          <w:lang w:val="en-US"/>
        </w:rPr>
        <w:t>char</w:t>
      </w:r>
      <w:r w:rsidRPr="00923ED9">
        <w:rPr>
          <w:rFonts w:ascii="Consolas" w:eastAsia="Times New Roman" w:hAnsi="Consolas" w:cs="Consolas"/>
          <w:color w:val="313131"/>
          <w:sz w:val="28"/>
          <w:lang w:val="en-US"/>
        </w:rPr>
        <w:t xml:space="preserve"> </w:t>
      </w:r>
      <w:r w:rsidRPr="00923ED9">
        <w:rPr>
          <w:rFonts w:ascii="Consolas" w:eastAsia="Times New Roman" w:hAnsi="Consolas" w:cs="Consolas"/>
          <w:color w:val="666600"/>
          <w:sz w:val="28"/>
          <w:lang w:val="en-US"/>
        </w:rPr>
        <w:t>*</w:t>
      </w:r>
      <w:r w:rsidRPr="00923ED9">
        <w:rPr>
          <w:rFonts w:ascii="Consolas" w:eastAsia="Times New Roman" w:hAnsi="Consolas" w:cs="Consolas"/>
          <w:color w:val="313131"/>
          <w:sz w:val="28"/>
          <w:lang w:val="en-US"/>
        </w:rPr>
        <w:t xml:space="preserve">test </w:t>
      </w:r>
      <w:r w:rsidRPr="00923ED9">
        <w:rPr>
          <w:rFonts w:ascii="Consolas" w:eastAsia="Times New Roman" w:hAnsi="Consolas" w:cs="Consolas"/>
          <w:color w:val="666600"/>
          <w:sz w:val="28"/>
          <w:lang w:val="en-US"/>
        </w:rPr>
        <w:t>(</w:t>
      </w:r>
      <w:r w:rsidRPr="00923ED9">
        <w:rPr>
          <w:rFonts w:ascii="Consolas" w:eastAsia="Times New Roman" w:hAnsi="Consolas" w:cs="Consolas"/>
          <w:color w:val="000088"/>
          <w:sz w:val="28"/>
          <w:lang w:val="en-US"/>
        </w:rPr>
        <w:t>void</w:t>
      </w:r>
      <w:r w:rsidRPr="00923ED9">
        <w:rPr>
          <w:rFonts w:ascii="Consolas" w:eastAsia="Times New Roman" w:hAnsi="Consolas" w:cs="Consolas"/>
          <w:color w:val="666600"/>
          <w:sz w:val="28"/>
          <w:lang w:val="en-US"/>
        </w:rPr>
        <w:t>);</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000088"/>
          <w:sz w:val="28"/>
          <w:lang w:val="en-US"/>
        </w:rPr>
        <w:t>int</w:t>
      </w:r>
      <w:r w:rsidRPr="00923ED9">
        <w:rPr>
          <w:rFonts w:ascii="Consolas" w:eastAsia="Times New Roman" w:hAnsi="Consolas" w:cs="Consolas"/>
          <w:color w:val="313131"/>
          <w:sz w:val="28"/>
          <w:lang w:val="en-US"/>
        </w:rPr>
        <w:t xml:space="preserve"> main </w:t>
      </w:r>
      <w:r w:rsidRPr="00923ED9">
        <w:rPr>
          <w:rFonts w:ascii="Consolas" w:eastAsia="Times New Roman" w:hAnsi="Consolas" w:cs="Consolas"/>
          <w:color w:val="666600"/>
          <w:sz w:val="28"/>
          <w:lang w:val="en-US"/>
        </w:rPr>
        <w:t>(</w:t>
      </w:r>
      <w:r w:rsidRPr="00923ED9">
        <w:rPr>
          <w:rFonts w:ascii="Consolas" w:eastAsia="Times New Roman" w:hAnsi="Consolas" w:cs="Consolas"/>
          <w:color w:val="000088"/>
          <w:sz w:val="28"/>
          <w:lang w:val="en-US"/>
        </w:rPr>
        <w:t>void</w:t>
      </w:r>
      <w:r w:rsidRPr="00923ED9">
        <w:rPr>
          <w:rFonts w:ascii="Consolas" w:eastAsia="Times New Roman" w:hAnsi="Consolas" w:cs="Consolas"/>
          <w:color w:val="666600"/>
          <w:sz w:val="28"/>
          <w:lang w:val="en-US"/>
        </w:rPr>
        <w:t>)</w:t>
      </w:r>
      <w:r w:rsidRPr="00923ED9">
        <w:rPr>
          <w:rFonts w:ascii="Consolas" w:eastAsia="Times New Roman" w:hAnsi="Consolas" w:cs="Consolas"/>
          <w:color w:val="313131"/>
          <w:sz w:val="28"/>
          <w:lang w:val="en-US"/>
        </w:rPr>
        <w:t xml:space="preserve"> </w:t>
      </w:r>
      <w:r w:rsidRPr="00923ED9">
        <w:rPr>
          <w:rFonts w:ascii="Consolas" w:eastAsia="Times New Roman" w:hAnsi="Consolas" w:cs="Consolas"/>
          <w:color w:val="666600"/>
          <w:sz w:val="28"/>
          <w:lang w:val="en-US"/>
        </w:rPr>
        <w:t>{</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313131"/>
          <w:sz w:val="28"/>
          <w:lang w:val="en-US"/>
        </w:rPr>
        <w:t xml:space="preserve">   puts </w:t>
      </w:r>
      <w:r w:rsidRPr="00923ED9">
        <w:rPr>
          <w:rFonts w:ascii="Consolas" w:eastAsia="Times New Roman" w:hAnsi="Consolas" w:cs="Consolas"/>
          <w:color w:val="666600"/>
          <w:sz w:val="28"/>
          <w:lang w:val="en-US"/>
        </w:rPr>
        <w:t>(</w:t>
      </w:r>
      <w:r w:rsidRPr="00923ED9">
        <w:rPr>
          <w:rFonts w:ascii="Consolas" w:eastAsia="Times New Roman" w:hAnsi="Consolas" w:cs="Consolas"/>
          <w:color w:val="313131"/>
          <w:sz w:val="28"/>
          <w:lang w:val="en-US"/>
        </w:rPr>
        <w:t xml:space="preserve">test </w:t>
      </w:r>
      <w:r w:rsidRPr="00923ED9">
        <w:rPr>
          <w:rFonts w:ascii="Consolas" w:eastAsia="Times New Roman" w:hAnsi="Consolas" w:cs="Consolas"/>
          <w:color w:val="666600"/>
          <w:sz w:val="28"/>
          <w:lang w:val="en-US"/>
        </w:rPr>
        <w:t>());</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923ED9">
        <w:rPr>
          <w:rFonts w:ascii="Consolas" w:eastAsia="Times New Roman" w:hAnsi="Consolas" w:cs="Consolas"/>
          <w:color w:val="666600"/>
          <w:sz w:val="28"/>
          <w:lang w:val="en-US"/>
        </w:rPr>
        <w:t>}</w:t>
      </w:r>
    </w:p>
    <w:p w:rsidR="00923ED9" w:rsidRPr="00923ED9" w:rsidRDefault="00923ED9" w:rsidP="00923ED9">
      <w:pPr>
        <w:spacing w:before="48" w:after="48" w:line="360" w:lineRule="atLeast"/>
        <w:ind w:right="48"/>
        <w:outlineLvl w:val="1"/>
        <w:rPr>
          <w:rFonts w:ascii="Verdana" w:eastAsia="Times New Roman" w:hAnsi="Verdana" w:cs="Times New Roman"/>
          <w:color w:val="121214"/>
          <w:spacing w:val="-21"/>
          <w:sz w:val="41"/>
          <w:szCs w:val="41"/>
          <w:lang w:val="en-US"/>
        </w:rPr>
      </w:pPr>
      <w:r w:rsidRPr="00923ED9">
        <w:rPr>
          <w:rFonts w:ascii="Verdana" w:eastAsia="Times New Roman" w:hAnsi="Verdana" w:cs="Times New Roman"/>
          <w:color w:val="121214"/>
          <w:spacing w:val="-21"/>
          <w:sz w:val="41"/>
          <w:szCs w:val="41"/>
          <w:lang w:val="en-US"/>
        </w:rPr>
        <w:t>Once-Only Headers</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If a header file happens to be included twice, the compiler will process its contents twice and it will result in an error. The standard way to prevent this is to enclose the entire real contents of the file in a conditional, like this −</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880000"/>
          <w:sz w:val="28"/>
          <w:lang w:val="en-US"/>
        </w:rPr>
        <w:t>#ifndef</w:t>
      </w:r>
      <w:r w:rsidRPr="00923ED9">
        <w:rPr>
          <w:rFonts w:ascii="Consolas" w:eastAsia="Times New Roman" w:hAnsi="Consolas" w:cs="Consolas"/>
          <w:color w:val="313131"/>
          <w:sz w:val="28"/>
          <w:lang w:val="en-US"/>
        </w:rPr>
        <w:t xml:space="preserve"> HEADER_FILE</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880000"/>
          <w:sz w:val="28"/>
          <w:lang w:val="en-US"/>
        </w:rPr>
        <w:t>#define</w:t>
      </w:r>
      <w:r w:rsidRPr="00923ED9">
        <w:rPr>
          <w:rFonts w:ascii="Consolas" w:eastAsia="Times New Roman" w:hAnsi="Consolas" w:cs="Consolas"/>
          <w:color w:val="313131"/>
          <w:sz w:val="28"/>
          <w:lang w:val="en-US"/>
        </w:rPr>
        <w:t xml:space="preserve"> HEADER_FILE</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313131"/>
          <w:sz w:val="28"/>
          <w:lang w:val="en-US"/>
        </w:rPr>
        <w:t>the entire header file file</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923ED9">
        <w:rPr>
          <w:rFonts w:ascii="Consolas" w:eastAsia="Times New Roman" w:hAnsi="Consolas" w:cs="Consolas"/>
          <w:color w:val="880000"/>
          <w:sz w:val="28"/>
          <w:lang w:val="en-US"/>
        </w:rPr>
        <w:t>#endif</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This construct is commonly known as a wrapper </w:t>
      </w:r>
      <w:r w:rsidRPr="00923ED9">
        <w:rPr>
          <w:rFonts w:ascii="Verdana" w:eastAsia="Times New Roman" w:hAnsi="Verdana" w:cs="Times New Roman"/>
          <w:b/>
          <w:bCs/>
          <w:color w:val="000000"/>
          <w:sz w:val="24"/>
          <w:szCs w:val="24"/>
          <w:lang w:val="en-US"/>
        </w:rPr>
        <w:t>#ifndef</w:t>
      </w:r>
      <w:r w:rsidRPr="00923ED9">
        <w:rPr>
          <w:rFonts w:ascii="Verdana" w:eastAsia="Times New Roman" w:hAnsi="Verdana" w:cs="Times New Roman"/>
          <w:color w:val="000000"/>
          <w:sz w:val="24"/>
          <w:szCs w:val="24"/>
          <w:lang w:val="en-US"/>
        </w:rPr>
        <w:t>. When the header is included again, the conditional will be false, because HEADER_FILE is defined. The preprocessor will skip over the entire contents of the file, and the compiler will not see it twice.</w:t>
      </w:r>
    </w:p>
    <w:p w:rsidR="00923ED9" w:rsidRPr="00923ED9" w:rsidRDefault="00923ED9" w:rsidP="00923ED9">
      <w:pPr>
        <w:spacing w:before="48" w:after="48" w:line="360" w:lineRule="atLeast"/>
        <w:ind w:right="48"/>
        <w:outlineLvl w:val="1"/>
        <w:rPr>
          <w:rFonts w:ascii="Verdana" w:eastAsia="Times New Roman" w:hAnsi="Verdana" w:cs="Times New Roman"/>
          <w:color w:val="121214"/>
          <w:spacing w:val="-21"/>
          <w:sz w:val="41"/>
          <w:szCs w:val="41"/>
          <w:lang w:val="en-US"/>
        </w:rPr>
      </w:pPr>
      <w:r w:rsidRPr="00923ED9">
        <w:rPr>
          <w:rFonts w:ascii="Verdana" w:eastAsia="Times New Roman" w:hAnsi="Verdana" w:cs="Times New Roman"/>
          <w:color w:val="121214"/>
          <w:spacing w:val="-21"/>
          <w:sz w:val="41"/>
          <w:szCs w:val="41"/>
          <w:lang w:val="en-US"/>
        </w:rPr>
        <w:t>Computed Includes</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880000"/>
          <w:sz w:val="28"/>
          <w:lang w:val="en-US"/>
        </w:rPr>
        <w:t>#if SYSTEM_1</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313131"/>
          <w:sz w:val="28"/>
          <w:lang w:val="en-US"/>
        </w:rPr>
        <w:t xml:space="preserve">   </w:t>
      </w:r>
      <w:r w:rsidRPr="00923ED9">
        <w:rPr>
          <w:rFonts w:ascii="Consolas" w:eastAsia="Times New Roman" w:hAnsi="Consolas" w:cs="Consolas"/>
          <w:color w:val="880000"/>
          <w:sz w:val="28"/>
          <w:lang w:val="en-US"/>
        </w:rPr>
        <w:t># include "system_1.h"</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880000"/>
          <w:sz w:val="28"/>
          <w:lang w:val="en-US"/>
        </w:rPr>
        <w:t>#elif</w:t>
      </w:r>
      <w:r w:rsidRPr="00923ED9">
        <w:rPr>
          <w:rFonts w:ascii="Consolas" w:eastAsia="Times New Roman" w:hAnsi="Consolas" w:cs="Consolas"/>
          <w:color w:val="313131"/>
          <w:sz w:val="28"/>
          <w:lang w:val="en-US"/>
        </w:rPr>
        <w:t xml:space="preserve"> SYSTEM_2</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313131"/>
          <w:sz w:val="28"/>
          <w:lang w:val="en-US"/>
        </w:rPr>
        <w:t xml:space="preserve">   </w:t>
      </w:r>
      <w:r w:rsidRPr="00923ED9">
        <w:rPr>
          <w:rFonts w:ascii="Consolas" w:eastAsia="Times New Roman" w:hAnsi="Consolas" w:cs="Consolas"/>
          <w:color w:val="880000"/>
          <w:sz w:val="28"/>
          <w:lang w:val="en-US"/>
        </w:rPr>
        <w:t># include "system_2.h"</w:t>
      </w:r>
    </w:p>
    <w:p w:rsidR="00923ED9" w:rsidRPr="00E13B18"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E13B18">
        <w:rPr>
          <w:rFonts w:ascii="Consolas" w:eastAsia="Times New Roman" w:hAnsi="Consolas" w:cs="Consolas"/>
          <w:color w:val="880000"/>
          <w:sz w:val="28"/>
          <w:lang w:val="en-US"/>
        </w:rPr>
        <w:t>#</w:t>
      </w:r>
      <w:proofErr w:type="spellStart"/>
      <w:r w:rsidRPr="00E13B18">
        <w:rPr>
          <w:rFonts w:ascii="Consolas" w:eastAsia="Times New Roman" w:hAnsi="Consolas" w:cs="Consolas"/>
          <w:color w:val="880000"/>
          <w:sz w:val="28"/>
          <w:lang w:val="en-US"/>
        </w:rPr>
        <w:t>elif</w:t>
      </w:r>
      <w:proofErr w:type="spellEnd"/>
      <w:r w:rsidRPr="00E13B18">
        <w:rPr>
          <w:rFonts w:ascii="Consolas" w:eastAsia="Times New Roman" w:hAnsi="Consolas" w:cs="Consolas"/>
          <w:color w:val="313131"/>
          <w:sz w:val="28"/>
          <w:lang w:val="en-US"/>
        </w:rPr>
        <w:t xml:space="preserve"> SYSTEM_3</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lang w:val="en-US"/>
        </w:rPr>
      </w:pPr>
      <w:r w:rsidRPr="00923ED9">
        <w:rPr>
          <w:rFonts w:ascii="Consolas" w:eastAsia="Times New Roman" w:hAnsi="Consolas" w:cs="Consolas"/>
          <w:color w:val="313131"/>
          <w:sz w:val="28"/>
          <w:lang w:val="en-US"/>
        </w:rPr>
        <w:t xml:space="preserve">   </w:t>
      </w:r>
      <w:r w:rsidRPr="00923ED9">
        <w:rPr>
          <w:rFonts w:ascii="Consolas" w:eastAsia="Times New Roman" w:hAnsi="Consolas" w:cs="Consolas"/>
          <w:color w:val="666600"/>
          <w:sz w:val="28"/>
          <w:lang w:val="en-US"/>
        </w:rPr>
        <w:t>...</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215" w:line="344" w:lineRule="atLeast"/>
        <w:rPr>
          <w:rFonts w:ascii="Consolas" w:eastAsia="Times New Roman" w:hAnsi="Consolas" w:cs="Consolas"/>
          <w:color w:val="313131"/>
          <w:sz w:val="28"/>
          <w:szCs w:val="28"/>
          <w:lang w:val="en-US"/>
        </w:rPr>
      </w:pPr>
      <w:r w:rsidRPr="00923ED9">
        <w:rPr>
          <w:rFonts w:ascii="Consolas" w:eastAsia="Times New Roman" w:hAnsi="Consolas" w:cs="Consolas"/>
          <w:color w:val="880000"/>
          <w:sz w:val="28"/>
          <w:lang w:val="en-US"/>
        </w:rPr>
        <w:t>#endif</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But as it grows, it becomes tedious, instead the preprocessor offers the ability to use a macro for the header name. This is called a </w:t>
      </w:r>
      <w:r w:rsidRPr="00923ED9">
        <w:rPr>
          <w:rFonts w:ascii="Verdana" w:eastAsia="Times New Roman" w:hAnsi="Verdana" w:cs="Times New Roman"/>
          <w:b/>
          <w:bCs/>
          <w:color w:val="000000"/>
          <w:sz w:val="24"/>
          <w:szCs w:val="24"/>
          <w:lang w:val="en-US"/>
        </w:rPr>
        <w:t xml:space="preserve">computed </w:t>
      </w:r>
      <w:r w:rsidRPr="00923ED9">
        <w:rPr>
          <w:rFonts w:ascii="Verdana" w:eastAsia="Times New Roman" w:hAnsi="Verdana" w:cs="Times New Roman"/>
          <w:b/>
          <w:bCs/>
          <w:color w:val="000000"/>
          <w:sz w:val="24"/>
          <w:szCs w:val="24"/>
          <w:lang w:val="en-US"/>
        </w:rPr>
        <w:lastRenderedPageBreak/>
        <w:t>include</w:t>
      </w:r>
      <w:r w:rsidRPr="00923ED9">
        <w:rPr>
          <w:rFonts w:ascii="Verdana" w:eastAsia="Times New Roman" w:hAnsi="Verdana" w:cs="Times New Roman"/>
          <w:color w:val="000000"/>
          <w:sz w:val="24"/>
          <w:szCs w:val="24"/>
          <w:lang w:val="en-US"/>
        </w:rPr>
        <w:t>. Instead of writing a header name as the direct argument of </w:t>
      </w:r>
      <w:r w:rsidRPr="00923ED9">
        <w:rPr>
          <w:rFonts w:ascii="Verdana" w:eastAsia="Times New Roman" w:hAnsi="Verdana" w:cs="Times New Roman"/>
          <w:b/>
          <w:bCs/>
          <w:color w:val="000000"/>
          <w:sz w:val="24"/>
          <w:szCs w:val="24"/>
          <w:lang w:val="en-US"/>
        </w:rPr>
        <w:t>#include</w:t>
      </w:r>
      <w:r w:rsidRPr="00923ED9">
        <w:rPr>
          <w:rFonts w:ascii="Verdana" w:eastAsia="Times New Roman" w:hAnsi="Verdana" w:cs="Times New Roman"/>
          <w:color w:val="000000"/>
          <w:sz w:val="24"/>
          <w:szCs w:val="24"/>
          <w:lang w:val="en-US"/>
        </w:rPr>
        <w:t>, you simply put a macro name there −</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23ED9">
        <w:rPr>
          <w:rFonts w:ascii="Consolas" w:eastAsia="Times New Roman" w:hAnsi="Consolas" w:cs="Consolas"/>
          <w:color w:val="313131"/>
          <w:sz w:val="26"/>
          <w:szCs w:val="26"/>
          <w:lang w:val="en-US"/>
        </w:rPr>
        <w:t>#define SYSTEM_H "system_1.h"</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23ED9">
        <w:rPr>
          <w:rFonts w:ascii="Consolas" w:eastAsia="Times New Roman" w:hAnsi="Consolas" w:cs="Consolas"/>
          <w:color w:val="313131"/>
          <w:sz w:val="26"/>
          <w:szCs w:val="26"/>
          <w:lang w:val="en-US"/>
        </w:rPr>
        <w:t>...</w:t>
      </w:r>
    </w:p>
    <w:p w:rsidR="00923ED9" w:rsidRPr="00923ED9" w:rsidRDefault="00923ED9" w:rsidP="00923ED9">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6"/>
          <w:szCs w:val="26"/>
          <w:lang w:val="en-US"/>
        </w:rPr>
      </w:pPr>
      <w:r w:rsidRPr="00923ED9">
        <w:rPr>
          <w:rFonts w:ascii="Consolas" w:eastAsia="Times New Roman" w:hAnsi="Consolas" w:cs="Consolas"/>
          <w:color w:val="313131"/>
          <w:sz w:val="26"/>
          <w:szCs w:val="26"/>
          <w:lang w:val="en-US"/>
        </w:rPr>
        <w:t>#include SYSTEM_H</w:t>
      </w:r>
    </w:p>
    <w:p w:rsidR="00923ED9" w:rsidRPr="00923ED9" w:rsidRDefault="00923ED9" w:rsidP="00923ED9">
      <w:pPr>
        <w:spacing w:after="144" w:line="516" w:lineRule="atLeast"/>
        <w:ind w:left="48" w:right="48"/>
        <w:jc w:val="both"/>
        <w:rPr>
          <w:rFonts w:ascii="Verdana" w:eastAsia="Times New Roman" w:hAnsi="Verdana" w:cs="Times New Roman"/>
          <w:color w:val="000000"/>
          <w:sz w:val="24"/>
          <w:szCs w:val="24"/>
          <w:lang w:val="en-US"/>
        </w:rPr>
      </w:pPr>
      <w:r w:rsidRPr="00923ED9">
        <w:rPr>
          <w:rFonts w:ascii="Verdana" w:eastAsia="Times New Roman" w:hAnsi="Verdana" w:cs="Times New Roman"/>
          <w:color w:val="000000"/>
          <w:sz w:val="24"/>
          <w:szCs w:val="24"/>
          <w:lang w:val="en-US"/>
        </w:rPr>
        <w:t>SYSTEM_H will be expanded, and the preprocessor will look for system_1.h as if the </w:t>
      </w:r>
      <w:r w:rsidRPr="00923ED9">
        <w:rPr>
          <w:rFonts w:ascii="Verdana" w:eastAsia="Times New Roman" w:hAnsi="Verdana" w:cs="Times New Roman"/>
          <w:b/>
          <w:bCs/>
          <w:color w:val="000000"/>
          <w:sz w:val="24"/>
          <w:szCs w:val="24"/>
          <w:lang w:val="en-US"/>
        </w:rPr>
        <w:t>#include</w:t>
      </w:r>
      <w:r w:rsidRPr="00923ED9">
        <w:rPr>
          <w:rFonts w:ascii="Verdana" w:eastAsia="Times New Roman" w:hAnsi="Verdana" w:cs="Times New Roman"/>
          <w:color w:val="000000"/>
          <w:sz w:val="24"/>
          <w:szCs w:val="24"/>
          <w:lang w:val="en-US"/>
        </w:rPr>
        <w:t> had been written that way originally. SYSTEM_H could be defined by your Makefile with a -D option.</w:t>
      </w:r>
    </w:p>
    <w:p w:rsidR="00923ED9" w:rsidRPr="00923ED9" w:rsidRDefault="00923ED9" w:rsidP="00923ED9">
      <w:pPr>
        <w:rPr>
          <w:lang w:val="en-US"/>
        </w:rPr>
      </w:pPr>
    </w:p>
    <w:p w:rsidR="009100E9" w:rsidRPr="00BF4BC1" w:rsidRDefault="009100E9" w:rsidP="009100E9">
      <w:pPr>
        <w:jc w:val="both"/>
        <w:rPr>
          <w:rFonts w:ascii="Times New Roman" w:hAnsi="Times New Roman" w:cs="Times New Roman"/>
          <w:b/>
          <w:sz w:val="24"/>
          <w:szCs w:val="28"/>
          <w:lang w:val="en-US"/>
        </w:rPr>
      </w:pPr>
      <w:r w:rsidRPr="00BF4BC1">
        <w:rPr>
          <w:rFonts w:ascii="Times New Roman" w:hAnsi="Times New Roman" w:cs="Times New Roman"/>
          <w:b/>
          <w:sz w:val="24"/>
          <w:szCs w:val="28"/>
          <w:lang w:val="en-US"/>
        </w:rPr>
        <w:t>Topic № 27.</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t xml:space="preserve">This </w:t>
      </w:r>
      <w:r>
        <w:rPr>
          <w:rFonts w:ascii="Verdana" w:eastAsia="Times New Roman" w:hAnsi="Verdana" w:cs="Times New Roman"/>
          <w:color w:val="000000"/>
          <w:sz w:val="24"/>
          <w:szCs w:val="24"/>
          <w:lang w:val="en-US"/>
        </w:rPr>
        <w:t xml:space="preserve">lecture </w:t>
      </w:r>
      <w:r w:rsidRPr="00AD7FE5">
        <w:rPr>
          <w:rFonts w:ascii="Verdana" w:eastAsia="Times New Roman" w:hAnsi="Verdana" w:cs="Times New Roman"/>
          <w:color w:val="000000"/>
          <w:sz w:val="24"/>
          <w:szCs w:val="24"/>
          <w:lang w:val="en-US"/>
        </w:rPr>
        <w:t>explains dynamic memory management in C. The C programming language provides several functions for memory allocation and management. These functions can be found in the </w:t>
      </w:r>
      <w:r w:rsidRPr="00AD7FE5">
        <w:rPr>
          <w:rFonts w:ascii="Verdana" w:eastAsia="Times New Roman" w:hAnsi="Verdana" w:cs="Times New Roman"/>
          <w:b/>
          <w:bCs/>
          <w:color w:val="000000"/>
          <w:sz w:val="24"/>
          <w:szCs w:val="24"/>
          <w:lang w:val="en-US"/>
        </w:rPr>
        <w:t>&lt;stdlib.h&gt;</w:t>
      </w:r>
      <w:r w:rsidRPr="00AD7FE5">
        <w:rPr>
          <w:rFonts w:ascii="Verdana" w:eastAsia="Times New Roman" w:hAnsi="Verdana" w:cs="Times New Roman"/>
          <w:color w:val="000000"/>
          <w:sz w:val="24"/>
          <w:szCs w:val="24"/>
          <w:lang w:val="en-US"/>
        </w:rPr>
        <w:t> header file.</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6547"/>
      </w:tblGrid>
      <w:tr w:rsidR="00BF4BC1" w:rsidRPr="00AD7FE5" w:rsidTr="00F853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4BC1" w:rsidRPr="00AD7FE5" w:rsidRDefault="00BF4BC1" w:rsidP="00F853B5">
            <w:pPr>
              <w:spacing w:after="300" w:line="240" w:lineRule="auto"/>
              <w:jc w:val="center"/>
              <w:rPr>
                <w:rFonts w:ascii="Verdana" w:eastAsia="Times New Roman" w:hAnsi="Verdana" w:cs="Times New Roman"/>
                <w:b/>
                <w:bCs/>
                <w:color w:val="313131"/>
                <w:sz w:val="21"/>
                <w:szCs w:val="21"/>
              </w:rPr>
            </w:pPr>
            <w:r w:rsidRPr="00AD7FE5">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4BC1" w:rsidRPr="00AD7FE5" w:rsidRDefault="00BF4BC1" w:rsidP="00F853B5">
            <w:pPr>
              <w:spacing w:after="300" w:line="240" w:lineRule="auto"/>
              <w:jc w:val="center"/>
              <w:rPr>
                <w:rFonts w:ascii="Verdana" w:eastAsia="Times New Roman" w:hAnsi="Verdana" w:cs="Times New Roman"/>
                <w:b/>
                <w:bCs/>
                <w:color w:val="313131"/>
                <w:sz w:val="21"/>
                <w:szCs w:val="21"/>
              </w:rPr>
            </w:pPr>
            <w:r w:rsidRPr="00AD7FE5">
              <w:rPr>
                <w:rFonts w:ascii="Verdana" w:eastAsia="Times New Roman" w:hAnsi="Verdana" w:cs="Times New Roman"/>
                <w:b/>
                <w:bCs/>
                <w:color w:val="313131"/>
                <w:sz w:val="21"/>
                <w:szCs w:val="21"/>
              </w:rPr>
              <w:t>Function &amp; Description</w:t>
            </w:r>
          </w:p>
        </w:tc>
      </w:tr>
      <w:tr w:rsidR="00BF4BC1" w:rsidRPr="00493FE0" w:rsidTr="00F853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4BC1" w:rsidRPr="00AD7FE5" w:rsidRDefault="00BF4BC1" w:rsidP="00F853B5">
            <w:pPr>
              <w:spacing w:after="300" w:line="240" w:lineRule="auto"/>
              <w:rPr>
                <w:rFonts w:ascii="Verdana" w:eastAsia="Times New Roman" w:hAnsi="Verdana" w:cs="Times New Roman"/>
                <w:color w:val="313131"/>
                <w:sz w:val="21"/>
                <w:szCs w:val="21"/>
              </w:rPr>
            </w:pPr>
            <w:r w:rsidRPr="00AD7FE5">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4BC1" w:rsidRPr="00AD7FE5" w:rsidRDefault="00BF4BC1" w:rsidP="00F853B5">
            <w:pPr>
              <w:spacing w:after="144" w:line="360" w:lineRule="atLeast"/>
              <w:ind w:left="48" w:right="48"/>
              <w:jc w:val="both"/>
              <w:rPr>
                <w:rFonts w:ascii="Verdana" w:eastAsia="Times New Roman" w:hAnsi="Verdana" w:cs="Times New Roman"/>
                <w:color w:val="000000"/>
                <w:sz w:val="21"/>
                <w:szCs w:val="21"/>
                <w:lang w:val="en-US"/>
              </w:rPr>
            </w:pPr>
            <w:r w:rsidRPr="00AD7FE5">
              <w:rPr>
                <w:rFonts w:ascii="Verdana" w:eastAsia="Times New Roman" w:hAnsi="Verdana" w:cs="Times New Roman"/>
                <w:b/>
                <w:bCs/>
                <w:color w:val="000000"/>
                <w:sz w:val="21"/>
                <w:szCs w:val="21"/>
                <w:lang w:val="en-US"/>
              </w:rPr>
              <w:t>void *calloc(int num, int size);</w:t>
            </w:r>
          </w:p>
          <w:p w:rsidR="00BF4BC1" w:rsidRPr="00AD7FE5" w:rsidRDefault="00BF4BC1" w:rsidP="00F853B5">
            <w:pPr>
              <w:spacing w:after="144" w:line="360" w:lineRule="atLeast"/>
              <w:ind w:left="48" w:right="48"/>
              <w:jc w:val="both"/>
              <w:rPr>
                <w:rFonts w:ascii="Verdana" w:eastAsia="Times New Roman" w:hAnsi="Verdana" w:cs="Times New Roman"/>
                <w:color w:val="000000"/>
                <w:sz w:val="21"/>
                <w:szCs w:val="21"/>
                <w:lang w:val="en-US"/>
              </w:rPr>
            </w:pPr>
            <w:r w:rsidRPr="00AD7FE5">
              <w:rPr>
                <w:rFonts w:ascii="Verdana" w:eastAsia="Times New Roman" w:hAnsi="Verdana" w:cs="Times New Roman"/>
                <w:color w:val="000000"/>
                <w:sz w:val="21"/>
                <w:szCs w:val="21"/>
                <w:lang w:val="en-US"/>
              </w:rPr>
              <w:t>This function allocates an array of </w:t>
            </w:r>
            <w:r w:rsidRPr="00AD7FE5">
              <w:rPr>
                <w:rFonts w:ascii="Verdana" w:eastAsia="Times New Roman" w:hAnsi="Verdana" w:cs="Times New Roman"/>
                <w:b/>
                <w:bCs/>
                <w:color w:val="000000"/>
                <w:sz w:val="21"/>
                <w:szCs w:val="21"/>
                <w:lang w:val="en-US"/>
              </w:rPr>
              <w:t>num</w:t>
            </w:r>
            <w:r w:rsidRPr="00AD7FE5">
              <w:rPr>
                <w:rFonts w:ascii="Verdana" w:eastAsia="Times New Roman" w:hAnsi="Verdana" w:cs="Times New Roman"/>
                <w:color w:val="000000"/>
                <w:sz w:val="21"/>
                <w:szCs w:val="21"/>
                <w:lang w:val="en-US"/>
              </w:rPr>
              <w:t> elements each of which size in bytes will be </w:t>
            </w:r>
            <w:r w:rsidRPr="00AD7FE5">
              <w:rPr>
                <w:rFonts w:ascii="Verdana" w:eastAsia="Times New Roman" w:hAnsi="Verdana" w:cs="Times New Roman"/>
                <w:b/>
                <w:bCs/>
                <w:color w:val="000000"/>
                <w:sz w:val="21"/>
                <w:szCs w:val="21"/>
                <w:lang w:val="en-US"/>
              </w:rPr>
              <w:t>size</w:t>
            </w:r>
            <w:r w:rsidRPr="00AD7FE5">
              <w:rPr>
                <w:rFonts w:ascii="Verdana" w:eastAsia="Times New Roman" w:hAnsi="Verdana" w:cs="Times New Roman"/>
                <w:color w:val="000000"/>
                <w:sz w:val="21"/>
                <w:szCs w:val="21"/>
                <w:lang w:val="en-US"/>
              </w:rPr>
              <w:t>.</w:t>
            </w:r>
          </w:p>
        </w:tc>
      </w:tr>
      <w:tr w:rsidR="00BF4BC1" w:rsidRPr="00493FE0" w:rsidTr="00F853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4BC1" w:rsidRPr="00AD7FE5" w:rsidRDefault="00BF4BC1" w:rsidP="00F853B5">
            <w:pPr>
              <w:spacing w:after="0" w:line="240" w:lineRule="auto"/>
              <w:rPr>
                <w:rFonts w:ascii="Verdana" w:eastAsia="Times New Roman" w:hAnsi="Verdana" w:cs="Times New Roman"/>
                <w:color w:val="313131"/>
                <w:sz w:val="21"/>
                <w:szCs w:val="21"/>
              </w:rPr>
            </w:pPr>
            <w:r w:rsidRPr="00AD7FE5">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4BC1" w:rsidRPr="00AD7FE5" w:rsidRDefault="00BF4BC1" w:rsidP="00F853B5">
            <w:pPr>
              <w:spacing w:after="144" w:line="360" w:lineRule="atLeast"/>
              <w:ind w:left="48" w:right="48"/>
              <w:jc w:val="both"/>
              <w:rPr>
                <w:rFonts w:ascii="Verdana" w:eastAsia="Times New Roman" w:hAnsi="Verdana" w:cs="Times New Roman"/>
                <w:color w:val="000000"/>
                <w:sz w:val="21"/>
                <w:szCs w:val="21"/>
                <w:lang w:val="en-US"/>
              </w:rPr>
            </w:pPr>
            <w:r w:rsidRPr="00AD7FE5">
              <w:rPr>
                <w:rFonts w:ascii="Verdana" w:eastAsia="Times New Roman" w:hAnsi="Verdana" w:cs="Times New Roman"/>
                <w:b/>
                <w:bCs/>
                <w:color w:val="000000"/>
                <w:sz w:val="21"/>
                <w:szCs w:val="21"/>
                <w:lang w:val="en-US"/>
              </w:rPr>
              <w:t>void free(void *address);</w:t>
            </w:r>
          </w:p>
          <w:p w:rsidR="00BF4BC1" w:rsidRPr="00AD7FE5" w:rsidRDefault="00BF4BC1" w:rsidP="00F853B5">
            <w:pPr>
              <w:spacing w:after="144" w:line="360" w:lineRule="atLeast"/>
              <w:ind w:left="48" w:right="48"/>
              <w:jc w:val="both"/>
              <w:rPr>
                <w:rFonts w:ascii="Verdana" w:eastAsia="Times New Roman" w:hAnsi="Verdana" w:cs="Times New Roman"/>
                <w:color w:val="000000"/>
                <w:sz w:val="21"/>
                <w:szCs w:val="21"/>
                <w:lang w:val="en-US"/>
              </w:rPr>
            </w:pPr>
            <w:r w:rsidRPr="00AD7FE5">
              <w:rPr>
                <w:rFonts w:ascii="Verdana" w:eastAsia="Times New Roman" w:hAnsi="Verdana" w:cs="Times New Roman"/>
                <w:color w:val="000000"/>
                <w:sz w:val="21"/>
                <w:szCs w:val="21"/>
                <w:lang w:val="en-US"/>
              </w:rPr>
              <w:t>This function releases a block of memory block specified by address.</w:t>
            </w:r>
          </w:p>
        </w:tc>
      </w:tr>
      <w:tr w:rsidR="00BF4BC1" w:rsidRPr="00493FE0" w:rsidTr="00F853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4BC1" w:rsidRPr="00AD7FE5" w:rsidRDefault="00BF4BC1" w:rsidP="00F853B5">
            <w:pPr>
              <w:spacing w:after="0" w:line="240" w:lineRule="auto"/>
              <w:rPr>
                <w:rFonts w:ascii="Verdana" w:eastAsia="Times New Roman" w:hAnsi="Verdana" w:cs="Times New Roman"/>
                <w:color w:val="313131"/>
                <w:sz w:val="21"/>
                <w:szCs w:val="21"/>
              </w:rPr>
            </w:pPr>
            <w:r w:rsidRPr="00AD7FE5">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4BC1" w:rsidRPr="00AD7FE5" w:rsidRDefault="00BF4BC1" w:rsidP="00F853B5">
            <w:pPr>
              <w:spacing w:after="144" w:line="360" w:lineRule="atLeast"/>
              <w:ind w:left="48" w:right="48"/>
              <w:jc w:val="both"/>
              <w:rPr>
                <w:rFonts w:ascii="Verdana" w:eastAsia="Times New Roman" w:hAnsi="Verdana" w:cs="Times New Roman"/>
                <w:color w:val="000000"/>
                <w:sz w:val="21"/>
                <w:szCs w:val="21"/>
                <w:lang w:val="en-US"/>
              </w:rPr>
            </w:pPr>
            <w:r w:rsidRPr="00AD7FE5">
              <w:rPr>
                <w:rFonts w:ascii="Verdana" w:eastAsia="Times New Roman" w:hAnsi="Verdana" w:cs="Times New Roman"/>
                <w:b/>
                <w:bCs/>
                <w:color w:val="000000"/>
                <w:sz w:val="21"/>
                <w:szCs w:val="21"/>
                <w:lang w:val="en-US"/>
              </w:rPr>
              <w:t>void *malloc(int num);</w:t>
            </w:r>
          </w:p>
          <w:p w:rsidR="00BF4BC1" w:rsidRPr="00AD7FE5" w:rsidRDefault="00BF4BC1" w:rsidP="00F853B5">
            <w:pPr>
              <w:spacing w:after="144" w:line="360" w:lineRule="atLeast"/>
              <w:ind w:left="48" w:right="48"/>
              <w:jc w:val="both"/>
              <w:rPr>
                <w:rFonts w:ascii="Verdana" w:eastAsia="Times New Roman" w:hAnsi="Verdana" w:cs="Times New Roman"/>
                <w:color w:val="000000"/>
                <w:sz w:val="21"/>
                <w:szCs w:val="21"/>
                <w:lang w:val="en-US"/>
              </w:rPr>
            </w:pPr>
            <w:r w:rsidRPr="00AD7FE5">
              <w:rPr>
                <w:rFonts w:ascii="Verdana" w:eastAsia="Times New Roman" w:hAnsi="Verdana" w:cs="Times New Roman"/>
                <w:color w:val="000000"/>
                <w:sz w:val="21"/>
                <w:szCs w:val="21"/>
                <w:lang w:val="en-US"/>
              </w:rPr>
              <w:t>This function allocates an array of </w:t>
            </w:r>
            <w:r w:rsidRPr="00AD7FE5">
              <w:rPr>
                <w:rFonts w:ascii="Verdana" w:eastAsia="Times New Roman" w:hAnsi="Verdana" w:cs="Times New Roman"/>
                <w:b/>
                <w:bCs/>
                <w:color w:val="000000"/>
                <w:sz w:val="21"/>
                <w:szCs w:val="21"/>
                <w:lang w:val="en-US"/>
              </w:rPr>
              <w:t>num</w:t>
            </w:r>
            <w:r w:rsidRPr="00AD7FE5">
              <w:rPr>
                <w:rFonts w:ascii="Verdana" w:eastAsia="Times New Roman" w:hAnsi="Verdana" w:cs="Times New Roman"/>
                <w:color w:val="000000"/>
                <w:sz w:val="21"/>
                <w:szCs w:val="21"/>
                <w:lang w:val="en-US"/>
              </w:rPr>
              <w:t> bytes and leave them uninitialized.</w:t>
            </w:r>
          </w:p>
        </w:tc>
      </w:tr>
      <w:tr w:rsidR="00BF4BC1" w:rsidRPr="00493FE0" w:rsidTr="00F853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4BC1" w:rsidRPr="00AD7FE5" w:rsidRDefault="00BF4BC1" w:rsidP="00F853B5">
            <w:pPr>
              <w:spacing w:after="0" w:line="240" w:lineRule="auto"/>
              <w:rPr>
                <w:rFonts w:ascii="Verdana" w:eastAsia="Times New Roman" w:hAnsi="Verdana" w:cs="Times New Roman"/>
                <w:color w:val="313131"/>
                <w:sz w:val="21"/>
                <w:szCs w:val="21"/>
              </w:rPr>
            </w:pPr>
            <w:r w:rsidRPr="00AD7FE5">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4BC1" w:rsidRPr="00AD7FE5" w:rsidRDefault="00BF4BC1" w:rsidP="00F853B5">
            <w:pPr>
              <w:spacing w:after="144" w:line="360" w:lineRule="atLeast"/>
              <w:ind w:left="48" w:right="48"/>
              <w:jc w:val="both"/>
              <w:rPr>
                <w:rFonts w:ascii="Verdana" w:eastAsia="Times New Roman" w:hAnsi="Verdana" w:cs="Times New Roman"/>
                <w:color w:val="000000"/>
                <w:sz w:val="21"/>
                <w:szCs w:val="21"/>
                <w:lang w:val="en-US"/>
              </w:rPr>
            </w:pPr>
            <w:r w:rsidRPr="00AD7FE5">
              <w:rPr>
                <w:rFonts w:ascii="Verdana" w:eastAsia="Times New Roman" w:hAnsi="Verdana" w:cs="Times New Roman"/>
                <w:b/>
                <w:bCs/>
                <w:color w:val="000000"/>
                <w:sz w:val="21"/>
                <w:szCs w:val="21"/>
                <w:lang w:val="en-US"/>
              </w:rPr>
              <w:t>void *realloc(void *address, int newsize);</w:t>
            </w:r>
          </w:p>
          <w:p w:rsidR="00BF4BC1" w:rsidRPr="00AD7FE5" w:rsidRDefault="00BF4BC1" w:rsidP="00F853B5">
            <w:pPr>
              <w:spacing w:after="144" w:line="360" w:lineRule="atLeast"/>
              <w:ind w:left="48" w:right="48"/>
              <w:jc w:val="both"/>
              <w:rPr>
                <w:rFonts w:ascii="Verdana" w:eastAsia="Times New Roman" w:hAnsi="Verdana" w:cs="Times New Roman"/>
                <w:color w:val="000000"/>
                <w:sz w:val="21"/>
                <w:szCs w:val="21"/>
                <w:lang w:val="en-US"/>
              </w:rPr>
            </w:pPr>
            <w:r w:rsidRPr="00AD7FE5">
              <w:rPr>
                <w:rFonts w:ascii="Verdana" w:eastAsia="Times New Roman" w:hAnsi="Verdana" w:cs="Times New Roman"/>
                <w:color w:val="000000"/>
                <w:sz w:val="21"/>
                <w:szCs w:val="21"/>
                <w:lang w:val="en-US"/>
              </w:rPr>
              <w:t>This function re-allocates memory extending it upto </w:t>
            </w:r>
            <w:r w:rsidRPr="00AD7FE5">
              <w:rPr>
                <w:rFonts w:ascii="Verdana" w:eastAsia="Times New Roman" w:hAnsi="Verdana" w:cs="Times New Roman"/>
                <w:b/>
                <w:bCs/>
                <w:color w:val="000000"/>
                <w:sz w:val="21"/>
                <w:szCs w:val="21"/>
                <w:lang w:val="en-US"/>
              </w:rPr>
              <w:t>newsize</w:t>
            </w:r>
            <w:r w:rsidRPr="00AD7FE5">
              <w:rPr>
                <w:rFonts w:ascii="Verdana" w:eastAsia="Times New Roman" w:hAnsi="Verdana" w:cs="Times New Roman"/>
                <w:color w:val="000000"/>
                <w:sz w:val="21"/>
                <w:szCs w:val="21"/>
                <w:lang w:val="en-US"/>
              </w:rPr>
              <w:t>.</w:t>
            </w:r>
          </w:p>
        </w:tc>
      </w:tr>
    </w:tbl>
    <w:p w:rsidR="00BF4BC1" w:rsidRPr="00AD7FE5" w:rsidRDefault="00BF4BC1" w:rsidP="00BF4BC1">
      <w:pPr>
        <w:spacing w:before="48" w:after="48" w:line="360" w:lineRule="atLeast"/>
        <w:ind w:right="48"/>
        <w:outlineLvl w:val="1"/>
        <w:rPr>
          <w:rFonts w:ascii="Verdana" w:eastAsia="Times New Roman" w:hAnsi="Verdana" w:cs="Times New Roman"/>
          <w:color w:val="121214"/>
          <w:spacing w:val="-15"/>
          <w:sz w:val="41"/>
          <w:szCs w:val="41"/>
          <w:lang w:val="en-US"/>
        </w:rPr>
      </w:pPr>
      <w:r w:rsidRPr="00AD7FE5">
        <w:rPr>
          <w:rFonts w:ascii="Verdana" w:eastAsia="Times New Roman" w:hAnsi="Verdana" w:cs="Times New Roman"/>
          <w:color w:val="121214"/>
          <w:spacing w:val="-15"/>
          <w:sz w:val="41"/>
          <w:szCs w:val="41"/>
          <w:lang w:val="en-US"/>
        </w:rPr>
        <w:t>Allocating Memory Dynamically</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lastRenderedPageBreak/>
        <w:t>While programming, if you are aware of the size of an array, then it is easy and you can define it as an array. For example, to store a name of any person, it can go up to a maximum of 100 characters, so you can define something as follows −</w:t>
      </w:r>
    </w:p>
    <w:p w:rsidR="00BF4BC1" w:rsidRPr="00AD7FE5" w:rsidRDefault="00BF4BC1" w:rsidP="00BF4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D7FE5">
        <w:rPr>
          <w:rFonts w:ascii="Consolas" w:eastAsia="Times New Roman" w:hAnsi="Consolas" w:cs="Consolas"/>
          <w:color w:val="313131"/>
          <w:sz w:val="18"/>
          <w:szCs w:val="18"/>
          <w:lang w:val="en-US"/>
        </w:rPr>
        <w:t>char name[100];</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t>But now let us consider a situation where you have no idea about the length of the text you need to store, for example, you want to store a detailed description about a topic. Here we need to define a pointer to character without defining how much memory is required and later, based on requirement, we can allocate memory as shown in the below example −</w:t>
      </w:r>
    </w:p>
    <w:p w:rsidR="00BF4BC1" w:rsidRPr="00AD7FE5" w:rsidRDefault="00FE76FE" w:rsidP="00BF4BC1">
      <w:pPr>
        <w:spacing w:after="0" w:line="240" w:lineRule="auto"/>
        <w:rPr>
          <w:rFonts w:ascii="Times New Roman" w:eastAsia="Times New Roman" w:hAnsi="Times New Roman" w:cs="Times New Roman"/>
          <w:sz w:val="24"/>
          <w:szCs w:val="24"/>
          <w:lang w:val="en-US"/>
        </w:rPr>
      </w:pPr>
      <w:hyperlink r:id="rId104" w:tgtFrame="_blank" w:history="1">
        <w:r w:rsidR="00BF4BC1" w:rsidRPr="009F651A">
          <w:rPr>
            <w:rFonts w:ascii="Arial" w:eastAsia="Times New Roman" w:hAnsi="Arial" w:cs="Arial"/>
            <w:color w:val="FFFFFF"/>
            <w:sz w:val="20"/>
            <w:lang w:val="en-US"/>
          </w:rPr>
          <w:t> Live Demo</w:t>
        </w:r>
      </w:hyperlink>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880000"/>
          <w:sz w:val="20"/>
          <w:szCs w:val="20"/>
          <w:lang w:val="en-US"/>
        </w:rPr>
        <w:t>#include</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&lt;stdio.h&gt;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880000"/>
          <w:sz w:val="20"/>
          <w:szCs w:val="20"/>
          <w:lang w:val="en-US"/>
        </w:rPr>
        <w:t>#include</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&lt;stdlib.h&gt;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880000"/>
          <w:sz w:val="20"/>
          <w:szCs w:val="20"/>
          <w:lang w:val="en-US"/>
        </w:rPr>
        <w:t>#include</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&lt;string.h&gt;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000088"/>
          <w:sz w:val="20"/>
          <w:szCs w:val="20"/>
          <w:lang w:val="en-US"/>
        </w:rPr>
        <w:t>int</w:t>
      </w:r>
      <w:r w:rsidRPr="009F651A">
        <w:rPr>
          <w:rFonts w:ascii="Consolas" w:eastAsia="Times New Roman" w:hAnsi="Consolas" w:cs="Consolas"/>
          <w:color w:val="313131"/>
          <w:sz w:val="20"/>
          <w:szCs w:val="20"/>
          <w:lang w:val="en-US"/>
        </w:rPr>
        <w:t xml:space="preserve"> main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char</w:t>
      </w:r>
      <w:r w:rsidRPr="009F651A">
        <w:rPr>
          <w:rFonts w:ascii="Consolas" w:eastAsia="Times New Roman" w:hAnsi="Consolas" w:cs="Consolas"/>
          <w:color w:val="313131"/>
          <w:sz w:val="20"/>
          <w:szCs w:val="20"/>
          <w:lang w:val="en-US"/>
        </w:rPr>
        <w:t xml:space="preserve"> name</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6666"/>
          <w:sz w:val="20"/>
          <w:szCs w:val="20"/>
          <w:lang w:val="en-US"/>
        </w:rPr>
        <w:t>100</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char</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description</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strcpy</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name</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"Zara Ali"</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880000"/>
          <w:sz w:val="20"/>
          <w:szCs w:val="20"/>
          <w:lang w:val="en-US"/>
        </w:rPr>
        <w:t>/* allocate memory dynamically */</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description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malloc</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6666"/>
          <w:sz w:val="20"/>
          <w:szCs w:val="20"/>
          <w:lang w:val="en-US"/>
        </w:rPr>
        <w:t>200</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sizeof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0088"/>
          <w:sz w:val="20"/>
          <w:szCs w:val="20"/>
          <w:lang w:val="en-US"/>
        </w:rPr>
        <w:t>char</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ab/>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if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description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NULL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fprintf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stderr</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"Error - unable to allocate required memory\n"</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else</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strcpy</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description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"Zara ali a DPS student in class 10th"</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printf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8800"/>
          <w:sz w:val="20"/>
          <w:szCs w:val="20"/>
          <w:lang w:val="en-US"/>
        </w:rPr>
        <w:t>"Name = %s\n"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name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lastRenderedPageBreak/>
        <w:t xml:space="preserve">   printf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8800"/>
          <w:sz w:val="20"/>
          <w:szCs w:val="20"/>
          <w:lang w:val="en-US"/>
        </w:rPr>
        <w:t>"Description: %s\n"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description </w:t>
      </w:r>
      <w:r w:rsidRPr="009F651A">
        <w:rPr>
          <w:rFonts w:ascii="Consolas" w:eastAsia="Times New Roman" w:hAnsi="Consolas" w:cs="Consolas"/>
          <w:color w:val="666600"/>
          <w:sz w:val="20"/>
          <w:szCs w:val="20"/>
          <w:lang w:val="en-US"/>
        </w:rPr>
        <w:t>);</w:t>
      </w:r>
    </w:p>
    <w:p w:rsidR="00BF4BC1" w:rsidRPr="00AD7FE5"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666600"/>
          <w:sz w:val="20"/>
          <w:szCs w:val="20"/>
          <w:lang w:val="en-US"/>
        </w:rPr>
        <w:t>}</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t>When the above code is compiled and executed, it produces the following result.</w:t>
      </w:r>
    </w:p>
    <w:p w:rsidR="00BF4BC1" w:rsidRPr="00AD7FE5" w:rsidRDefault="00BF4BC1" w:rsidP="00BF4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D7FE5">
        <w:rPr>
          <w:rFonts w:ascii="Consolas" w:eastAsia="Times New Roman" w:hAnsi="Consolas" w:cs="Consolas"/>
          <w:color w:val="313131"/>
          <w:sz w:val="18"/>
          <w:szCs w:val="18"/>
          <w:lang w:val="en-US"/>
        </w:rPr>
        <w:t>Name = Zara Ali</w:t>
      </w:r>
    </w:p>
    <w:p w:rsidR="00BF4BC1" w:rsidRPr="00AD7FE5" w:rsidRDefault="00BF4BC1" w:rsidP="00BF4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D7FE5">
        <w:rPr>
          <w:rFonts w:ascii="Consolas" w:eastAsia="Times New Roman" w:hAnsi="Consolas" w:cs="Consolas"/>
          <w:color w:val="313131"/>
          <w:sz w:val="18"/>
          <w:szCs w:val="18"/>
          <w:lang w:val="en-US"/>
        </w:rPr>
        <w:t>Description: Zara ali a DPS student in class 10th</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t>Same program can be written using </w:t>
      </w:r>
      <w:r w:rsidRPr="00AD7FE5">
        <w:rPr>
          <w:rFonts w:ascii="Verdana" w:eastAsia="Times New Roman" w:hAnsi="Verdana" w:cs="Times New Roman"/>
          <w:b/>
          <w:bCs/>
          <w:color w:val="000000"/>
          <w:sz w:val="24"/>
          <w:szCs w:val="24"/>
          <w:lang w:val="en-US"/>
        </w:rPr>
        <w:t>calloc();</w:t>
      </w:r>
      <w:r w:rsidRPr="00AD7FE5">
        <w:rPr>
          <w:rFonts w:ascii="Verdana" w:eastAsia="Times New Roman" w:hAnsi="Verdana" w:cs="Times New Roman"/>
          <w:color w:val="000000"/>
          <w:sz w:val="24"/>
          <w:szCs w:val="24"/>
          <w:lang w:val="en-US"/>
        </w:rPr>
        <w:t> only thing is you need to replace malloc with calloc as follows −</w:t>
      </w:r>
    </w:p>
    <w:p w:rsidR="00BF4BC1" w:rsidRPr="00AD7FE5"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calloc</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6666"/>
          <w:sz w:val="20"/>
          <w:szCs w:val="20"/>
          <w:lang w:val="en-US"/>
        </w:rPr>
        <w:t>200</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sizeof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0088"/>
          <w:sz w:val="20"/>
          <w:szCs w:val="20"/>
          <w:lang w:val="en-US"/>
        </w:rPr>
        <w:t>char</w:t>
      </w:r>
      <w:r w:rsidRPr="009F651A">
        <w:rPr>
          <w:rFonts w:ascii="Consolas" w:eastAsia="Times New Roman" w:hAnsi="Consolas" w:cs="Consolas"/>
          <w:color w:val="666600"/>
          <w:sz w:val="20"/>
          <w:szCs w:val="20"/>
          <w:lang w:val="en-US"/>
        </w:rPr>
        <w:t>));</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t>So you have complete control and you can pass any size value while allocating memory, unlike arrays where once the size defined, you cannot change it.</w:t>
      </w:r>
    </w:p>
    <w:p w:rsidR="00BF4BC1" w:rsidRPr="00AD7FE5" w:rsidRDefault="00BF4BC1" w:rsidP="00BF4BC1">
      <w:pPr>
        <w:spacing w:before="48" w:after="48" w:line="360" w:lineRule="atLeast"/>
        <w:ind w:right="48"/>
        <w:outlineLvl w:val="1"/>
        <w:rPr>
          <w:rFonts w:ascii="Verdana" w:eastAsia="Times New Roman" w:hAnsi="Verdana" w:cs="Times New Roman"/>
          <w:color w:val="121214"/>
          <w:spacing w:val="-15"/>
          <w:sz w:val="41"/>
          <w:szCs w:val="41"/>
          <w:lang w:val="en-US"/>
        </w:rPr>
      </w:pPr>
      <w:r w:rsidRPr="00AD7FE5">
        <w:rPr>
          <w:rFonts w:ascii="Verdana" w:eastAsia="Times New Roman" w:hAnsi="Verdana" w:cs="Times New Roman"/>
          <w:color w:val="121214"/>
          <w:spacing w:val="-15"/>
          <w:sz w:val="41"/>
          <w:szCs w:val="41"/>
          <w:lang w:val="en-US"/>
        </w:rPr>
        <w:t>Resizing and Releasing Memory</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t>When your program comes out, operating system automatically release all the memory allocated by your program but as a good practice when you are not in need of memory anymore then you should release that memory by calling the function </w:t>
      </w:r>
      <w:r w:rsidRPr="00AD7FE5">
        <w:rPr>
          <w:rFonts w:ascii="Verdana" w:eastAsia="Times New Roman" w:hAnsi="Verdana" w:cs="Times New Roman"/>
          <w:b/>
          <w:bCs/>
          <w:color w:val="000000"/>
          <w:sz w:val="24"/>
          <w:szCs w:val="24"/>
          <w:lang w:val="en-US"/>
        </w:rPr>
        <w:t>free()</w:t>
      </w:r>
      <w:r w:rsidRPr="00AD7FE5">
        <w:rPr>
          <w:rFonts w:ascii="Verdana" w:eastAsia="Times New Roman" w:hAnsi="Verdana" w:cs="Times New Roman"/>
          <w:color w:val="000000"/>
          <w:sz w:val="24"/>
          <w:szCs w:val="24"/>
          <w:lang w:val="en-US"/>
        </w:rPr>
        <w:t>.</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t>Alternatively, you can increase or decrease the size of an allocated memory block by calling the function </w:t>
      </w:r>
      <w:r w:rsidRPr="00AD7FE5">
        <w:rPr>
          <w:rFonts w:ascii="Verdana" w:eastAsia="Times New Roman" w:hAnsi="Verdana" w:cs="Times New Roman"/>
          <w:b/>
          <w:bCs/>
          <w:color w:val="000000"/>
          <w:sz w:val="24"/>
          <w:szCs w:val="24"/>
          <w:lang w:val="en-US"/>
        </w:rPr>
        <w:t>realloc()</w:t>
      </w:r>
      <w:r w:rsidRPr="00AD7FE5">
        <w:rPr>
          <w:rFonts w:ascii="Verdana" w:eastAsia="Times New Roman" w:hAnsi="Verdana" w:cs="Times New Roman"/>
          <w:color w:val="000000"/>
          <w:sz w:val="24"/>
          <w:szCs w:val="24"/>
          <w:lang w:val="en-US"/>
        </w:rPr>
        <w:t>. Let us check the above program once again and make use of realloc() and free() functions −</w:t>
      </w:r>
    </w:p>
    <w:p w:rsidR="00BF4BC1" w:rsidRPr="00AD7FE5" w:rsidRDefault="00FE76FE" w:rsidP="00BF4BC1">
      <w:pPr>
        <w:spacing w:after="0" w:line="240" w:lineRule="auto"/>
        <w:rPr>
          <w:rFonts w:ascii="Times New Roman" w:eastAsia="Times New Roman" w:hAnsi="Times New Roman" w:cs="Times New Roman"/>
          <w:sz w:val="24"/>
          <w:szCs w:val="24"/>
          <w:lang w:val="en-US"/>
        </w:rPr>
      </w:pPr>
      <w:hyperlink r:id="rId105" w:tgtFrame="_blank" w:history="1">
        <w:r w:rsidR="00BF4BC1" w:rsidRPr="009F651A">
          <w:rPr>
            <w:rFonts w:ascii="Arial" w:eastAsia="Times New Roman" w:hAnsi="Arial" w:cs="Arial"/>
            <w:color w:val="FFFFFF"/>
            <w:sz w:val="20"/>
            <w:lang w:val="en-US"/>
          </w:rPr>
          <w:t> Live Demo</w:t>
        </w:r>
      </w:hyperlink>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880000"/>
          <w:sz w:val="20"/>
          <w:szCs w:val="20"/>
          <w:lang w:val="en-US"/>
        </w:rPr>
        <w:t>#include</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&lt;stdio.h&gt;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880000"/>
          <w:sz w:val="20"/>
          <w:szCs w:val="20"/>
          <w:lang w:val="en-US"/>
        </w:rPr>
        <w:t>#include</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&lt;stdlib.h&gt;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880000"/>
          <w:sz w:val="20"/>
          <w:szCs w:val="20"/>
          <w:lang w:val="en-US"/>
        </w:rPr>
        <w:t>#include</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&lt;string.h&gt;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000088"/>
          <w:sz w:val="20"/>
          <w:szCs w:val="20"/>
          <w:lang w:val="en-US"/>
        </w:rPr>
        <w:t>int</w:t>
      </w:r>
      <w:r w:rsidRPr="009F651A">
        <w:rPr>
          <w:rFonts w:ascii="Consolas" w:eastAsia="Times New Roman" w:hAnsi="Consolas" w:cs="Consolas"/>
          <w:color w:val="313131"/>
          <w:sz w:val="20"/>
          <w:szCs w:val="20"/>
          <w:lang w:val="en-US"/>
        </w:rPr>
        <w:t xml:space="preserve"> main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char</w:t>
      </w:r>
      <w:r w:rsidRPr="009F651A">
        <w:rPr>
          <w:rFonts w:ascii="Consolas" w:eastAsia="Times New Roman" w:hAnsi="Consolas" w:cs="Consolas"/>
          <w:color w:val="313131"/>
          <w:sz w:val="20"/>
          <w:szCs w:val="20"/>
          <w:lang w:val="en-US"/>
        </w:rPr>
        <w:t xml:space="preserve"> name</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6666"/>
          <w:sz w:val="20"/>
          <w:szCs w:val="20"/>
          <w:lang w:val="en-US"/>
        </w:rPr>
        <w:t>100</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char</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description</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strcpy</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name</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"Zara Ali"</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lastRenderedPageBreak/>
        <w:t xml:space="preserve">   </w:t>
      </w:r>
      <w:r w:rsidRPr="009F651A">
        <w:rPr>
          <w:rFonts w:ascii="Consolas" w:eastAsia="Times New Roman" w:hAnsi="Consolas" w:cs="Consolas"/>
          <w:color w:val="880000"/>
          <w:sz w:val="20"/>
          <w:szCs w:val="20"/>
          <w:lang w:val="en-US"/>
        </w:rPr>
        <w:t>/* allocate memory dynamically */</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description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malloc</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6666"/>
          <w:sz w:val="20"/>
          <w:szCs w:val="20"/>
          <w:lang w:val="en-US"/>
        </w:rPr>
        <w:t>30</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sizeof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0088"/>
          <w:sz w:val="20"/>
          <w:szCs w:val="20"/>
          <w:lang w:val="en-US"/>
        </w:rPr>
        <w:t>char</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ab/>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if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description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NULL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fprintf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stderr</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"Error - unable to allocate required memory\n"</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else</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strcpy</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description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"Zara ali a DPS student."</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ab/>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880000"/>
          <w:sz w:val="20"/>
          <w:szCs w:val="20"/>
          <w:lang w:val="en-US"/>
        </w:rPr>
        <w:t>/* suppose you want to store bigger description */</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description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realloc</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description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6666"/>
          <w:sz w:val="20"/>
          <w:szCs w:val="20"/>
          <w:lang w:val="en-US"/>
        </w:rPr>
        <w:t>100</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sizeof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0088"/>
          <w:sz w:val="20"/>
          <w:szCs w:val="20"/>
          <w:lang w:val="en-US"/>
        </w:rPr>
        <w:t>char</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ab/>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if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description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NULL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fprintf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stderr</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"Error - unable to allocate required memory\n"</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0088"/>
          <w:sz w:val="20"/>
          <w:szCs w:val="20"/>
          <w:lang w:val="en-US"/>
        </w:rPr>
        <w:t>else</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strcat</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description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008800"/>
          <w:sz w:val="20"/>
          <w:szCs w:val="20"/>
          <w:lang w:val="en-US"/>
        </w:rPr>
        <w:t>"She is in class 10th"</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printf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8800"/>
          <w:sz w:val="20"/>
          <w:szCs w:val="20"/>
          <w:lang w:val="en-US"/>
        </w:rPr>
        <w:t>"Name = %s\n"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name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printf</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008800"/>
          <w:sz w:val="20"/>
          <w:szCs w:val="20"/>
          <w:lang w:val="en-US"/>
        </w:rPr>
        <w:t>"Description: %s\n"</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 xml:space="preserve"> description </w:t>
      </w:r>
      <w:r w:rsidRPr="009F651A">
        <w:rPr>
          <w:rFonts w:ascii="Consolas" w:eastAsia="Times New Roman" w:hAnsi="Consolas" w:cs="Consolas"/>
          <w:color w:val="666600"/>
          <w:sz w:val="20"/>
          <w:szCs w:val="20"/>
          <w:lang w:val="en-US"/>
        </w:rPr>
        <w:t>);</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w:t>
      </w:r>
      <w:r w:rsidRPr="009F651A">
        <w:rPr>
          <w:rFonts w:ascii="Consolas" w:eastAsia="Times New Roman" w:hAnsi="Consolas" w:cs="Consolas"/>
          <w:color w:val="880000"/>
          <w:sz w:val="20"/>
          <w:szCs w:val="20"/>
          <w:lang w:val="en-US"/>
        </w:rPr>
        <w:t>/* release memory using free() function */</w:t>
      </w:r>
    </w:p>
    <w:p w:rsidR="00BF4BC1" w:rsidRPr="009F651A"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313131"/>
          <w:sz w:val="20"/>
          <w:szCs w:val="20"/>
          <w:lang w:val="en-US"/>
        </w:rPr>
        <w:t xml:space="preserve">   free</w:t>
      </w:r>
      <w:r w:rsidRPr="009F651A">
        <w:rPr>
          <w:rFonts w:ascii="Consolas" w:eastAsia="Times New Roman" w:hAnsi="Consolas" w:cs="Consolas"/>
          <w:color w:val="666600"/>
          <w:sz w:val="20"/>
          <w:szCs w:val="20"/>
          <w:lang w:val="en-US"/>
        </w:rPr>
        <w:t>(</w:t>
      </w:r>
      <w:r w:rsidRPr="009F651A">
        <w:rPr>
          <w:rFonts w:ascii="Consolas" w:eastAsia="Times New Roman" w:hAnsi="Consolas" w:cs="Consolas"/>
          <w:color w:val="313131"/>
          <w:sz w:val="20"/>
          <w:szCs w:val="20"/>
          <w:lang w:val="en-US"/>
        </w:rPr>
        <w:t>description</w:t>
      </w:r>
      <w:r w:rsidRPr="009F651A">
        <w:rPr>
          <w:rFonts w:ascii="Consolas" w:eastAsia="Times New Roman" w:hAnsi="Consolas" w:cs="Consolas"/>
          <w:color w:val="666600"/>
          <w:sz w:val="20"/>
          <w:szCs w:val="20"/>
          <w:lang w:val="en-US"/>
        </w:rPr>
        <w:t>);</w:t>
      </w:r>
    </w:p>
    <w:p w:rsidR="00BF4BC1" w:rsidRPr="00AD7FE5" w:rsidRDefault="00BF4BC1" w:rsidP="00BF4B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rPr>
      </w:pPr>
      <w:r w:rsidRPr="009F651A">
        <w:rPr>
          <w:rFonts w:ascii="Consolas" w:eastAsia="Times New Roman" w:hAnsi="Consolas" w:cs="Consolas"/>
          <w:color w:val="666600"/>
          <w:sz w:val="20"/>
          <w:szCs w:val="20"/>
          <w:lang w:val="en-US"/>
        </w:rPr>
        <w:t>}</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t>When the above code is compiled and executed, it produces the following result.</w:t>
      </w:r>
    </w:p>
    <w:p w:rsidR="00BF4BC1" w:rsidRPr="00AD7FE5" w:rsidRDefault="00BF4BC1" w:rsidP="00BF4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D7FE5">
        <w:rPr>
          <w:rFonts w:ascii="Consolas" w:eastAsia="Times New Roman" w:hAnsi="Consolas" w:cs="Consolas"/>
          <w:color w:val="313131"/>
          <w:sz w:val="18"/>
          <w:szCs w:val="18"/>
          <w:lang w:val="en-US"/>
        </w:rPr>
        <w:t>Name = Zara Ali</w:t>
      </w:r>
    </w:p>
    <w:p w:rsidR="00BF4BC1" w:rsidRPr="00AD7FE5" w:rsidRDefault="00BF4BC1" w:rsidP="00BF4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rPr>
      </w:pPr>
      <w:r w:rsidRPr="00AD7FE5">
        <w:rPr>
          <w:rFonts w:ascii="Consolas" w:eastAsia="Times New Roman" w:hAnsi="Consolas" w:cs="Consolas"/>
          <w:color w:val="313131"/>
          <w:sz w:val="18"/>
          <w:szCs w:val="18"/>
          <w:lang w:val="en-US"/>
        </w:rPr>
        <w:t>Description: Zara ali a DPS student.She is in class 10th</w:t>
      </w:r>
    </w:p>
    <w:p w:rsidR="00BF4BC1" w:rsidRPr="00AD7FE5" w:rsidRDefault="00BF4BC1" w:rsidP="00BF4BC1">
      <w:pPr>
        <w:spacing w:after="144" w:line="360" w:lineRule="atLeast"/>
        <w:ind w:left="48" w:right="48"/>
        <w:jc w:val="both"/>
        <w:rPr>
          <w:rFonts w:ascii="Verdana" w:eastAsia="Times New Roman" w:hAnsi="Verdana" w:cs="Times New Roman"/>
          <w:color w:val="000000"/>
          <w:sz w:val="24"/>
          <w:szCs w:val="24"/>
          <w:lang w:val="en-US"/>
        </w:rPr>
      </w:pPr>
      <w:r w:rsidRPr="00AD7FE5">
        <w:rPr>
          <w:rFonts w:ascii="Verdana" w:eastAsia="Times New Roman" w:hAnsi="Verdana" w:cs="Times New Roman"/>
          <w:color w:val="000000"/>
          <w:sz w:val="24"/>
          <w:szCs w:val="24"/>
          <w:lang w:val="en-US"/>
        </w:rPr>
        <w:t>You can try the above example without re-allocating extra memory, and strcat() function will give an error due to lack of available memory in description.</w:t>
      </w:r>
    </w:p>
    <w:p w:rsidR="00BF4BC1" w:rsidRPr="009F651A" w:rsidRDefault="00BF4BC1" w:rsidP="00BF4BC1">
      <w:pPr>
        <w:rPr>
          <w:lang w:val="en-US"/>
        </w:rPr>
      </w:pPr>
    </w:p>
    <w:p w:rsidR="00BF4BC1" w:rsidRPr="00BF4BC1" w:rsidRDefault="00BF4BC1" w:rsidP="00BF4BC1">
      <w:pPr>
        <w:jc w:val="both"/>
        <w:rPr>
          <w:rFonts w:ascii="Times New Roman" w:hAnsi="Times New Roman" w:cs="Times New Roman"/>
          <w:b/>
          <w:sz w:val="24"/>
          <w:szCs w:val="28"/>
          <w:lang w:val="en-US"/>
        </w:rPr>
      </w:pPr>
      <w:r w:rsidRPr="00BF4BC1">
        <w:rPr>
          <w:rFonts w:ascii="Times New Roman" w:hAnsi="Times New Roman" w:cs="Times New Roman"/>
          <w:b/>
          <w:sz w:val="24"/>
          <w:szCs w:val="28"/>
          <w:lang w:val="en-US"/>
        </w:rPr>
        <w:lastRenderedPageBreak/>
        <w:t>Topic № 28</w:t>
      </w:r>
      <w:r w:rsidR="000F41B3">
        <w:rPr>
          <w:rFonts w:ascii="Times New Roman" w:hAnsi="Times New Roman" w:cs="Times New Roman"/>
          <w:b/>
          <w:sz w:val="24"/>
          <w:szCs w:val="28"/>
          <w:lang w:val="en-US"/>
        </w:rPr>
        <w:t>,29</w:t>
      </w:r>
    </w:p>
    <w:p w:rsidR="00BF4BC1" w:rsidRPr="00AB3BA9" w:rsidRDefault="00BF4BC1" w:rsidP="00BF4BC1">
      <w:pPr>
        <w:pStyle w:val="ab"/>
        <w:jc w:val="center"/>
        <w:rPr>
          <w:bCs/>
          <w:noProof/>
          <w:sz w:val="24"/>
          <w:szCs w:val="24"/>
          <w:lang w:val="en-US"/>
        </w:rPr>
      </w:pPr>
      <w:r w:rsidRPr="00AB3BA9">
        <w:rPr>
          <w:bCs/>
          <w:noProof/>
          <w:sz w:val="24"/>
          <w:szCs w:val="24"/>
          <w:lang w:val="en-US"/>
        </w:rPr>
        <w:t>Fibonacci numbers</w:t>
      </w:r>
    </w:p>
    <w:p w:rsidR="00BF4BC1" w:rsidRPr="00AB3BA9" w:rsidRDefault="00BF4BC1" w:rsidP="00BF4BC1">
      <w:pPr>
        <w:ind w:firstLine="540"/>
        <w:jc w:val="both"/>
        <w:rPr>
          <w:rFonts w:ascii="Times New Roman" w:hAnsi="Times New Roman" w:cs="Times New Roman"/>
          <w:sz w:val="24"/>
          <w:szCs w:val="24"/>
          <w:lang w:val="uk-UA"/>
        </w:rPr>
      </w:pPr>
    </w:p>
    <w:p w:rsidR="00BF4BC1" w:rsidRPr="00AB3BA9" w:rsidRDefault="00BF4BC1" w:rsidP="00BF4BC1">
      <w:pPr>
        <w:ind w:firstLine="567"/>
        <w:jc w:val="both"/>
        <w:rPr>
          <w:rFonts w:ascii="Times New Roman" w:hAnsi="Times New Roman" w:cs="Times New Roman"/>
          <w:sz w:val="24"/>
          <w:szCs w:val="24"/>
          <w:lang w:val="en-US"/>
        </w:rPr>
      </w:pPr>
      <w:r w:rsidRPr="00AB3BA9">
        <w:rPr>
          <w:rFonts w:ascii="Times New Roman" w:hAnsi="Times New Roman" w:cs="Times New Roman"/>
          <w:color w:val="222222"/>
          <w:sz w:val="24"/>
          <w:szCs w:val="24"/>
          <w:shd w:val="clear" w:color="auto" w:fill="FFFFFF"/>
          <w:lang w:val="en-US"/>
        </w:rPr>
        <w:t>The Fibonacci sequence is named after Italian mathematician Leonardo of Pisa, known as Fibonacci:</w:t>
      </w:r>
    </w:p>
    <w:p w:rsidR="00BF4BC1" w:rsidRPr="00AB3BA9" w:rsidRDefault="00BF4BC1" w:rsidP="00BF4BC1">
      <w:pPr>
        <w:ind w:firstLine="567"/>
        <w:jc w:val="both"/>
        <w:rPr>
          <w:rFonts w:ascii="Times New Roman" w:hAnsi="Times New Roman" w:cs="Times New Roman"/>
          <w:sz w:val="24"/>
          <w:szCs w:val="24"/>
        </w:rPr>
      </w:pPr>
      <w:r w:rsidRPr="00AB3BA9">
        <w:rPr>
          <w:rFonts w:ascii="Times New Roman" w:hAnsi="Times New Roman" w:cs="Times New Roman"/>
          <w:sz w:val="24"/>
          <w:szCs w:val="24"/>
          <w:lang w:val="en-US"/>
        </w:rPr>
        <w:t xml:space="preserve">The Fibonacci numbers </w:t>
      </w:r>
      <w:r w:rsidRPr="00AB3BA9">
        <w:rPr>
          <w:rFonts w:ascii="Times New Roman" w:hAnsi="Times New Roman" w:cs="Times New Roman"/>
          <w:i/>
          <w:sz w:val="24"/>
          <w:szCs w:val="24"/>
          <w:lang w:val="en-US"/>
        </w:rPr>
        <w:t>f</w:t>
      </w:r>
      <w:r w:rsidRPr="00AB3BA9">
        <w:rPr>
          <w:rFonts w:ascii="Times New Roman" w:hAnsi="Times New Roman" w:cs="Times New Roman"/>
          <w:i/>
          <w:sz w:val="24"/>
          <w:szCs w:val="24"/>
          <w:vertAlign w:val="subscript"/>
          <w:lang w:val="en-US"/>
        </w:rPr>
        <w:t>n</w:t>
      </w:r>
      <w:r w:rsidRPr="00AB3BA9">
        <w:rPr>
          <w:rFonts w:ascii="Times New Roman" w:hAnsi="Times New Roman" w:cs="Times New Roman"/>
          <w:sz w:val="24"/>
          <w:szCs w:val="24"/>
          <w:lang w:val="en-US"/>
        </w:rPr>
        <w:t> = f(</w:t>
      </w:r>
      <w:r w:rsidRPr="00AB3BA9">
        <w:rPr>
          <w:rFonts w:ascii="Times New Roman" w:hAnsi="Times New Roman" w:cs="Times New Roman"/>
          <w:i/>
          <w:sz w:val="24"/>
          <w:szCs w:val="24"/>
          <w:lang w:val="en-US"/>
        </w:rPr>
        <w:t>n</w:t>
      </w:r>
      <w:r w:rsidRPr="00AB3BA9">
        <w:rPr>
          <w:rFonts w:ascii="Times New Roman" w:hAnsi="Times New Roman" w:cs="Times New Roman"/>
          <w:sz w:val="24"/>
          <w:szCs w:val="24"/>
          <w:lang w:val="en-US"/>
        </w:rPr>
        <w:t xml:space="preserve">) are the numbers characterized by the fact that every number after the first two is the sum of the two preceding ones. </w:t>
      </w:r>
      <w:r w:rsidRPr="00AB3BA9">
        <w:rPr>
          <w:rFonts w:ascii="Times New Roman" w:hAnsi="Times New Roman" w:cs="Times New Roman"/>
          <w:sz w:val="24"/>
          <w:szCs w:val="24"/>
        </w:rPr>
        <w:t>They are defined with the next recurrent relation:</w:t>
      </w:r>
    </w:p>
    <w:p w:rsidR="00BF4BC1" w:rsidRPr="00AB3BA9" w:rsidRDefault="00BF4BC1" w:rsidP="00BF4BC1">
      <w:pPr>
        <w:ind w:firstLine="567"/>
        <w:jc w:val="center"/>
        <w:rPr>
          <w:rFonts w:ascii="Times New Roman" w:hAnsi="Times New Roman" w:cs="Times New Roman"/>
          <w:sz w:val="24"/>
          <w:szCs w:val="24"/>
        </w:rPr>
      </w:pPr>
      <w:r w:rsidRPr="00AB3BA9">
        <w:rPr>
          <w:rFonts w:ascii="Times New Roman" w:hAnsi="Times New Roman" w:cs="Times New Roman"/>
          <w:position w:val="-56"/>
          <w:sz w:val="24"/>
          <w:szCs w:val="24"/>
        </w:rPr>
        <w:object w:dxaOrig="3140" w:dyaOrig="1260">
          <v:shape id="_x0000_i1038" type="#_x0000_t75" style="width:157.75pt;height:63.25pt" o:ole="">
            <v:imagedata r:id="rId106" o:title=""/>
          </v:shape>
          <o:OLEObject Type="Embed" ProgID="Equation.3" ShapeID="_x0000_i1038" DrawAspect="Content" ObjectID="_1642805215" r:id="rId107"/>
        </w:object>
      </w:r>
    </w:p>
    <w:p w:rsidR="00BF4BC1" w:rsidRPr="00AB3BA9" w:rsidRDefault="00BF4BC1" w:rsidP="00BF4BC1">
      <w:pPr>
        <w:ind w:firstLine="567"/>
        <w:jc w:val="both"/>
        <w:rPr>
          <w:rFonts w:ascii="Times New Roman" w:hAnsi="Times New Roman" w:cs="Times New Roman"/>
          <w:sz w:val="24"/>
          <w:szCs w:val="24"/>
          <w:lang w:val="en-US"/>
        </w:rPr>
      </w:pPr>
      <w:r w:rsidRPr="00AB3BA9">
        <w:rPr>
          <w:rFonts w:ascii="Times New Roman" w:hAnsi="Times New Roman" w:cs="Times New Roman"/>
          <w:sz w:val="24"/>
          <w:szCs w:val="24"/>
          <w:lang w:val="en-US"/>
        </w:rPr>
        <w:t xml:space="preserve">So </w:t>
      </w:r>
      <w:r w:rsidRPr="00AB3BA9">
        <w:rPr>
          <w:rFonts w:ascii="Times New Roman" w:hAnsi="Times New Roman" w:cs="Times New Roman"/>
          <w:i/>
          <w:sz w:val="24"/>
          <w:szCs w:val="24"/>
          <w:lang w:val="en-US"/>
        </w:rPr>
        <w:t>f</w:t>
      </w:r>
      <w:r w:rsidRPr="00AB3BA9">
        <w:rPr>
          <w:rFonts w:ascii="Times New Roman" w:hAnsi="Times New Roman" w:cs="Times New Roman"/>
          <w:sz w:val="24"/>
          <w:szCs w:val="24"/>
          <w:vertAlign w:val="subscript"/>
          <w:lang w:val="en-US"/>
        </w:rPr>
        <w:t>0</w:t>
      </w:r>
      <w:r w:rsidRPr="00AB3BA9">
        <w:rPr>
          <w:rFonts w:ascii="Times New Roman" w:hAnsi="Times New Roman" w:cs="Times New Roman"/>
          <w:sz w:val="24"/>
          <w:szCs w:val="24"/>
          <w:lang w:val="en-US"/>
        </w:rPr>
        <w:t xml:space="preserve"> = 0, </w:t>
      </w:r>
      <w:r w:rsidRPr="00AB3BA9">
        <w:rPr>
          <w:rFonts w:ascii="Times New Roman" w:hAnsi="Times New Roman" w:cs="Times New Roman"/>
          <w:i/>
          <w:sz w:val="24"/>
          <w:szCs w:val="24"/>
          <w:lang w:val="en-US"/>
        </w:rPr>
        <w:t>f</w:t>
      </w:r>
      <w:r w:rsidRPr="00AB3BA9">
        <w:rPr>
          <w:rFonts w:ascii="Times New Roman" w:hAnsi="Times New Roman" w:cs="Times New Roman"/>
          <w:sz w:val="24"/>
          <w:szCs w:val="24"/>
          <w:vertAlign w:val="subscript"/>
          <w:lang w:val="en-US"/>
        </w:rPr>
        <w:t>1</w:t>
      </w:r>
      <w:r w:rsidRPr="00AB3BA9">
        <w:rPr>
          <w:rFonts w:ascii="Times New Roman" w:hAnsi="Times New Roman" w:cs="Times New Roman"/>
          <w:sz w:val="24"/>
          <w:szCs w:val="24"/>
          <w:lang w:val="en-US"/>
        </w:rPr>
        <w:t xml:space="preserve"> = 1, </w:t>
      </w:r>
      <w:r w:rsidRPr="00AB3BA9">
        <w:rPr>
          <w:rFonts w:ascii="Times New Roman" w:hAnsi="Times New Roman" w:cs="Times New Roman"/>
          <w:i/>
          <w:sz w:val="24"/>
          <w:szCs w:val="24"/>
          <w:lang w:val="en-US"/>
        </w:rPr>
        <w:t>f</w:t>
      </w:r>
      <w:r w:rsidRPr="00AB3BA9">
        <w:rPr>
          <w:rFonts w:ascii="Times New Roman" w:hAnsi="Times New Roman" w:cs="Times New Roman"/>
          <w:i/>
          <w:sz w:val="24"/>
          <w:szCs w:val="24"/>
          <w:vertAlign w:val="subscript"/>
          <w:lang w:val="en-US"/>
        </w:rPr>
        <w:t>n</w:t>
      </w:r>
      <w:r w:rsidRPr="00AB3BA9">
        <w:rPr>
          <w:rFonts w:ascii="Times New Roman" w:hAnsi="Times New Roman" w:cs="Times New Roman"/>
          <w:sz w:val="24"/>
          <w:szCs w:val="24"/>
          <w:lang w:val="en-US"/>
        </w:rPr>
        <w:t xml:space="preserve"> = </w:t>
      </w:r>
      <w:r w:rsidRPr="00AB3BA9">
        <w:rPr>
          <w:rFonts w:ascii="Times New Roman" w:hAnsi="Times New Roman" w:cs="Times New Roman"/>
          <w:i/>
          <w:sz w:val="24"/>
          <w:szCs w:val="24"/>
          <w:lang w:val="en-US"/>
        </w:rPr>
        <w:t>f</w:t>
      </w:r>
      <w:r w:rsidRPr="00AB3BA9">
        <w:rPr>
          <w:rFonts w:ascii="Times New Roman" w:hAnsi="Times New Roman" w:cs="Times New Roman"/>
          <w:i/>
          <w:sz w:val="24"/>
          <w:szCs w:val="24"/>
          <w:vertAlign w:val="subscript"/>
          <w:lang w:val="en-US"/>
        </w:rPr>
        <w:t>n</w:t>
      </w:r>
      <w:r w:rsidRPr="00AB3BA9">
        <w:rPr>
          <w:rFonts w:ascii="Times New Roman" w:hAnsi="Times New Roman" w:cs="Times New Roman"/>
          <w:sz w:val="24"/>
          <w:szCs w:val="24"/>
          <w:vertAlign w:val="subscript"/>
          <w:lang w:val="en-US"/>
        </w:rPr>
        <w:t>-1</w:t>
      </w:r>
      <w:r w:rsidRPr="00AB3BA9">
        <w:rPr>
          <w:rFonts w:ascii="Times New Roman" w:hAnsi="Times New Roman" w:cs="Times New Roman"/>
          <w:sz w:val="24"/>
          <w:szCs w:val="24"/>
          <w:lang w:val="en-US"/>
        </w:rPr>
        <w:t xml:space="preserve"> + </w:t>
      </w:r>
      <w:r w:rsidRPr="00AB3BA9">
        <w:rPr>
          <w:rFonts w:ascii="Times New Roman" w:hAnsi="Times New Roman" w:cs="Times New Roman"/>
          <w:i/>
          <w:sz w:val="24"/>
          <w:szCs w:val="24"/>
          <w:lang w:val="en-US"/>
        </w:rPr>
        <w:t>f</w:t>
      </w:r>
      <w:r w:rsidRPr="00AB3BA9">
        <w:rPr>
          <w:rFonts w:ascii="Times New Roman" w:hAnsi="Times New Roman" w:cs="Times New Roman"/>
          <w:i/>
          <w:sz w:val="24"/>
          <w:szCs w:val="24"/>
          <w:vertAlign w:val="subscript"/>
          <w:lang w:val="en-US"/>
        </w:rPr>
        <w:t>n</w:t>
      </w:r>
      <w:r w:rsidRPr="00AB3BA9">
        <w:rPr>
          <w:rFonts w:ascii="Times New Roman" w:hAnsi="Times New Roman" w:cs="Times New Roman"/>
          <w:sz w:val="24"/>
          <w:szCs w:val="24"/>
          <w:vertAlign w:val="subscript"/>
          <w:lang w:val="en-US"/>
        </w:rPr>
        <w:t>-2</w:t>
      </w:r>
      <w:r w:rsidRPr="00AB3BA9">
        <w:rPr>
          <w:rFonts w:ascii="Times New Roman" w:hAnsi="Times New Roman" w:cs="Times New Roman"/>
          <w:sz w:val="24"/>
          <w:szCs w:val="24"/>
          <w:lang w:val="en-US"/>
        </w:rPr>
        <w:t xml:space="preserve">. </w:t>
      </w:r>
    </w:p>
    <w:p w:rsidR="00BF4BC1" w:rsidRPr="00AB3BA9" w:rsidRDefault="00BF4BC1" w:rsidP="00BF4BC1">
      <w:pPr>
        <w:ind w:firstLine="567"/>
        <w:jc w:val="both"/>
        <w:rPr>
          <w:rFonts w:ascii="Times New Roman" w:hAnsi="Times New Roman" w:cs="Times New Roman"/>
          <w:sz w:val="24"/>
          <w:szCs w:val="24"/>
          <w:lang w:val="en-US"/>
        </w:rPr>
      </w:pPr>
      <w:r w:rsidRPr="00AB3BA9">
        <w:rPr>
          <w:rFonts w:ascii="Times New Roman" w:hAnsi="Times New Roman" w:cs="Times New Roman"/>
          <w:sz w:val="24"/>
          <w:szCs w:val="24"/>
          <w:lang w:val="en-US"/>
        </w:rPr>
        <w:t>The Fibonacci sequence has the form</w:t>
      </w:r>
    </w:p>
    <w:p w:rsidR="00BF4BC1" w:rsidRPr="00AB3BA9" w:rsidRDefault="00BF4BC1" w:rsidP="00BF4BC1">
      <w:pPr>
        <w:ind w:firstLine="567"/>
        <w:jc w:val="center"/>
        <w:rPr>
          <w:rFonts w:ascii="Times New Roman" w:hAnsi="Times New Roman" w:cs="Times New Roman"/>
          <w:sz w:val="24"/>
          <w:szCs w:val="24"/>
          <w:lang w:val="en-US"/>
        </w:rPr>
      </w:pPr>
      <w:r w:rsidRPr="00AB3BA9">
        <w:rPr>
          <w:rFonts w:ascii="Times New Roman" w:hAnsi="Times New Roman" w:cs="Times New Roman"/>
          <w:sz w:val="24"/>
          <w:szCs w:val="24"/>
          <w:lang w:val="en-US"/>
        </w:rPr>
        <w:t>0, 1, 1, 2, 3, 5, 8, 13, 21, 34, 55, …</w:t>
      </w:r>
    </w:p>
    <w:p w:rsidR="00BF4BC1" w:rsidRPr="00AB3BA9" w:rsidRDefault="00BF4BC1" w:rsidP="00BF4BC1">
      <w:pPr>
        <w:ind w:firstLine="567"/>
        <w:jc w:val="both"/>
        <w:rPr>
          <w:rFonts w:ascii="Times New Roman" w:hAnsi="Times New Roman" w:cs="Times New Roman"/>
          <w:sz w:val="24"/>
          <w:szCs w:val="24"/>
          <w:lang w:val="en-US"/>
        </w:rPr>
      </w:pPr>
    </w:p>
    <w:p w:rsidR="00BF4BC1" w:rsidRPr="00AB3BA9" w:rsidRDefault="00BF4BC1" w:rsidP="00BF4BC1">
      <w:pPr>
        <w:ind w:firstLine="567"/>
        <w:jc w:val="both"/>
        <w:rPr>
          <w:rFonts w:ascii="Times New Roman" w:hAnsi="Times New Roman" w:cs="Times New Roman"/>
          <w:sz w:val="24"/>
          <w:szCs w:val="24"/>
          <w:lang w:val="en-US"/>
        </w:rPr>
      </w:pPr>
      <w:r w:rsidRPr="00AB3BA9">
        <w:rPr>
          <w:rFonts w:ascii="Times New Roman" w:hAnsi="Times New Roman" w:cs="Times New Roman"/>
          <w:sz w:val="24"/>
          <w:szCs w:val="24"/>
          <w:lang w:val="en-US"/>
        </w:rPr>
        <w:t xml:space="preserve">Example. Fill integer array </w:t>
      </w:r>
      <w:r w:rsidRPr="00AB3BA9">
        <w:rPr>
          <w:rFonts w:ascii="Times New Roman" w:hAnsi="Times New Roman" w:cs="Times New Roman"/>
          <w:i/>
          <w:sz w:val="24"/>
          <w:szCs w:val="24"/>
          <w:lang w:val="en-US"/>
        </w:rPr>
        <w:t>fib</w:t>
      </w:r>
      <w:r w:rsidRPr="00AB3BA9">
        <w:rPr>
          <w:rFonts w:ascii="Times New Roman" w:hAnsi="Times New Roman" w:cs="Times New Roman"/>
          <w:sz w:val="24"/>
          <w:szCs w:val="24"/>
          <w:lang w:val="en-US"/>
        </w:rPr>
        <w:t xml:space="preserve"> with Fibonacci numbers (fib[</w:t>
      </w:r>
      <w:r w:rsidRPr="00AB3BA9">
        <w:rPr>
          <w:rFonts w:ascii="Times New Roman" w:hAnsi="Times New Roman" w:cs="Times New Roman"/>
          <w:i/>
          <w:sz w:val="24"/>
          <w:szCs w:val="24"/>
          <w:lang w:val="en-US"/>
        </w:rPr>
        <w:t>i</w:t>
      </w:r>
      <w:r w:rsidRPr="00AB3BA9">
        <w:rPr>
          <w:rFonts w:ascii="Times New Roman" w:hAnsi="Times New Roman" w:cs="Times New Roman"/>
          <w:sz w:val="24"/>
          <w:szCs w:val="24"/>
          <w:lang w:val="en-US"/>
        </w:rPr>
        <w:t xml:space="preserve">] = </w:t>
      </w:r>
      <w:r w:rsidRPr="00AB3BA9">
        <w:rPr>
          <w:rFonts w:ascii="Times New Roman" w:hAnsi="Times New Roman" w:cs="Times New Roman"/>
          <w:i/>
          <w:sz w:val="24"/>
          <w:szCs w:val="24"/>
          <w:lang w:val="en-US"/>
        </w:rPr>
        <w:t>f</w:t>
      </w:r>
      <w:r w:rsidRPr="00AB3BA9">
        <w:rPr>
          <w:rFonts w:ascii="Times New Roman" w:hAnsi="Times New Roman" w:cs="Times New Roman"/>
          <w:i/>
          <w:sz w:val="24"/>
          <w:szCs w:val="24"/>
          <w:vertAlign w:val="subscript"/>
          <w:lang w:val="en-US"/>
        </w:rPr>
        <w:t>i</w:t>
      </w:r>
      <w:r w:rsidRPr="00AB3BA9">
        <w:rPr>
          <w:rFonts w:ascii="Times New Roman" w:hAnsi="Times New Roman" w:cs="Times New Roman"/>
          <w:sz w:val="24"/>
          <w:szCs w:val="24"/>
          <w:lang w:val="en-US"/>
        </w:rPr>
        <w:t>):</w:t>
      </w:r>
    </w:p>
    <w:p w:rsidR="00BF4BC1" w:rsidRPr="00AB3BA9" w:rsidRDefault="00BF4BC1" w:rsidP="00BF4BC1">
      <w:pPr>
        <w:ind w:firstLine="567"/>
        <w:jc w:val="both"/>
        <w:rPr>
          <w:rFonts w:ascii="Times New Roman" w:hAnsi="Times New Roman" w:cs="Times New Roman"/>
          <w:sz w:val="24"/>
          <w:szCs w:val="24"/>
          <w:lang w:val="en-US"/>
        </w:rPr>
      </w:pPr>
    </w:p>
    <w:p w:rsidR="00BF4BC1" w:rsidRPr="00AB3BA9" w:rsidRDefault="00BF4BC1" w:rsidP="00BF4BC1">
      <w:pPr>
        <w:autoSpaceDE w:val="0"/>
        <w:autoSpaceDN w:val="0"/>
        <w:adjustRightInd w:val="0"/>
        <w:ind w:firstLine="567"/>
        <w:rPr>
          <w:rFonts w:ascii="Times New Roman" w:hAnsi="Times New Roman" w:cs="Times New Roman"/>
          <w:noProof/>
          <w:color w:val="800000"/>
          <w:sz w:val="24"/>
          <w:szCs w:val="24"/>
          <w:lang w:val="en-US"/>
        </w:rPr>
      </w:pPr>
      <w:r w:rsidRPr="00AB3BA9">
        <w:rPr>
          <w:rFonts w:ascii="Times New Roman" w:hAnsi="Times New Roman" w:cs="Times New Roman"/>
          <w:noProof/>
          <w:color w:val="0000FF"/>
          <w:sz w:val="24"/>
          <w:szCs w:val="24"/>
          <w:lang w:val="en-US"/>
        </w:rPr>
        <w:t>#include</w:t>
      </w:r>
      <w:r w:rsidRPr="00AB3BA9">
        <w:rPr>
          <w:rFonts w:ascii="Times New Roman" w:hAnsi="Times New Roman" w:cs="Times New Roman"/>
          <w:noProof/>
          <w:sz w:val="24"/>
          <w:szCs w:val="24"/>
          <w:lang w:val="en-US"/>
        </w:rPr>
        <w:t xml:space="preserve"> </w:t>
      </w:r>
      <w:r w:rsidRPr="00AB3BA9">
        <w:rPr>
          <w:rFonts w:ascii="Times New Roman" w:hAnsi="Times New Roman" w:cs="Times New Roman"/>
          <w:noProof/>
          <w:color w:val="800000"/>
          <w:sz w:val="24"/>
          <w:szCs w:val="24"/>
          <w:lang w:val="en-US"/>
        </w:rPr>
        <w:t>&lt;stdio.h&gt;</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color w:val="0000FF"/>
          <w:sz w:val="24"/>
          <w:szCs w:val="24"/>
          <w:lang w:val="en-US"/>
        </w:rPr>
        <w:t>int</w:t>
      </w:r>
      <w:r w:rsidRPr="00AB3BA9">
        <w:rPr>
          <w:rFonts w:ascii="Times New Roman" w:hAnsi="Times New Roman" w:cs="Times New Roman"/>
          <w:noProof/>
          <w:sz w:val="24"/>
          <w:szCs w:val="24"/>
          <w:lang w:val="en-US"/>
        </w:rPr>
        <w:t xml:space="preserve"> i, n, fib[47];</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color w:val="0000FF"/>
          <w:sz w:val="24"/>
          <w:szCs w:val="24"/>
          <w:lang w:val="en-US"/>
        </w:rPr>
        <w:t>int</w:t>
      </w:r>
      <w:r w:rsidRPr="00AB3BA9">
        <w:rPr>
          <w:rFonts w:ascii="Times New Roman" w:hAnsi="Times New Roman" w:cs="Times New Roman"/>
          <w:noProof/>
          <w:sz w:val="24"/>
          <w:szCs w:val="24"/>
          <w:lang w:val="en-US"/>
        </w:rPr>
        <w:t xml:space="preserve"> main(</w:t>
      </w:r>
      <w:r w:rsidRPr="00AB3BA9">
        <w:rPr>
          <w:rFonts w:ascii="Times New Roman" w:hAnsi="Times New Roman" w:cs="Times New Roman"/>
          <w:noProof/>
          <w:color w:val="0000FF"/>
          <w:sz w:val="24"/>
          <w:szCs w:val="24"/>
          <w:lang w:val="en-US"/>
        </w:rPr>
        <w:t>void</w:t>
      </w:r>
      <w:r w:rsidRPr="00AB3BA9">
        <w:rPr>
          <w:rFonts w:ascii="Times New Roman" w:hAnsi="Times New Roman" w:cs="Times New Roman"/>
          <w:noProof/>
          <w:sz w:val="24"/>
          <w:szCs w:val="24"/>
          <w:lang w:val="en-US"/>
        </w:rPr>
        <w:t>)</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scanf(</w:t>
      </w:r>
      <w:r w:rsidRPr="00AB3BA9">
        <w:rPr>
          <w:rFonts w:ascii="Times New Roman" w:hAnsi="Times New Roman" w:cs="Times New Roman"/>
          <w:noProof/>
          <w:color w:val="800000"/>
          <w:sz w:val="24"/>
          <w:szCs w:val="24"/>
          <w:lang w:val="en-US"/>
        </w:rPr>
        <w:t>"%d"</w:t>
      </w:r>
      <w:r w:rsidRPr="00AB3BA9">
        <w:rPr>
          <w:rFonts w:ascii="Times New Roman" w:hAnsi="Times New Roman" w:cs="Times New Roman"/>
          <w:noProof/>
          <w:sz w:val="24"/>
          <w:szCs w:val="24"/>
          <w:lang w:val="en-US"/>
        </w:rPr>
        <w:t>,&amp;n);</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fib[0] = 0; fib[1] = 1;</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w:t>
      </w:r>
      <w:r w:rsidRPr="00AB3BA9">
        <w:rPr>
          <w:rFonts w:ascii="Times New Roman" w:hAnsi="Times New Roman" w:cs="Times New Roman"/>
          <w:noProof/>
          <w:color w:val="0000FF"/>
          <w:sz w:val="24"/>
          <w:szCs w:val="24"/>
          <w:lang w:val="en-US"/>
        </w:rPr>
        <w:t>for</w:t>
      </w:r>
      <w:r w:rsidRPr="00AB3BA9">
        <w:rPr>
          <w:rFonts w:ascii="Times New Roman" w:hAnsi="Times New Roman" w:cs="Times New Roman"/>
          <w:noProof/>
          <w:sz w:val="24"/>
          <w:szCs w:val="24"/>
          <w:lang w:val="en-US"/>
        </w:rPr>
        <w:t>(i = 2; i &lt;= n; i++)</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fib[i] = fib[i-1] + fib[i-2];</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printf(</w:t>
      </w:r>
      <w:r w:rsidRPr="00AB3BA9">
        <w:rPr>
          <w:rFonts w:ascii="Times New Roman" w:hAnsi="Times New Roman" w:cs="Times New Roman"/>
          <w:noProof/>
          <w:color w:val="800000"/>
          <w:sz w:val="24"/>
          <w:szCs w:val="24"/>
          <w:lang w:val="en-US"/>
        </w:rPr>
        <w:t>"%d\n"</w:t>
      </w:r>
      <w:r w:rsidRPr="00AB3BA9">
        <w:rPr>
          <w:rFonts w:ascii="Times New Roman" w:hAnsi="Times New Roman" w:cs="Times New Roman"/>
          <w:noProof/>
          <w:sz w:val="24"/>
          <w:szCs w:val="24"/>
          <w:lang w:val="en-US"/>
        </w:rPr>
        <w:t>,fib[n]);</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lastRenderedPageBreak/>
        <w:t xml:space="preserve">  </w:t>
      </w:r>
      <w:r w:rsidRPr="00AB3BA9">
        <w:rPr>
          <w:rFonts w:ascii="Times New Roman" w:hAnsi="Times New Roman" w:cs="Times New Roman"/>
          <w:noProof/>
          <w:color w:val="0000FF"/>
          <w:sz w:val="24"/>
          <w:szCs w:val="24"/>
          <w:lang w:val="en-US"/>
        </w:rPr>
        <w:t>return</w:t>
      </w:r>
      <w:r w:rsidRPr="00AB3BA9">
        <w:rPr>
          <w:rFonts w:ascii="Times New Roman" w:hAnsi="Times New Roman" w:cs="Times New Roman"/>
          <w:noProof/>
          <w:sz w:val="24"/>
          <w:szCs w:val="24"/>
          <w:lang w:val="en-US"/>
        </w:rPr>
        <w:t xml:space="preserve"> 0;</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w:t>
      </w:r>
    </w:p>
    <w:p w:rsidR="00BF4BC1" w:rsidRPr="00AB3BA9" w:rsidRDefault="00BF4BC1" w:rsidP="00BF4BC1">
      <w:pPr>
        <w:ind w:firstLine="567"/>
        <w:jc w:val="center"/>
        <w:rPr>
          <w:rFonts w:ascii="Times New Roman" w:hAnsi="Times New Roman" w:cs="Times New Roman"/>
          <w:sz w:val="24"/>
          <w:szCs w:val="24"/>
          <w:lang w:val="en-US"/>
        </w:rPr>
      </w:pPr>
    </w:p>
    <w:p w:rsidR="00BF4BC1" w:rsidRPr="00AB3BA9" w:rsidRDefault="00BF4BC1" w:rsidP="00BF4BC1">
      <w:pPr>
        <w:ind w:firstLine="567"/>
        <w:jc w:val="both"/>
        <w:rPr>
          <w:rFonts w:ascii="Times New Roman" w:hAnsi="Times New Roman" w:cs="Times New Roman"/>
          <w:sz w:val="24"/>
          <w:szCs w:val="24"/>
          <w:lang w:val="en-US"/>
        </w:rPr>
      </w:pPr>
    </w:p>
    <w:p w:rsidR="00BF4BC1" w:rsidRPr="00AB3BA9" w:rsidRDefault="00BF4BC1" w:rsidP="00BF4BC1">
      <w:pPr>
        <w:ind w:firstLine="567"/>
        <w:jc w:val="both"/>
        <w:rPr>
          <w:rFonts w:ascii="Times New Roman" w:hAnsi="Times New Roman" w:cs="Times New Roman"/>
          <w:sz w:val="24"/>
          <w:szCs w:val="24"/>
          <w:lang w:val="en-US"/>
        </w:rPr>
      </w:pPr>
      <w:r w:rsidRPr="00AB3BA9">
        <w:rPr>
          <w:rFonts w:ascii="Times New Roman" w:hAnsi="Times New Roman" w:cs="Times New Roman"/>
          <w:sz w:val="24"/>
          <w:szCs w:val="24"/>
          <w:lang w:val="en-US"/>
        </w:rPr>
        <w:t xml:space="preserve">The biggest Fibonacci number that fits into </w:t>
      </w:r>
      <w:r w:rsidRPr="00AB3BA9">
        <w:rPr>
          <w:rFonts w:ascii="Times New Roman" w:hAnsi="Times New Roman" w:cs="Times New Roman"/>
          <w:noProof/>
          <w:color w:val="0000FF"/>
          <w:sz w:val="24"/>
          <w:szCs w:val="24"/>
          <w:lang w:val="en-US"/>
        </w:rPr>
        <w:t>int</w:t>
      </w:r>
      <w:r w:rsidRPr="00AB3BA9">
        <w:rPr>
          <w:rFonts w:ascii="Times New Roman" w:hAnsi="Times New Roman" w:cs="Times New Roman"/>
          <w:sz w:val="24"/>
          <w:szCs w:val="24"/>
          <w:lang w:val="en-US"/>
        </w:rPr>
        <w:t xml:space="preserve"> type is </w:t>
      </w:r>
    </w:p>
    <w:p w:rsidR="00BF4BC1" w:rsidRPr="00AB3BA9" w:rsidRDefault="00BF4BC1" w:rsidP="00BF4BC1">
      <w:pPr>
        <w:ind w:firstLine="567"/>
        <w:jc w:val="center"/>
        <w:rPr>
          <w:rFonts w:ascii="Times New Roman" w:hAnsi="Times New Roman" w:cs="Times New Roman"/>
          <w:bCs/>
          <w:noProof/>
          <w:sz w:val="24"/>
          <w:szCs w:val="24"/>
          <w:lang w:val="en-US"/>
        </w:rPr>
      </w:pPr>
      <w:r w:rsidRPr="00AB3BA9">
        <w:rPr>
          <w:rFonts w:ascii="Times New Roman" w:hAnsi="Times New Roman" w:cs="Times New Roman"/>
          <w:bCs/>
          <w:i/>
          <w:noProof/>
          <w:sz w:val="24"/>
          <w:szCs w:val="24"/>
          <w:lang w:val="en-US"/>
        </w:rPr>
        <w:t>f</w:t>
      </w:r>
      <w:r w:rsidRPr="00AB3BA9">
        <w:rPr>
          <w:rFonts w:ascii="Times New Roman" w:hAnsi="Times New Roman" w:cs="Times New Roman"/>
          <w:bCs/>
          <w:noProof/>
          <w:sz w:val="24"/>
          <w:szCs w:val="24"/>
          <w:vertAlign w:val="subscript"/>
          <w:lang w:val="en-US"/>
        </w:rPr>
        <w:t>46</w:t>
      </w:r>
      <w:r w:rsidRPr="00AB3BA9">
        <w:rPr>
          <w:rFonts w:ascii="Times New Roman" w:hAnsi="Times New Roman" w:cs="Times New Roman"/>
          <w:bCs/>
          <w:noProof/>
          <w:sz w:val="24"/>
          <w:szCs w:val="24"/>
          <w:lang w:val="en-US"/>
        </w:rPr>
        <w:t xml:space="preserve"> = 1836311903</w:t>
      </w:r>
    </w:p>
    <w:p w:rsidR="00BF4BC1" w:rsidRPr="00AB3BA9" w:rsidRDefault="00BF4BC1" w:rsidP="00BF4BC1">
      <w:pPr>
        <w:ind w:firstLine="567"/>
        <w:jc w:val="both"/>
        <w:rPr>
          <w:rFonts w:ascii="Times New Roman" w:hAnsi="Times New Roman" w:cs="Times New Roman"/>
          <w:sz w:val="24"/>
          <w:szCs w:val="24"/>
          <w:lang w:val="en-US"/>
        </w:rPr>
      </w:pPr>
      <w:r w:rsidRPr="00AB3BA9">
        <w:rPr>
          <w:rFonts w:ascii="Times New Roman" w:hAnsi="Times New Roman" w:cs="Times New Roman"/>
          <w:sz w:val="24"/>
          <w:szCs w:val="24"/>
          <w:lang w:val="en-US"/>
        </w:rPr>
        <w:t xml:space="preserve">The biggest Fibonacci number that fits into </w:t>
      </w:r>
      <w:r w:rsidRPr="00AB3BA9">
        <w:rPr>
          <w:rFonts w:ascii="Times New Roman" w:hAnsi="Times New Roman" w:cs="Times New Roman"/>
          <w:noProof/>
          <w:color w:val="0000FF"/>
          <w:sz w:val="24"/>
          <w:szCs w:val="24"/>
          <w:lang w:val="en-US"/>
        </w:rPr>
        <w:t>long long</w:t>
      </w:r>
      <w:r w:rsidRPr="00AB3BA9">
        <w:rPr>
          <w:rFonts w:ascii="Times New Roman" w:hAnsi="Times New Roman" w:cs="Times New Roman"/>
          <w:sz w:val="24"/>
          <w:szCs w:val="24"/>
          <w:lang w:val="en-US"/>
        </w:rPr>
        <w:t xml:space="preserve"> type is </w:t>
      </w:r>
    </w:p>
    <w:p w:rsidR="00BF4BC1" w:rsidRPr="00AB3BA9" w:rsidRDefault="00BF4BC1" w:rsidP="00BF4BC1">
      <w:pPr>
        <w:ind w:firstLine="567"/>
        <w:jc w:val="center"/>
        <w:rPr>
          <w:rFonts w:ascii="Times New Roman" w:hAnsi="Times New Roman" w:cs="Times New Roman"/>
          <w:bCs/>
          <w:noProof/>
          <w:sz w:val="24"/>
          <w:szCs w:val="24"/>
          <w:lang w:val="en-US"/>
        </w:rPr>
      </w:pPr>
      <w:r w:rsidRPr="00AB3BA9">
        <w:rPr>
          <w:rFonts w:ascii="Times New Roman" w:hAnsi="Times New Roman" w:cs="Times New Roman"/>
          <w:bCs/>
          <w:i/>
          <w:noProof/>
          <w:sz w:val="24"/>
          <w:szCs w:val="24"/>
          <w:lang w:val="en-US"/>
        </w:rPr>
        <w:t>f</w:t>
      </w:r>
      <w:r w:rsidRPr="00AB3BA9">
        <w:rPr>
          <w:rFonts w:ascii="Times New Roman" w:hAnsi="Times New Roman" w:cs="Times New Roman"/>
          <w:bCs/>
          <w:noProof/>
          <w:sz w:val="24"/>
          <w:szCs w:val="24"/>
          <w:vertAlign w:val="subscript"/>
          <w:lang w:val="en-US"/>
        </w:rPr>
        <w:t>92</w:t>
      </w:r>
      <w:r w:rsidRPr="00AB3BA9">
        <w:rPr>
          <w:rFonts w:ascii="Times New Roman" w:hAnsi="Times New Roman" w:cs="Times New Roman"/>
          <w:bCs/>
          <w:noProof/>
          <w:sz w:val="24"/>
          <w:szCs w:val="24"/>
          <w:lang w:val="en-US"/>
        </w:rPr>
        <w:t xml:space="preserve"> = 7540113804746346429</w:t>
      </w:r>
    </w:p>
    <w:p w:rsidR="00BF4BC1" w:rsidRPr="00AB3BA9" w:rsidRDefault="00BF4BC1" w:rsidP="00BF4BC1">
      <w:pPr>
        <w:ind w:firstLine="567"/>
        <w:jc w:val="both"/>
        <w:rPr>
          <w:rFonts w:ascii="Times New Roman" w:hAnsi="Times New Roman" w:cs="Times New Roman"/>
          <w:sz w:val="24"/>
          <w:szCs w:val="24"/>
          <w:lang w:val="en-US"/>
        </w:rPr>
      </w:pPr>
      <w:r w:rsidRPr="00AB3BA9">
        <w:rPr>
          <w:rFonts w:ascii="Times New Roman" w:hAnsi="Times New Roman" w:cs="Times New Roman"/>
          <w:sz w:val="24"/>
          <w:szCs w:val="24"/>
          <w:lang w:val="en-US"/>
        </w:rPr>
        <w:t xml:space="preserve">If you want to find Fibonacci number </w:t>
      </w:r>
      <w:r w:rsidRPr="00AB3BA9">
        <w:rPr>
          <w:rFonts w:ascii="Times New Roman" w:hAnsi="Times New Roman" w:cs="Times New Roman"/>
          <w:bCs/>
          <w:i/>
          <w:noProof/>
          <w:sz w:val="24"/>
          <w:szCs w:val="24"/>
          <w:lang w:val="en-US"/>
        </w:rPr>
        <w:t>f</w:t>
      </w:r>
      <w:r w:rsidRPr="00AB3BA9">
        <w:rPr>
          <w:rFonts w:ascii="Times New Roman" w:hAnsi="Times New Roman" w:cs="Times New Roman"/>
          <w:bCs/>
          <w:i/>
          <w:noProof/>
          <w:sz w:val="24"/>
          <w:szCs w:val="24"/>
          <w:vertAlign w:val="subscript"/>
          <w:lang w:val="en-US"/>
        </w:rPr>
        <w:t>n</w:t>
      </w:r>
      <w:r w:rsidRPr="00AB3BA9">
        <w:rPr>
          <w:rFonts w:ascii="Times New Roman" w:hAnsi="Times New Roman" w:cs="Times New Roman"/>
          <w:sz w:val="24"/>
          <w:szCs w:val="24"/>
          <w:lang w:val="en-US"/>
        </w:rPr>
        <w:t xml:space="preserve"> for </w:t>
      </w:r>
      <w:r w:rsidRPr="00AB3BA9">
        <w:rPr>
          <w:rFonts w:ascii="Times New Roman" w:hAnsi="Times New Roman" w:cs="Times New Roman"/>
          <w:i/>
          <w:sz w:val="24"/>
          <w:szCs w:val="24"/>
          <w:lang w:val="en-US"/>
        </w:rPr>
        <w:t>n</w:t>
      </w:r>
      <w:r w:rsidRPr="00AB3BA9">
        <w:rPr>
          <w:rFonts w:ascii="Times New Roman" w:hAnsi="Times New Roman" w:cs="Times New Roman"/>
          <w:sz w:val="24"/>
          <w:szCs w:val="24"/>
          <w:lang w:val="en-US"/>
        </w:rPr>
        <w:t xml:space="preserve"> &gt; 92, use BigInteger type.</w:t>
      </w:r>
    </w:p>
    <w:p w:rsidR="00BF4BC1" w:rsidRPr="00AB3BA9" w:rsidRDefault="00BF4BC1" w:rsidP="00BF4BC1">
      <w:pPr>
        <w:ind w:firstLine="567"/>
        <w:jc w:val="both"/>
        <w:rPr>
          <w:rFonts w:ascii="Times New Roman" w:hAnsi="Times New Roman" w:cs="Times New Roman"/>
          <w:sz w:val="24"/>
          <w:szCs w:val="24"/>
          <w:lang w:val="en-US"/>
        </w:rPr>
      </w:pPr>
    </w:p>
    <w:p w:rsidR="00BF4BC1" w:rsidRPr="00AB3BA9" w:rsidRDefault="00BF4BC1" w:rsidP="00BF4BC1">
      <w:pPr>
        <w:ind w:firstLine="567"/>
        <w:jc w:val="both"/>
        <w:rPr>
          <w:rFonts w:ascii="Times New Roman" w:hAnsi="Times New Roman" w:cs="Times New Roman"/>
          <w:sz w:val="24"/>
          <w:szCs w:val="24"/>
          <w:lang w:val="en-US"/>
        </w:rPr>
      </w:pPr>
      <w:r w:rsidRPr="00AB3BA9">
        <w:rPr>
          <w:rFonts w:ascii="Times New Roman" w:hAnsi="Times New Roman" w:cs="Times New Roman"/>
          <w:sz w:val="24"/>
          <w:szCs w:val="24"/>
          <w:lang w:val="en-US"/>
        </w:rPr>
        <w:t>Example. Find f(</w:t>
      </w:r>
      <w:r w:rsidRPr="00AB3BA9">
        <w:rPr>
          <w:rFonts w:ascii="Times New Roman" w:hAnsi="Times New Roman" w:cs="Times New Roman"/>
          <w:i/>
          <w:sz w:val="24"/>
          <w:szCs w:val="24"/>
          <w:lang w:val="en-US"/>
        </w:rPr>
        <w:t>n</w:t>
      </w:r>
      <w:r w:rsidRPr="00AB3BA9">
        <w:rPr>
          <w:rFonts w:ascii="Times New Roman" w:hAnsi="Times New Roman" w:cs="Times New Roman"/>
          <w:sz w:val="24"/>
          <w:szCs w:val="24"/>
          <w:lang w:val="en-US"/>
        </w:rPr>
        <w:t xml:space="preserve">) – the </w:t>
      </w:r>
      <w:r w:rsidRPr="00AB3BA9">
        <w:rPr>
          <w:rFonts w:ascii="Times New Roman" w:hAnsi="Times New Roman" w:cs="Times New Roman"/>
          <w:i/>
          <w:sz w:val="24"/>
          <w:szCs w:val="24"/>
          <w:lang w:val="en-US"/>
        </w:rPr>
        <w:t>n</w:t>
      </w:r>
      <w:r w:rsidRPr="00AB3BA9">
        <w:rPr>
          <w:rFonts w:ascii="Times New Roman" w:hAnsi="Times New Roman" w:cs="Times New Roman"/>
          <w:sz w:val="24"/>
          <w:szCs w:val="24"/>
          <w:lang w:val="en-US"/>
        </w:rPr>
        <w:t>-th Fibonacci number with recursion:</w:t>
      </w:r>
    </w:p>
    <w:p w:rsidR="00BF4BC1" w:rsidRPr="00AB3BA9" w:rsidRDefault="00BF4BC1" w:rsidP="00BF4BC1">
      <w:pPr>
        <w:ind w:firstLine="567"/>
        <w:jc w:val="both"/>
        <w:rPr>
          <w:rFonts w:ascii="Times New Roman" w:hAnsi="Times New Roman" w:cs="Times New Roman"/>
          <w:sz w:val="24"/>
          <w:szCs w:val="24"/>
          <w:lang w:val="en-US"/>
        </w:rPr>
      </w:pPr>
    </w:p>
    <w:p w:rsidR="00BF4BC1" w:rsidRPr="00AB3BA9" w:rsidRDefault="00BF4BC1" w:rsidP="00BF4BC1">
      <w:pPr>
        <w:autoSpaceDE w:val="0"/>
        <w:autoSpaceDN w:val="0"/>
        <w:adjustRightInd w:val="0"/>
        <w:ind w:firstLine="567"/>
        <w:rPr>
          <w:rFonts w:ascii="Times New Roman" w:hAnsi="Times New Roman" w:cs="Times New Roman"/>
          <w:noProof/>
          <w:color w:val="800000"/>
          <w:sz w:val="24"/>
          <w:szCs w:val="24"/>
          <w:lang w:val="en-US"/>
        </w:rPr>
      </w:pPr>
      <w:r w:rsidRPr="00AB3BA9">
        <w:rPr>
          <w:rFonts w:ascii="Times New Roman" w:hAnsi="Times New Roman" w:cs="Times New Roman"/>
          <w:noProof/>
          <w:color w:val="0000FF"/>
          <w:sz w:val="24"/>
          <w:szCs w:val="24"/>
          <w:lang w:val="en-US"/>
        </w:rPr>
        <w:t>#include</w:t>
      </w:r>
      <w:r w:rsidRPr="00AB3BA9">
        <w:rPr>
          <w:rFonts w:ascii="Times New Roman" w:hAnsi="Times New Roman" w:cs="Times New Roman"/>
          <w:noProof/>
          <w:sz w:val="24"/>
          <w:szCs w:val="24"/>
          <w:lang w:val="en-US"/>
        </w:rPr>
        <w:t xml:space="preserve"> </w:t>
      </w:r>
      <w:r w:rsidRPr="00AB3BA9">
        <w:rPr>
          <w:rFonts w:ascii="Times New Roman" w:hAnsi="Times New Roman" w:cs="Times New Roman"/>
          <w:noProof/>
          <w:color w:val="800000"/>
          <w:sz w:val="24"/>
          <w:szCs w:val="24"/>
          <w:lang w:val="en-US"/>
        </w:rPr>
        <w:t>&lt;stdio.h&gt;</w:t>
      </w:r>
    </w:p>
    <w:p w:rsidR="00BF4BC1" w:rsidRPr="00AB3BA9" w:rsidRDefault="00BF4BC1" w:rsidP="00BF4BC1">
      <w:pPr>
        <w:autoSpaceDE w:val="0"/>
        <w:autoSpaceDN w:val="0"/>
        <w:adjustRightInd w:val="0"/>
        <w:ind w:firstLine="567"/>
        <w:rPr>
          <w:rFonts w:ascii="Times New Roman" w:hAnsi="Times New Roman" w:cs="Times New Roman"/>
          <w:noProof/>
          <w:color w:val="800000"/>
          <w:sz w:val="24"/>
          <w:szCs w:val="24"/>
          <w:lang w:val="en-US"/>
        </w:rPr>
      </w:pP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color w:val="0000FF"/>
          <w:sz w:val="24"/>
          <w:szCs w:val="24"/>
          <w:lang w:val="en-US"/>
        </w:rPr>
        <w:t>int</w:t>
      </w:r>
      <w:r w:rsidRPr="00AB3BA9">
        <w:rPr>
          <w:rFonts w:ascii="Times New Roman" w:hAnsi="Times New Roman" w:cs="Times New Roman"/>
          <w:noProof/>
          <w:sz w:val="24"/>
          <w:szCs w:val="24"/>
          <w:lang w:val="en-US"/>
        </w:rPr>
        <w:t xml:space="preserve"> n;</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color w:val="0000FF"/>
          <w:sz w:val="24"/>
          <w:szCs w:val="24"/>
          <w:lang w:val="en-US"/>
        </w:rPr>
        <w:t>int</w:t>
      </w:r>
      <w:r w:rsidRPr="00AB3BA9">
        <w:rPr>
          <w:rFonts w:ascii="Times New Roman" w:hAnsi="Times New Roman" w:cs="Times New Roman"/>
          <w:noProof/>
          <w:sz w:val="24"/>
          <w:szCs w:val="24"/>
          <w:lang w:val="en-US"/>
        </w:rPr>
        <w:t xml:space="preserve"> fib(</w:t>
      </w:r>
      <w:r w:rsidRPr="00AB3BA9">
        <w:rPr>
          <w:rFonts w:ascii="Times New Roman" w:hAnsi="Times New Roman" w:cs="Times New Roman"/>
          <w:noProof/>
          <w:color w:val="0000FF"/>
          <w:sz w:val="24"/>
          <w:szCs w:val="24"/>
          <w:lang w:val="en-US"/>
        </w:rPr>
        <w:t>int</w:t>
      </w:r>
      <w:r w:rsidRPr="00AB3BA9">
        <w:rPr>
          <w:rFonts w:ascii="Times New Roman" w:hAnsi="Times New Roman" w:cs="Times New Roman"/>
          <w:noProof/>
          <w:sz w:val="24"/>
          <w:szCs w:val="24"/>
          <w:lang w:val="en-US"/>
        </w:rPr>
        <w:t xml:space="preserve"> n)</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w:t>
      </w:r>
      <w:r w:rsidRPr="00AB3BA9">
        <w:rPr>
          <w:rFonts w:ascii="Times New Roman" w:hAnsi="Times New Roman" w:cs="Times New Roman"/>
          <w:noProof/>
          <w:color w:val="0000FF"/>
          <w:sz w:val="24"/>
          <w:szCs w:val="24"/>
          <w:lang w:val="en-US"/>
        </w:rPr>
        <w:t>if</w:t>
      </w:r>
      <w:r w:rsidRPr="00AB3BA9">
        <w:rPr>
          <w:rFonts w:ascii="Times New Roman" w:hAnsi="Times New Roman" w:cs="Times New Roman"/>
          <w:noProof/>
          <w:sz w:val="24"/>
          <w:szCs w:val="24"/>
          <w:lang w:val="en-US"/>
        </w:rPr>
        <w:t xml:space="preserve"> (n == 0) </w:t>
      </w:r>
      <w:r w:rsidRPr="00AB3BA9">
        <w:rPr>
          <w:rFonts w:ascii="Times New Roman" w:hAnsi="Times New Roman" w:cs="Times New Roman"/>
          <w:noProof/>
          <w:color w:val="0000FF"/>
          <w:sz w:val="24"/>
          <w:szCs w:val="24"/>
          <w:lang w:val="en-US"/>
        </w:rPr>
        <w:t>return</w:t>
      </w:r>
      <w:r w:rsidRPr="00AB3BA9">
        <w:rPr>
          <w:rFonts w:ascii="Times New Roman" w:hAnsi="Times New Roman" w:cs="Times New Roman"/>
          <w:noProof/>
          <w:sz w:val="24"/>
          <w:szCs w:val="24"/>
          <w:lang w:val="en-US"/>
        </w:rPr>
        <w:t xml:space="preserve"> 0;</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w:t>
      </w:r>
      <w:r w:rsidRPr="00AB3BA9">
        <w:rPr>
          <w:rFonts w:ascii="Times New Roman" w:hAnsi="Times New Roman" w:cs="Times New Roman"/>
          <w:noProof/>
          <w:color w:val="0000FF"/>
          <w:sz w:val="24"/>
          <w:szCs w:val="24"/>
          <w:lang w:val="en-US"/>
        </w:rPr>
        <w:t>if</w:t>
      </w:r>
      <w:r w:rsidRPr="00AB3BA9">
        <w:rPr>
          <w:rFonts w:ascii="Times New Roman" w:hAnsi="Times New Roman" w:cs="Times New Roman"/>
          <w:noProof/>
          <w:sz w:val="24"/>
          <w:szCs w:val="24"/>
          <w:lang w:val="en-US"/>
        </w:rPr>
        <w:t xml:space="preserve"> (n == 1) </w:t>
      </w:r>
      <w:r w:rsidRPr="00AB3BA9">
        <w:rPr>
          <w:rFonts w:ascii="Times New Roman" w:hAnsi="Times New Roman" w:cs="Times New Roman"/>
          <w:noProof/>
          <w:color w:val="0000FF"/>
          <w:sz w:val="24"/>
          <w:szCs w:val="24"/>
          <w:lang w:val="en-US"/>
        </w:rPr>
        <w:t>return</w:t>
      </w:r>
      <w:r w:rsidRPr="00AB3BA9">
        <w:rPr>
          <w:rFonts w:ascii="Times New Roman" w:hAnsi="Times New Roman" w:cs="Times New Roman"/>
          <w:noProof/>
          <w:sz w:val="24"/>
          <w:szCs w:val="24"/>
          <w:lang w:val="en-US"/>
        </w:rPr>
        <w:t xml:space="preserve"> 1;</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w:t>
      </w:r>
      <w:r w:rsidRPr="00AB3BA9">
        <w:rPr>
          <w:rFonts w:ascii="Times New Roman" w:hAnsi="Times New Roman" w:cs="Times New Roman"/>
          <w:noProof/>
          <w:color w:val="0000FF"/>
          <w:sz w:val="24"/>
          <w:szCs w:val="24"/>
          <w:lang w:val="en-US"/>
        </w:rPr>
        <w:t>return</w:t>
      </w:r>
      <w:r w:rsidRPr="00AB3BA9">
        <w:rPr>
          <w:rFonts w:ascii="Times New Roman" w:hAnsi="Times New Roman" w:cs="Times New Roman"/>
          <w:noProof/>
          <w:sz w:val="24"/>
          <w:szCs w:val="24"/>
          <w:lang w:val="en-US"/>
        </w:rPr>
        <w:t xml:space="preserve"> fib(n-1) + fib(n - 2);</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color w:val="0000FF"/>
          <w:sz w:val="24"/>
          <w:szCs w:val="24"/>
          <w:lang w:val="en-US"/>
        </w:rPr>
        <w:t>int</w:t>
      </w:r>
      <w:r w:rsidRPr="00AB3BA9">
        <w:rPr>
          <w:rFonts w:ascii="Times New Roman" w:hAnsi="Times New Roman" w:cs="Times New Roman"/>
          <w:noProof/>
          <w:sz w:val="24"/>
          <w:szCs w:val="24"/>
          <w:lang w:val="en-US"/>
        </w:rPr>
        <w:t xml:space="preserve"> main(</w:t>
      </w:r>
      <w:r w:rsidRPr="00AB3BA9">
        <w:rPr>
          <w:rFonts w:ascii="Times New Roman" w:hAnsi="Times New Roman" w:cs="Times New Roman"/>
          <w:noProof/>
          <w:color w:val="0000FF"/>
          <w:sz w:val="24"/>
          <w:szCs w:val="24"/>
          <w:lang w:val="en-US"/>
        </w:rPr>
        <w:t>void</w:t>
      </w:r>
      <w:r w:rsidRPr="00AB3BA9">
        <w:rPr>
          <w:rFonts w:ascii="Times New Roman" w:hAnsi="Times New Roman" w:cs="Times New Roman"/>
          <w:noProof/>
          <w:sz w:val="24"/>
          <w:szCs w:val="24"/>
          <w:lang w:val="en-US"/>
        </w:rPr>
        <w:t>)</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scanf(</w:t>
      </w:r>
      <w:r w:rsidRPr="00AB3BA9">
        <w:rPr>
          <w:rFonts w:ascii="Times New Roman" w:hAnsi="Times New Roman" w:cs="Times New Roman"/>
          <w:noProof/>
          <w:color w:val="800000"/>
          <w:sz w:val="24"/>
          <w:szCs w:val="24"/>
          <w:lang w:val="en-US"/>
        </w:rPr>
        <w:t>"%d"</w:t>
      </w:r>
      <w:r w:rsidRPr="00AB3BA9">
        <w:rPr>
          <w:rFonts w:ascii="Times New Roman" w:hAnsi="Times New Roman" w:cs="Times New Roman"/>
          <w:noProof/>
          <w:sz w:val="24"/>
          <w:szCs w:val="24"/>
          <w:lang w:val="en-US"/>
        </w:rPr>
        <w:t>,&amp;n);</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printf(</w:t>
      </w:r>
      <w:r w:rsidRPr="00AB3BA9">
        <w:rPr>
          <w:rFonts w:ascii="Times New Roman" w:hAnsi="Times New Roman" w:cs="Times New Roman"/>
          <w:noProof/>
          <w:color w:val="800000"/>
          <w:sz w:val="24"/>
          <w:szCs w:val="24"/>
          <w:lang w:val="en-US"/>
        </w:rPr>
        <w:t>"%d\n"</w:t>
      </w:r>
      <w:r w:rsidRPr="00AB3BA9">
        <w:rPr>
          <w:rFonts w:ascii="Times New Roman" w:hAnsi="Times New Roman" w:cs="Times New Roman"/>
          <w:noProof/>
          <w:sz w:val="24"/>
          <w:szCs w:val="24"/>
          <w:lang w:val="en-US"/>
        </w:rPr>
        <w:t>,fib(n));</w:t>
      </w:r>
    </w:p>
    <w:p w:rsidR="00BF4BC1" w:rsidRPr="00AB3BA9" w:rsidRDefault="00BF4BC1" w:rsidP="00BF4BC1">
      <w:pPr>
        <w:autoSpaceDE w:val="0"/>
        <w:autoSpaceDN w:val="0"/>
        <w:adjustRightInd w:val="0"/>
        <w:ind w:firstLine="567"/>
        <w:rPr>
          <w:rFonts w:ascii="Times New Roman" w:hAnsi="Times New Roman" w:cs="Times New Roman"/>
          <w:noProof/>
          <w:sz w:val="24"/>
          <w:szCs w:val="24"/>
          <w:lang w:val="en-US"/>
        </w:rPr>
      </w:pPr>
      <w:r w:rsidRPr="00AB3BA9">
        <w:rPr>
          <w:rFonts w:ascii="Times New Roman" w:hAnsi="Times New Roman" w:cs="Times New Roman"/>
          <w:noProof/>
          <w:sz w:val="24"/>
          <w:szCs w:val="24"/>
          <w:lang w:val="en-US"/>
        </w:rPr>
        <w:t xml:space="preserve">  </w:t>
      </w:r>
      <w:r w:rsidRPr="00AB3BA9">
        <w:rPr>
          <w:rFonts w:ascii="Times New Roman" w:hAnsi="Times New Roman" w:cs="Times New Roman"/>
          <w:noProof/>
          <w:color w:val="0000FF"/>
          <w:sz w:val="24"/>
          <w:szCs w:val="24"/>
          <w:lang w:val="en-US"/>
        </w:rPr>
        <w:t>return</w:t>
      </w:r>
      <w:r w:rsidRPr="00AB3BA9">
        <w:rPr>
          <w:rFonts w:ascii="Times New Roman" w:hAnsi="Times New Roman" w:cs="Times New Roman"/>
          <w:noProof/>
          <w:sz w:val="24"/>
          <w:szCs w:val="24"/>
          <w:lang w:val="en-US"/>
        </w:rPr>
        <w:t xml:space="preserve"> 0;</w:t>
      </w:r>
    </w:p>
    <w:p w:rsidR="00BF4BC1" w:rsidRPr="00AB3BA9" w:rsidRDefault="00BF4BC1" w:rsidP="00BF4BC1">
      <w:pPr>
        <w:ind w:firstLine="567"/>
        <w:jc w:val="both"/>
        <w:rPr>
          <w:rFonts w:ascii="Times New Roman" w:hAnsi="Times New Roman" w:cs="Times New Roman"/>
          <w:sz w:val="24"/>
          <w:szCs w:val="24"/>
          <w:lang w:val="en-US"/>
        </w:rPr>
      </w:pPr>
      <w:r w:rsidRPr="00AB3BA9">
        <w:rPr>
          <w:rFonts w:ascii="Times New Roman" w:hAnsi="Times New Roman" w:cs="Times New Roman"/>
          <w:noProof/>
          <w:sz w:val="24"/>
          <w:szCs w:val="24"/>
          <w:lang w:val="en-US"/>
        </w:rPr>
        <w:lastRenderedPageBreak/>
        <w:t>}</w:t>
      </w:r>
    </w:p>
    <w:p w:rsidR="00BF4BC1" w:rsidRPr="00AB3BA9" w:rsidRDefault="00BF4BC1" w:rsidP="00BF4BC1">
      <w:pPr>
        <w:ind w:firstLine="567"/>
        <w:jc w:val="center"/>
        <w:rPr>
          <w:rFonts w:ascii="Times New Roman" w:hAnsi="Times New Roman" w:cs="Times New Roman"/>
          <w:sz w:val="24"/>
          <w:szCs w:val="24"/>
          <w:lang w:val="en-US"/>
        </w:rPr>
      </w:pPr>
    </w:p>
    <w:p w:rsidR="00BF4BC1" w:rsidRPr="00AB3BA9" w:rsidRDefault="00BF4BC1" w:rsidP="00BF4BC1">
      <w:pPr>
        <w:ind w:firstLine="567"/>
        <w:jc w:val="both"/>
        <w:rPr>
          <w:rFonts w:ascii="Times New Roman" w:hAnsi="Times New Roman" w:cs="Times New Roman"/>
          <w:sz w:val="24"/>
          <w:szCs w:val="24"/>
          <w:lang w:val="en-US"/>
        </w:rPr>
      </w:pPr>
    </w:p>
    <w:p w:rsidR="00BF4BC1" w:rsidRPr="00AB3BA9" w:rsidRDefault="00BF4BC1" w:rsidP="00BF4BC1">
      <w:pPr>
        <w:ind w:firstLine="567"/>
        <w:jc w:val="both"/>
        <w:rPr>
          <w:rFonts w:ascii="Times New Roman" w:hAnsi="Times New Roman" w:cs="Times New Roman"/>
          <w:sz w:val="24"/>
          <w:szCs w:val="24"/>
          <w:lang w:val="en-US"/>
        </w:rPr>
      </w:pPr>
    </w:p>
    <w:p w:rsidR="00F410B2" w:rsidRPr="00B66CF3" w:rsidRDefault="00F410B2" w:rsidP="00F410B2">
      <w:pPr>
        <w:spacing w:after="75" w:line="240" w:lineRule="auto"/>
        <w:textAlignment w:val="baseline"/>
        <w:outlineLvl w:val="0"/>
        <w:rPr>
          <w:rFonts w:ascii="Times New Roman" w:eastAsia="Times New Roman" w:hAnsi="Times New Roman" w:cs="Times New Roman"/>
          <w:kern w:val="36"/>
          <w:sz w:val="42"/>
          <w:szCs w:val="42"/>
          <w:lang w:val="en-US"/>
        </w:rPr>
      </w:pPr>
      <w:r w:rsidRPr="00B66CF3">
        <w:rPr>
          <w:rFonts w:ascii="Times New Roman" w:eastAsia="Times New Roman" w:hAnsi="Times New Roman" w:cs="Times New Roman"/>
          <w:kern w:val="36"/>
          <w:sz w:val="42"/>
          <w:szCs w:val="42"/>
          <w:lang w:val="en-US"/>
        </w:rPr>
        <w:t>Euclidean algorithms (Basic and Extended)</w:t>
      </w:r>
    </w:p>
    <w:p w:rsidR="00F410B2" w:rsidRPr="00B66CF3" w:rsidRDefault="00F410B2" w:rsidP="00F410B2">
      <w:pPr>
        <w:shd w:val="clear" w:color="auto" w:fill="FFFFFF"/>
        <w:spacing w:after="150" w:line="240" w:lineRule="auto"/>
        <w:jc w:val="both"/>
        <w:textAlignment w:val="baseline"/>
        <w:rPr>
          <w:rFonts w:ascii="Helvetica" w:eastAsia="Times New Roman" w:hAnsi="Helvetica" w:cs="Helvetica"/>
          <w:color w:val="000000"/>
          <w:sz w:val="20"/>
          <w:szCs w:val="20"/>
          <w:lang w:val="en-US"/>
        </w:rPr>
      </w:pPr>
      <w:r w:rsidRPr="00B66CF3">
        <w:rPr>
          <w:rFonts w:ascii="Helvetica" w:eastAsia="Times New Roman" w:hAnsi="Helvetica" w:cs="Helvetica"/>
          <w:color w:val="000000"/>
          <w:sz w:val="20"/>
          <w:szCs w:val="20"/>
          <w:lang w:val="en-US"/>
        </w:rPr>
        <w:t>GCD of two numbers is the largest number that divides both of them. A simple way to find GCD is to factorize both numbers and multiply common factors.</w:t>
      </w:r>
    </w:p>
    <w:p w:rsidR="00F410B2" w:rsidRPr="00B66CF3" w:rsidRDefault="00F410B2" w:rsidP="00F410B2">
      <w:pPr>
        <w:shd w:val="clear" w:color="auto" w:fill="FFFFFF"/>
        <w:spacing w:after="0" w:line="285" w:lineRule="atLeast"/>
        <w:jc w:val="both"/>
        <w:textAlignment w:val="baseline"/>
        <w:rPr>
          <w:ins w:id="103" w:author="Unknown"/>
          <w:rFonts w:ascii="Helvetica" w:eastAsia="Times New Roman" w:hAnsi="Helvetica" w:cs="Helvetica"/>
          <w:color w:val="000000"/>
          <w:sz w:val="20"/>
          <w:szCs w:val="20"/>
          <w:lang w:val="en-US"/>
        </w:rPr>
      </w:pPr>
      <w:ins w:id="104" w:author="Unknown">
        <w:r w:rsidRPr="00B66CF3">
          <w:rPr>
            <w:rFonts w:ascii="Helvetica" w:eastAsia="Times New Roman" w:hAnsi="Helvetica" w:cs="Helvetica"/>
            <w:color w:val="000000"/>
            <w:sz w:val="20"/>
            <w:szCs w:val="20"/>
            <w:lang w:val="en-US"/>
          </w:rPr>
          <w:br/>
        </w:r>
        <w:r w:rsidRPr="00B66CF3">
          <w:rPr>
            <w:rFonts w:ascii="Helvetica" w:eastAsia="Times New Roman" w:hAnsi="Helvetica" w:cs="Helvetica"/>
            <w:color w:val="000000"/>
            <w:sz w:val="20"/>
            <w:szCs w:val="20"/>
            <w:lang w:val="en-US"/>
          </w:rPr>
          <w:br/>
        </w:r>
      </w:ins>
    </w:p>
    <w:p w:rsidR="00F410B2" w:rsidRPr="00B66CF3" w:rsidRDefault="00F410B2" w:rsidP="003D0297">
      <w:pPr>
        <w:numPr>
          <w:ilvl w:val="0"/>
          <w:numId w:val="32"/>
        </w:numPr>
        <w:shd w:val="clear" w:color="auto" w:fill="FFFFFF"/>
        <w:spacing w:after="0" w:line="240" w:lineRule="auto"/>
        <w:ind w:left="540"/>
        <w:jc w:val="both"/>
        <w:textAlignment w:val="baseline"/>
        <w:rPr>
          <w:ins w:id="105" w:author="Unknown"/>
          <w:rFonts w:ascii="Helvetica" w:eastAsia="Times New Roman" w:hAnsi="Helvetica" w:cs="Helvetica"/>
          <w:color w:val="000000"/>
          <w:sz w:val="20"/>
          <w:szCs w:val="20"/>
          <w:lang w:val="en-US"/>
        </w:rPr>
      </w:pPr>
      <w:ins w:id="106" w:author="Unknown">
        <w:r w:rsidRPr="00B66CF3">
          <w:rPr>
            <w:rFonts w:ascii="Helvetica" w:eastAsia="Times New Roman" w:hAnsi="Helvetica" w:cs="Helvetica"/>
            <w:color w:val="000000"/>
            <w:sz w:val="20"/>
            <w:szCs w:val="20"/>
            <w:lang w:val="en-US"/>
          </w:rPr>
          <w:t>If we subtract smaller number from larger (we reduce larger number), GCD doesn’t change. So if we keep subtracting repeatedly the larger of two, we end up with GCD.</w:t>
        </w:r>
      </w:ins>
    </w:p>
    <w:p w:rsidR="00F410B2" w:rsidRPr="00B66CF3" w:rsidRDefault="00F410B2" w:rsidP="003D0297">
      <w:pPr>
        <w:numPr>
          <w:ilvl w:val="0"/>
          <w:numId w:val="32"/>
        </w:numPr>
        <w:shd w:val="clear" w:color="auto" w:fill="FFFFFF"/>
        <w:spacing w:after="0" w:line="240" w:lineRule="auto"/>
        <w:ind w:left="540"/>
        <w:jc w:val="both"/>
        <w:textAlignment w:val="baseline"/>
        <w:rPr>
          <w:ins w:id="107" w:author="Unknown"/>
          <w:rFonts w:ascii="Helvetica" w:eastAsia="Times New Roman" w:hAnsi="Helvetica" w:cs="Helvetica"/>
          <w:color w:val="000000"/>
          <w:sz w:val="20"/>
          <w:szCs w:val="20"/>
          <w:lang w:val="en-US"/>
        </w:rPr>
      </w:pPr>
      <w:ins w:id="108" w:author="Unknown">
        <w:r w:rsidRPr="00B66CF3">
          <w:rPr>
            <w:rFonts w:ascii="Helvetica" w:eastAsia="Times New Roman" w:hAnsi="Helvetica" w:cs="Helvetica"/>
            <w:color w:val="000000"/>
            <w:sz w:val="20"/>
            <w:szCs w:val="20"/>
            <w:lang w:val="en-US"/>
          </w:rPr>
          <w:t>Now instead of subtraction, if we divide smaller number, the algorithm stops when we find remainder 0.</w:t>
        </w:r>
      </w:ins>
    </w:p>
    <w:p w:rsidR="00F410B2" w:rsidRPr="00B66CF3" w:rsidRDefault="00F410B2" w:rsidP="00F410B2">
      <w:pPr>
        <w:shd w:val="clear" w:color="auto" w:fill="FFFFFF"/>
        <w:spacing w:after="150" w:line="240" w:lineRule="auto"/>
        <w:jc w:val="both"/>
        <w:textAlignment w:val="baseline"/>
        <w:rPr>
          <w:ins w:id="109" w:author="Unknown"/>
          <w:rFonts w:ascii="Helvetica" w:eastAsia="Times New Roman" w:hAnsi="Helvetica" w:cs="Helvetica"/>
          <w:color w:val="000000"/>
          <w:sz w:val="20"/>
          <w:szCs w:val="20"/>
          <w:lang w:val="en-US"/>
        </w:rPr>
      </w:pPr>
      <w:ins w:id="110" w:author="Unknown">
        <w:r w:rsidRPr="00B66CF3">
          <w:rPr>
            <w:rFonts w:ascii="Helvetica" w:eastAsia="Times New Roman" w:hAnsi="Helvetica" w:cs="Helvetica"/>
            <w:color w:val="000000"/>
            <w:sz w:val="20"/>
            <w:szCs w:val="20"/>
            <w:lang w:val="en-US"/>
          </w:rPr>
          <w:t>Below is a recursive function to evaluate gcd using Euclid’s algorithm.</w:t>
        </w:r>
      </w:ins>
    </w:p>
    <w:tbl>
      <w:tblPr>
        <w:tblW w:w="6780" w:type="dxa"/>
        <w:tblCellMar>
          <w:left w:w="0" w:type="dxa"/>
          <w:right w:w="0" w:type="dxa"/>
        </w:tblCellMar>
        <w:tblLook w:val="04A0"/>
      </w:tblPr>
      <w:tblGrid>
        <w:gridCol w:w="6780"/>
      </w:tblGrid>
      <w:tr w:rsidR="00F410B2" w:rsidRPr="00493FE0" w:rsidTr="00F853B5">
        <w:tc>
          <w:tcPr>
            <w:tcW w:w="6780" w:type="dxa"/>
            <w:vAlign w:val="center"/>
            <w:hideMark/>
          </w:tcPr>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181BAF">
              <w:rPr>
                <w:rFonts w:ascii="Courier New" w:eastAsia="Times New Roman" w:hAnsi="Courier New" w:cs="Courier New"/>
                <w:sz w:val="20"/>
                <w:lang w:val="en-US"/>
              </w:rPr>
              <w:t xml:space="preserve">// C++ program to demonstrate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181BAF">
              <w:rPr>
                <w:rFonts w:ascii="Courier New" w:eastAsia="Times New Roman" w:hAnsi="Courier New" w:cs="Courier New"/>
                <w:sz w:val="20"/>
                <w:lang w:val="en-US"/>
              </w:rPr>
              <w:t xml:space="preserve">// Basic Euclidean Algorithm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181BAF">
              <w:rPr>
                <w:rFonts w:ascii="Courier New" w:eastAsia="Times New Roman" w:hAnsi="Courier New" w:cs="Courier New"/>
                <w:sz w:val="20"/>
                <w:lang w:val="en-US"/>
              </w:rPr>
              <w:t xml:space="preserve">#include &lt;bits/stdc++.h&gt;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181BAF">
              <w:rPr>
                <w:rFonts w:ascii="Courier New" w:eastAsia="Times New Roman" w:hAnsi="Courier New" w:cs="Courier New"/>
                <w:sz w:val="20"/>
                <w:lang w:val="en-US"/>
              </w:rPr>
              <w:t>using</w:t>
            </w:r>
            <w:r w:rsidRPr="00B66CF3">
              <w:rPr>
                <w:rFonts w:ascii="Times New Roman" w:eastAsia="Times New Roman" w:hAnsi="Times New Roman" w:cs="Times New Roman"/>
                <w:sz w:val="24"/>
                <w:szCs w:val="24"/>
                <w:lang w:val="en-US"/>
              </w:rPr>
              <w:t xml:space="preserve"> </w:t>
            </w:r>
            <w:r w:rsidRPr="00181BAF">
              <w:rPr>
                <w:rFonts w:ascii="Courier New" w:eastAsia="Times New Roman" w:hAnsi="Courier New" w:cs="Courier New"/>
                <w:sz w:val="20"/>
                <w:lang w:val="en-US"/>
              </w:rPr>
              <w:t>namespace</w:t>
            </w:r>
            <w:r w:rsidRPr="00B66CF3">
              <w:rPr>
                <w:rFonts w:ascii="Times New Roman" w:eastAsia="Times New Roman" w:hAnsi="Times New Roman" w:cs="Times New Roman"/>
                <w:sz w:val="24"/>
                <w:szCs w:val="24"/>
                <w:lang w:val="en-US"/>
              </w:rPr>
              <w:t xml:space="preserve"> </w:t>
            </w:r>
            <w:r w:rsidRPr="00181BAF">
              <w:rPr>
                <w:rFonts w:ascii="Courier New" w:eastAsia="Times New Roman" w:hAnsi="Courier New" w:cs="Courier New"/>
                <w:sz w:val="20"/>
                <w:lang w:val="en-US"/>
              </w:rPr>
              <w:t xml:space="preserve">std;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181BAF">
              <w:rPr>
                <w:rFonts w:ascii="Courier New" w:eastAsia="Times New Roman" w:hAnsi="Courier New" w:cs="Courier New"/>
                <w:sz w:val="20"/>
                <w:lang w:val="en-US"/>
              </w:rPr>
              <w:t>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181BAF">
              <w:rPr>
                <w:rFonts w:ascii="Courier New" w:eastAsia="Times New Roman" w:hAnsi="Courier New" w:cs="Courier New"/>
                <w:sz w:val="20"/>
                <w:lang w:val="en-US"/>
              </w:rPr>
              <w:t xml:space="preserve">// Function to return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181BAF">
              <w:rPr>
                <w:rFonts w:ascii="Courier New" w:eastAsia="Times New Roman" w:hAnsi="Courier New" w:cs="Courier New"/>
                <w:sz w:val="20"/>
                <w:lang w:val="en-US"/>
              </w:rPr>
              <w:t xml:space="preserve">// gcd of a and b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gcd(int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a,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b)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if</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(a == 0)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return</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b;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return</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gcd(b % a, a);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Driver Code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main()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a = 10, b = 15;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cout &lt;&lt; "GCD("</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&lt;&lt; a &lt;&lt; ",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&lt;&lt; b &lt;&lt; ") = "</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&lt;&lt; gcd(a, b)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&lt;&lt; endl;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a = 35, b = 10;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cout &lt;&lt; "GCD("</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&lt;&lt; a &lt;&lt; ",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&lt;&lt; b &lt;&lt; ") = "</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&lt;&lt; gcd(a, b)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&lt;&lt; endl;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a = 31, b = 2;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cout &lt;&lt; "GCD("</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&lt;&lt; a &lt;&lt; ",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&lt;&lt; b &lt;&lt; ") = "</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&lt;&lt; gcd(a, b)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&lt;&lt; endl;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return</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0;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This code is contributed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by Nimit Garg </w:t>
            </w:r>
          </w:p>
        </w:tc>
      </w:tr>
    </w:tbl>
    <w:p w:rsidR="00F410B2" w:rsidRPr="00F410B2" w:rsidRDefault="00F410B2" w:rsidP="00F410B2">
      <w:pPr>
        <w:shd w:val="clear" w:color="auto" w:fill="FFFFFF"/>
        <w:spacing w:line="240" w:lineRule="auto"/>
        <w:jc w:val="both"/>
        <w:textAlignment w:val="baseline"/>
        <w:rPr>
          <w:ins w:id="111" w:author="Unknown"/>
          <w:rFonts w:ascii="Helvetica" w:eastAsia="Times New Roman" w:hAnsi="Helvetica" w:cs="Helvetica"/>
          <w:color w:val="000000"/>
          <w:sz w:val="20"/>
          <w:szCs w:val="20"/>
          <w:lang w:val="en-US"/>
        </w:rPr>
      </w:pPr>
      <w:ins w:id="112" w:author="Unknown">
        <w:r w:rsidRPr="00F410B2">
          <w:rPr>
            <w:rFonts w:ascii="Helvetica" w:eastAsia="Times New Roman" w:hAnsi="Helvetica" w:cs="Helvetica"/>
            <w:color w:val="000000"/>
            <w:sz w:val="20"/>
            <w:szCs w:val="20"/>
            <w:lang w:val="en-US"/>
          </w:rPr>
          <w:t xml:space="preserve">Copy </w:t>
        </w:r>
        <w:proofErr w:type="spellStart"/>
        <w:r w:rsidRPr="00F410B2">
          <w:rPr>
            <w:rFonts w:ascii="Helvetica" w:eastAsia="Times New Roman" w:hAnsi="Helvetica" w:cs="Helvetica"/>
            <w:color w:val="000000"/>
            <w:sz w:val="20"/>
            <w:szCs w:val="20"/>
            <w:lang w:val="en-US"/>
          </w:rPr>
          <w:t>CodeRun</w:t>
        </w:r>
        <w:proofErr w:type="spellEnd"/>
        <w:r w:rsidRPr="00F410B2">
          <w:rPr>
            <w:rFonts w:ascii="Helvetica" w:eastAsia="Times New Roman" w:hAnsi="Helvetica" w:cs="Helvetica"/>
            <w:color w:val="000000"/>
            <w:sz w:val="20"/>
            <w:szCs w:val="20"/>
            <w:lang w:val="en-US"/>
          </w:rPr>
          <w:t xml:space="preserve"> on IDE</w:t>
        </w:r>
      </w:ins>
    </w:p>
    <w:p w:rsidR="00F410B2" w:rsidRPr="00F410B2" w:rsidRDefault="00F410B2" w:rsidP="00F410B2">
      <w:pPr>
        <w:shd w:val="clear" w:color="auto" w:fill="FFFFFF"/>
        <w:spacing w:after="0" w:line="285" w:lineRule="atLeast"/>
        <w:jc w:val="both"/>
        <w:textAlignment w:val="baseline"/>
        <w:rPr>
          <w:ins w:id="113" w:author="Unknown"/>
          <w:rFonts w:ascii="Helvetica" w:eastAsia="Times New Roman" w:hAnsi="Helvetica" w:cs="Helvetica"/>
          <w:color w:val="000000"/>
          <w:sz w:val="20"/>
          <w:szCs w:val="20"/>
          <w:lang w:val="en-US"/>
        </w:rPr>
      </w:pPr>
      <w:ins w:id="114" w:author="Unknown">
        <w:r w:rsidRPr="00F410B2">
          <w:rPr>
            <w:rFonts w:ascii="Helvetica" w:eastAsia="Times New Roman" w:hAnsi="Helvetica" w:cs="Helvetica"/>
            <w:color w:val="000000"/>
            <w:sz w:val="20"/>
            <w:szCs w:val="20"/>
            <w:lang w:val="en-US"/>
          </w:rPr>
          <w:br/>
        </w:r>
        <w:r w:rsidRPr="00F410B2">
          <w:rPr>
            <w:rFonts w:ascii="Helvetica" w:eastAsia="Times New Roman" w:hAnsi="Helvetica" w:cs="Helvetica"/>
            <w:b/>
            <w:bCs/>
            <w:color w:val="000000"/>
            <w:sz w:val="20"/>
            <w:lang w:val="en-US"/>
          </w:rPr>
          <w:t>Output :</w:t>
        </w:r>
      </w:ins>
    </w:p>
    <w:p w:rsidR="00F410B2" w:rsidRPr="00F410B2" w:rsidRDefault="00F410B2" w:rsidP="00F410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115" w:author="Unknown"/>
          <w:rFonts w:ascii="Consolas" w:eastAsia="Times New Roman" w:hAnsi="Consolas" w:cs="Consolas"/>
          <w:color w:val="000000"/>
          <w:sz w:val="18"/>
          <w:szCs w:val="18"/>
          <w:lang w:val="en-US"/>
        </w:rPr>
      </w:pPr>
      <w:ins w:id="116" w:author="Unknown">
        <w:r w:rsidRPr="00F410B2">
          <w:rPr>
            <w:rFonts w:ascii="Consolas" w:eastAsia="Times New Roman" w:hAnsi="Consolas" w:cs="Consolas"/>
            <w:color w:val="000000"/>
            <w:sz w:val="18"/>
            <w:szCs w:val="18"/>
            <w:lang w:val="en-US"/>
          </w:rPr>
          <w:lastRenderedPageBreak/>
          <w:t>GCD(10, 15) = 5</w:t>
        </w:r>
      </w:ins>
    </w:p>
    <w:p w:rsidR="00F410B2" w:rsidRPr="00F410B2" w:rsidRDefault="00F410B2" w:rsidP="00F410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117" w:author="Unknown"/>
          <w:rFonts w:ascii="Consolas" w:eastAsia="Times New Roman" w:hAnsi="Consolas" w:cs="Consolas"/>
          <w:color w:val="000000"/>
          <w:sz w:val="18"/>
          <w:szCs w:val="18"/>
          <w:lang w:val="en-US"/>
        </w:rPr>
      </w:pPr>
      <w:ins w:id="118" w:author="Unknown">
        <w:r w:rsidRPr="00F410B2">
          <w:rPr>
            <w:rFonts w:ascii="Consolas" w:eastAsia="Times New Roman" w:hAnsi="Consolas" w:cs="Consolas"/>
            <w:color w:val="000000"/>
            <w:sz w:val="18"/>
            <w:szCs w:val="18"/>
            <w:lang w:val="en-US"/>
          </w:rPr>
          <w:t>GCD(35, 10) = 5</w:t>
        </w:r>
      </w:ins>
    </w:p>
    <w:p w:rsidR="00F410B2" w:rsidRPr="00F410B2" w:rsidRDefault="00F410B2" w:rsidP="00F410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119" w:author="Unknown"/>
          <w:rFonts w:ascii="Consolas" w:eastAsia="Times New Roman" w:hAnsi="Consolas" w:cs="Consolas"/>
          <w:color w:val="000000"/>
          <w:sz w:val="18"/>
          <w:szCs w:val="18"/>
          <w:lang w:val="en-US"/>
        </w:rPr>
      </w:pPr>
      <w:ins w:id="120" w:author="Unknown">
        <w:r w:rsidRPr="00F410B2">
          <w:rPr>
            <w:rFonts w:ascii="Consolas" w:eastAsia="Times New Roman" w:hAnsi="Consolas" w:cs="Consolas"/>
            <w:color w:val="000000"/>
            <w:sz w:val="18"/>
            <w:szCs w:val="18"/>
            <w:lang w:val="en-US"/>
          </w:rPr>
          <w:t>GCD(31, 2) = 1</w:t>
        </w:r>
      </w:ins>
    </w:p>
    <w:p w:rsidR="00F410B2" w:rsidRPr="00B66CF3" w:rsidRDefault="00F410B2" w:rsidP="00F410B2">
      <w:pPr>
        <w:shd w:val="clear" w:color="auto" w:fill="FFFFFF"/>
        <w:spacing w:after="0" w:line="240" w:lineRule="auto"/>
        <w:jc w:val="both"/>
        <w:textAlignment w:val="baseline"/>
        <w:rPr>
          <w:ins w:id="121" w:author="Unknown"/>
          <w:rFonts w:ascii="Helvetica" w:eastAsia="Times New Roman" w:hAnsi="Helvetica" w:cs="Helvetica"/>
          <w:color w:val="000000"/>
          <w:sz w:val="20"/>
          <w:szCs w:val="20"/>
          <w:lang w:val="en-US"/>
        </w:rPr>
      </w:pPr>
      <w:ins w:id="122" w:author="Unknown">
        <w:r w:rsidRPr="00B66CF3">
          <w:rPr>
            <w:rFonts w:ascii="Helvetica" w:eastAsia="Times New Roman" w:hAnsi="Helvetica" w:cs="Helvetica"/>
            <w:b/>
            <w:bCs/>
            <w:color w:val="000000"/>
            <w:sz w:val="23"/>
            <w:lang w:val="en-US"/>
          </w:rPr>
          <w:t>Time Complexity:</w:t>
        </w:r>
        <w:r w:rsidRPr="00B66CF3">
          <w:rPr>
            <w:rFonts w:ascii="Helvetica" w:eastAsia="Times New Roman" w:hAnsi="Helvetica" w:cs="Helvetica"/>
            <w:color w:val="000000"/>
            <w:sz w:val="20"/>
            <w:szCs w:val="20"/>
            <w:lang w:val="en-US"/>
          </w:rPr>
          <w:t> O(Log min(a, b))</w:t>
        </w:r>
      </w:ins>
    </w:p>
    <w:p w:rsidR="00F410B2" w:rsidRPr="00B66CF3" w:rsidRDefault="00F410B2" w:rsidP="00F410B2">
      <w:pPr>
        <w:shd w:val="clear" w:color="auto" w:fill="FFFFFF"/>
        <w:spacing w:after="0" w:line="240" w:lineRule="auto"/>
        <w:jc w:val="both"/>
        <w:textAlignment w:val="baseline"/>
        <w:rPr>
          <w:ins w:id="123" w:author="Unknown"/>
          <w:rFonts w:ascii="Consolas" w:eastAsia="Times New Roman" w:hAnsi="Consolas" w:cs="Consolas"/>
          <w:color w:val="000000"/>
          <w:sz w:val="18"/>
          <w:szCs w:val="18"/>
          <w:lang w:val="en-US"/>
        </w:rPr>
      </w:pPr>
      <w:ins w:id="124" w:author="Unknown">
        <w:r w:rsidRPr="00B66CF3">
          <w:rPr>
            <w:rFonts w:ascii="Helvetica" w:eastAsia="Times New Roman" w:hAnsi="Helvetica" w:cs="Helvetica"/>
            <w:color w:val="000000"/>
            <w:sz w:val="20"/>
            <w:szCs w:val="20"/>
            <w:lang w:val="en-US"/>
          </w:rPr>
          <w:t> </w:t>
        </w:r>
        <w:r w:rsidRPr="00B66CF3">
          <w:rPr>
            <w:rFonts w:ascii="Helvetica" w:eastAsia="Times New Roman" w:hAnsi="Helvetica" w:cs="Helvetica"/>
            <w:color w:val="000000"/>
            <w:sz w:val="20"/>
            <w:szCs w:val="20"/>
            <w:lang w:val="en-US"/>
          </w:rPr>
          <w:br/>
        </w:r>
      </w:ins>
    </w:p>
    <w:p w:rsidR="00F410B2" w:rsidRPr="00B66CF3" w:rsidRDefault="00F410B2" w:rsidP="00F410B2">
      <w:pPr>
        <w:shd w:val="clear" w:color="auto" w:fill="FFFFFF"/>
        <w:spacing w:after="0" w:line="240" w:lineRule="auto"/>
        <w:jc w:val="both"/>
        <w:textAlignment w:val="baseline"/>
        <w:rPr>
          <w:ins w:id="125" w:author="Unknown"/>
          <w:rFonts w:ascii="Helvetica" w:eastAsia="Times New Roman" w:hAnsi="Helvetica" w:cs="Helvetica"/>
          <w:color w:val="000000"/>
          <w:sz w:val="20"/>
          <w:szCs w:val="20"/>
          <w:lang w:val="en-US"/>
        </w:rPr>
      </w:pPr>
      <w:ins w:id="126" w:author="Unknown">
        <w:r w:rsidRPr="00B66CF3">
          <w:rPr>
            <w:rFonts w:ascii="Helvetica" w:eastAsia="Times New Roman" w:hAnsi="Helvetica" w:cs="Helvetica"/>
            <w:color w:val="000000"/>
            <w:sz w:val="20"/>
            <w:szCs w:val="20"/>
            <w:lang w:val="en-US"/>
          </w:rPr>
          <w:t>The extended Euclidean algorithm updates results of gcd(a, b) using the results calculated by recursive call gcd(b%a, a). Let values of x and y calculated by the recursive call be x</w:t>
        </w:r>
        <w:r w:rsidRPr="00B66CF3">
          <w:rPr>
            <w:rFonts w:ascii="Helvetica" w:eastAsia="Times New Roman" w:hAnsi="Helvetica" w:cs="Helvetica"/>
            <w:color w:val="000000"/>
            <w:sz w:val="17"/>
            <w:szCs w:val="17"/>
            <w:bdr w:val="none" w:sz="0" w:space="0" w:color="auto" w:frame="1"/>
            <w:vertAlign w:val="subscript"/>
            <w:lang w:val="en-US"/>
          </w:rPr>
          <w:t>1</w:t>
        </w:r>
        <w:r w:rsidRPr="00B66CF3">
          <w:rPr>
            <w:rFonts w:ascii="Helvetica" w:eastAsia="Times New Roman" w:hAnsi="Helvetica" w:cs="Helvetica"/>
            <w:color w:val="000000"/>
            <w:sz w:val="20"/>
            <w:szCs w:val="20"/>
            <w:lang w:val="en-US"/>
          </w:rPr>
          <w:t> and y</w:t>
        </w:r>
        <w:r w:rsidRPr="00B66CF3">
          <w:rPr>
            <w:rFonts w:ascii="Helvetica" w:eastAsia="Times New Roman" w:hAnsi="Helvetica" w:cs="Helvetica"/>
            <w:color w:val="000000"/>
            <w:sz w:val="17"/>
            <w:szCs w:val="17"/>
            <w:bdr w:val="none" w:sz="0" w:space="0" w:color="auto" w:frame="1"/>
            <w:vertAlign w:val="subscript"/>
            <w:lang w:val="en-US"/>
          </w:rPr>
          <w:t>1</w:t>
        </w:r>
        <w:r w:rsidRPr="00B66CF3">
          <w:rPr>
            <w:rFonts w:ascii="Helvetica" w:eastAsia="Times New Roman" w:hAnsi="Helvetica" w:cs="Helvetica"/>
            <w:color w:val="000000"/>
            <w:sz w:val="20"/>
            <w:szCs w:val="20"/>
            <w:lang w:val="en-US"/>
          </w:rPr>
          <w:t>. x and y are updated using below expressions.</w:t>
        </w:r>
      </w:ins>
    </w:p>
    <w:p w:rsidR="00F410B2" w:rsidRPr="00B66CF3" w:rsidRDefault="00F410B2" w:rsidP="00F410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127" w:author="Unknown"/>
          <w:rFonts w:ascii="Consolas" w:eastAsia="Times New Roman" w:hAnsi="Consolas" w:cs="Consolas"/>
          <w:color w:val="000000"/>
          <w:sz w:val="18"/>
          <w:szCs w:val="18"/>
          <w:lang w:val="en-US"/>
        </w:rPr>
      </w:pPr>
    </w:p>
    <w:p w:rsidR="00F410B2" w:rsidRPr="00B66CF3" w:rsidRDefault="00F410B2" w:rsidP="00F410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ins w:id="128" w:author="Unknown"/>
          <w:rFonts w:ascii="Consolas" w:eastAsia="Times New Roman" w:hAnsi="Consolas" w:cs="Consolas"/>
          <w:color w:val="000000"/>
          <w:sz w:val="18"/>
          <w:szCs w:val="18"/>
          <w:lang w:val="en-US"/>
        </w:rPr>
      </w:pPr>
      <w:ins w:id="129" w:author="Unknown">
        <w:r w:rsidRPr="00B66CF3">
          <w:rPr>
            <w:rFonts w:ascii="Consolas" w:eastAsia="Times New Roman" w:hAnsi="Consolas" w:cs="Consolas"/>
            <w:color w:val="000000"/>
            <w:sz w:val="18"/>
            <w:szCs w:val="18"/>
            <w:lang w:val="en-US"/>
          </w:rPr>
          <w:t>x = y</w:t>
        </w:r>
        <w:r w:rsidRPr="00B66CF3">
          <w:rPr>
            <w:rFonts w:ascii="Consolas" w:eastAsia="Times New Roman" w:hAnsi="Consolas" w:cs="Consolas"/>
            <w:color w:val="000000"/>
            <w:sz w:val="14"/>
            <w:szCs w:val="14"/>
            <w:bdr w:val="none" w:sz="0" w:space="0" w:color="auto" w:frame="1"/>
            <w:vertAlign w:val="subscript"/>
            <w:lang w:val="en-US"/>
          </w:rPr>
          <w:t>1</w:t>
        </w:r>
        <w:r w:rsidRPr="00B66CF3">
          <w:rPr>
            <w:rFonts w:ascii="Consolas" w:eastAsia="Times New Roman" w:hAnsi="Consolas" w:cs="Consolas"/>
            <w:color w:val="000000"/>
            <w:sz w:val="18"/>
            <w:szCs w:val="18"/>
            <w:lang w:val="en-US"/>
          </w:rPr>
          <w:t xml:space="preserve"> - </w:t>
        </w:r>
        <w:r w:rsidRPr="00B66CF3">
          <w:rPr>
            <w:rFonts w:ascii="Cambria Math" w:eastAsia="Times New Roman" w:hAnsi="Cambria Math" w:cs="Cambria Math"/>
            <w:color w:val="000000"/>
            <w:sz w:val="18"/>
            <w:szCs w:val="18"/>
            <w:lang w:val="en-US"/>
          </w:rPr>
          <w:t>⌊</w:t>
        </w:r>
        <w:r w:rsidRPr="00B66CF3">
          <w:rPr>
            <w:rFonts w:ascii="Consolas" w:eastAsia="Times New Roman" w:hAnsi="Consolas" w:cs="Consolas"/>
            <w:color w:val="000000"/>
            <w:sz w:val="18"/>
            <w:szCs w:val="18"/>
            <w:lang w:val="en-US"/>
          </w:rPr>
          <w:t>b/a</w:t>
        </w:r>
        <w:r w:rsidRPr="00B66CF3">
          <w:rPr>
            <w:rFonts w:ascii="Cambria Math" w:eastAsia="Times New Roman" w:hAnsi="Cambria Math" w:cs="Cambria Math"/>
            <w:color w:val="000000"/>
            <w:sz w:val="18"/>
            <w:szCs w:val="18"/>
            <w:lang w:val="en-US"/>
          </w:rPr>
          <w:t>⌋</w:t>
        </w:r>
        <w:r w:rsidRPr="00B66CF3">
          <w:rPr>
            <w:rFonts w:ascii="Consolas" w:eastAsia="Times New Roman" w:hAnsi="Consolas" w:cs="Consolas"/>
            <w:color w:val="000000"/>
            <w:sz w:val="18"/>
            <w:szCs w:val="18"/>
            <w:lang w:val="en-US"/>
          </w:rPr>
          <w:t xml:space="preserve"> * x</w:t>
        </w:r>
        <w:r w:rsidRPr="00B66CF3">
          <w:rPr>
            <w:rFonts w:ascii="Consolas" w:eastAsia="Times New Roman" w:hAnsi="Consolas" w:cs="Consolas"/>
            <w:color w:val="000000"/>
            <w:sz w:val="14"/>
            <w:szCs w:val="14"/>
            <w:bdr w:val="none" w:sz="0" w:space="0" w:color="auto" w:frame="1"/>
            <w:vertAlign w:val="subscript"/>
            <w:lang w:val="en-US"/>
          </w:rPr>
          <w:t>1</w:t>
        </w:r>
      </w:ins>
    </w:p>
    <w:p w:rsidR="00F410B2" w:rsidRPr="00B66CF3" w:rsidRDefault="00F410B2" w:rsidP="00F410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ins w:id="130" w:author="Unknown"/>
          <w:rFonts w:ascii="Consolas" w:eastAsia="Times New Roman" w:hAnsi="Consolas" w:cs="Consolas"/>
          <w:color w:val="000000"/>
          <w:sz w:val="18"/>
          <w:szCs w:val="18"/>
          <w:lang w:val="en-US"/>
        </w:rPr>
      </w:pPr>
      <w:ins w:id="131" w:author="Unknown">
        <w:r w:rsidRPr="00B66CF3">
          <w:rPr>
            <w:rFonts w:ascii="Consolas" w:eastAsia="Times New Roman" w:hAnsi="Consolas" w:cs="Consolas"/>
            <w:color w:val="000000"/>
            <w:sz w:val="18"/>
            <w:szCs w:val="18"/>
            <w:lang w:val="en-US"/>
          </w:rPr>
          <w:t>y = x</w:t>
        </w:r>
        <w:r w:rsidRPr="00B66CF3">
          <w:rPr>
            <w:rFonts w:ascii="Consolas" w:eastAsia="Times New Roman" w:hAnsi="Consolas" w:cs="Consolas"/>
            <w:color w:val="000000"/>
            <w:sz w:val="14"/>
            <w:szCs w:val="14"/>
            <w:bdr w:val="none" w:sz="0" w:space="0" w:color="auto" w:frame="1"/>
            <w:vertAlign w:val="subscript"/>
            <w:lang w:val="en-US"/>
          </w:rPr>
          <w:t>1</w:t>
        </w:r>
      </w:ins>
    </w:p>
    <w:p w:rsidR="00F410B2" w:rsidRPr="00B66CF3" w:rsidRDefault="00F410B2" w:rsidP="00F410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ins w:id="132" w:author="Unknown"/>
          <w:rFonts w:ascii="Consolas" w:eastAsia="Times New Roman" w:hAnsi="Consolas" w:cs="Consolas"/>
          <w:color w:val="000000"/>
          <w:sz w:val="18"/>
          <w:szCs w:val="18"/>
          <w:lang w:val="en-US"/>
        </w:rPr>
      </w:pPr>
    </w:p>
    <w:tbl>
      <w:tblPr>
        <w:tblW w:w="6780" w:type="dxa"/>
        <w:tblCellMar>
          <w:left w:w="0" w:type="dxa"/>
          <w:right w:w="0" w:type="dxa"/>
        </w:tblCellMar>
        <w:tblLook w:val="04A0"/>
      </w:tblPr>
      <w:tblGrid>
        <w:gridCol w:w="6780"/>
      </w:tblGrid>
      <w:tr w:rsidR="00F410B2" w:rsidRPr="00B66CF3" w:rsidTr="00F853B5">
        <w:tc>
          <w:tcPr>
            <w:tcW w:w="6780" w:type="dxa"/>
            <w:vAlign w:val="center"/>
            <w:hideMark/>
          </w:tcPr>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C program to demonstrate working of extended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Euclidean Algorithm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#include &lt;stdio.h&gt;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C function for extended Euclidean Algorithm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gcdExtended(int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a,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b,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*x,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*y)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 Base Case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if</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(a == 0)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*x = 0;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*y = 1;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return</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b;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x1, y1; // To store results of recursive call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gcd = gcdExtended(b%a, a, &amp;x1, &amp;y1);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 Update x and y using results of recursive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 call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*x = y1 - (b/a) * x1;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*y = x1;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return</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gcd;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w:t>
            </w:r>
            <w:r w:rsidRPr="00B66CF3">
              <w:rPr>
                <w:rFonts w:ascii="Times New Roman" w:eastAsia="Times New Roman" w:hAnsi="Times New Roman" w:cs="Times New Roman"/>
                <w:sz w:val="24"/>
                <w:szCs w:val="24"/>
                <w:lang w:val="en-US"/>
              </w:rPr>
              <w:t>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Driver Program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main()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x, y;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a = 35, b = 15;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int</w:t>
            </w:r>
            <w:r w:rsidRPr="00B66CF3">
              <w:rPr>
                <w:rFonts w:ascii="Times New Roman" w:eastAsia="Times New Roman" w:hAnsi="Times New Roman" w:cs="Times New Roman"/>
                <w:sz w:val="24"/>
                <w:szCs w:val="24"/>
                <w:lang w:val="en-US"/>
              </w:rPr>
              <w:t xml:space="preserve"> </w:t>
            </w:r>
            <w:r w:rsidRPr="00B66CF3">
              <w:rPr>
                <w:rFonts w:ascii="Courier New" w:eastAsia="Times New Roman" w:hAnsi="Courier New" w:cs="Courier New"/>
                <w:sz w:val="20"/>
                <w:lang w:val="en-US"/>
              </w:rPr>
              <w:t xml:space="preserve">g = gcdExtended(a, b, &amp;x, &amp;y); </w:t>
            </w:r>
          </w:p>
          <w:p w:rsidR="00F410B2" w:rsidRPr="00B66CF3" w:rsidRDefault="00F410B2" w:rsidP="00F853B5">
            <w:pPr>
              <w:spacing w:after="0" w:line="240" w:lineRule="auto"/>
              <w:rPr>
                <w:rFonts w:ascii="Times New Roman" w:eastAsia="Times New Roman" w:hAnsi="Times New Roman" w:cs="Times New Roman"/>
                <w:sz w:val="24"/>
                <w:szCs w:val="24"/>
                <w:lang w:val="en-US"/>
              </w:rPr>
            </w:pPr>
            <w:r w:rsidRPr="00B66CF3">
              <w:rPr>
                <w:rFonts w:ascii="Courier New" w:eastAsia="Times New Roman" w:hAnsi="Courier New" w:cs="Courier New"/>
                <w:sz w:val="20"/>
                <w:lang w:val="en-US"/>
              </w:rPr>
              <w:t xml:space="preserve">    printf("gcd(%d, %d) = %d", a, b, g); </w:t>
            </w:r>
          </w:p>
          <w:p w:rsidR="00F410B2" w:rsidRPr="00B66CF3" w:rsidRDefault="00F410B2" w:rsidP="00F853B5">
            <w:pPr>
              <w:spacing w:after="0" w:line="240" w:lineRule="auto"/>
              <w:rPr>
                <w:rFonts w:ascii="Times New Roman" w:eastAsia="Times New Roman" w:hAnsi="Times New Roman" w:cs="Times New Roman"/>
                <w:sz w:val="24"/>
                <w:szCs w:val="24"/>
              </w:rPr>
            </w:pPr>
            <w:r w:rsidRPr="00B66CF3">
              <w:rPr>
                <w:rFonts w:ascii="Courier New" w:eastAsia="Times New Roman" w:hAnsi="Courier New" w:cs="Courier New"/>
                <w:sz w:val="20"/>
                <w:lang w:val="en-US"/>
              </w:rPr>
              <w:t>    </w:t>
            </w:r>
            <w:r w:rsidRPr="00B66CF3">
              <w:rPr>
                <w:rFonts w:ascii="Courier New" w:eastAsia="Times New Roman" w:hAnsi="Courier New" w:cs="Courier New"/>
                <w:sz w:val="20"/>
              </w:rPr>
              <w:t>return</w:t>
            </w:r>
            <w:r w:rsidRPr="00B66CF3">
              <w:rPr>
                <w:rFonts w:ascii="Times New Roman" w:eastAsia="Times New Roman" w:hAnsi="Times New Roman" w:cs="Times New Roman"/>
                <w:sz w:val="24"/>
                <w:szCs w:val="24"/>
              </w:rPr>
              <w:t xml:space="preserve"> </w:t>
            </w:r>
            <w:r w:rsidRPr="00B66CF3">
              <w:rPr>
                <w:rFonts w:ascii="Courier New" w:eastAsia="Times New Roman" w:hAnsi="Courier New" w:cs="Courier New"/>
                <w:sz w:val="20"/>
              </w:rPr>
              <w:t xml:space="preserve">0; </w:t>
            </w:r>
          </w:p>
          <w:p w:rsidR="00F410B2" w:rsidRPr="00B66CF3" w:rsidRDefault="00F410B2" w:rsidP="00F853B5">
            <w:pPr>
              <w:spacing w:after="0" w:line="240" w:lineRule="auto"/>
              <w:rPr>
                <w:rFonts w:ascii="Times New Roman" w:eastAsia="Times New Roman" w:hAnsi="Times New Roman" w:cs="Times New Roman"/>
                <w:sz w:val="24"/>
                <w:szCs w:val="24"/>
              </w:rPr>
            </w:pPr>
            <w:r w:rsidRPr="00B66CF3">
              <w:rPr>
                <w:rFonts w:ascii="Courier New" w:eastAsia="Times New Roman" w:hAnsi="Courier New" w:cs="Courier New"/>
                <w:sz w:val="20"/>
              </w:rPr>
              <w:t xml:space="preserve">} </w:t>
            </w:r>
          </w:p>
        </w:tc>
      </w:tr>
    </w:tbl>
    <w:p w:rsidR="00F410B2" w:rsidRDefault="00F410B2" w:rsidP="00F410B2">
      <w:pPr>
        <w:shd w:val="clear" w:color="auto" w:fill="FFFFFF"/>
        <w:spacing w:after="0" w:line="240" w:lineRule="auto"/>
        <w:ind w:left="540"/>
        <w:jc w:val="both"/>
        <w:textAlignment w:val="baseline"/>
      </w:pPr>
    </w:p>
    <w:p w:rsidR="00923ED9" w:rsidRPr="00923ED9" w:rsidRDefault="00923ED9" w:rsidP="00923ED9">
      <w:pPr>
        <w:jc w:val="both"/>
        <w:rPr>
          <w:rFonts w:ascii="Times New Roman" w:hAnsi="Times New Roman" w:cs="Times New Roman"/>
          <w:sz w:val="24"/>
          <w:szCs w:val="28"/>
          <w:lang w:val="en-US"/>
        </w:rPr>
      </w:pPr>
    </w:p>
    <w:p w:rsidR="004338B5" w:rsidRPr="004338B5" w:rsidRDefault="004338B5" w:rsidP="004338B5">
      <w:pPr>
        <w:pStyle w:val="a5"/>
        <w:shd w:val="clear" w:color="auto" w:fill="FFFFFF"/>
        <w:spacing w:before="0" w:beforeAutospacing="0" w:after="125" w:afterAutospacing="0"/>
        <w:textAlignment w:val="baseline"/>
        <w:rPr>
          <w:sz w:val="28"/>
          <w:szCs w:val="28"/>
          <w:lang w:val="en-US"/>
        </w:rPr>
      </w:pPr>
      <w:r w:rsidRPr="004338B5">
        <w:rPr>
          <w:sz w:val="28"/>
          <w:szCs w:val="28"/>
          <w:lang w:val="en-US"/>
        </w:rPr>
        <w:t xml:space="preserve">The time() function is defined in </w:t>
      </w:r>
      <w:proofErr w:type="spellStart"/>
      <w:r w:rsidRPr="004338B5">
        <w:rPr>
          <w:sz w:val="28"/>
          <w:szCs w:val="28"/>
          <w:lang w:val="en-US"/>
        </w:rPr>
        <w:t>time.h</w:t>
      </w:r>
      <w:proofErr w:type="spellEnd"/>
      <w:r w:rsidRPr="004338B5">
        <w:rPr>
          <w:sz w:val="28"/>
          <w:szCs w:val="28"/>
          <w:lang w:val="en-US"/>
        </w:rPr>
        <w:t xml:space="preserve"> (</w:t>
      </w:r>
      <w:proofErr w:type="spellStart"/>
      <w:r w:rsidRPr="004338B5">
        <w:rPr>
          <w:sz w:val="28"/>
          <w:szCs w:val="28"/>
          <w:lang w:val="en-US"/>
        </w:rPr>
        <w:t>ctime</w:t>
      </w:r>
      <w:proofErr w:type="spellEnd"/>
      <w:r w:rsidRPr="004338B5">
        <w:rPr>
          <w:sz w:val="28"/>
          <w:szCs w:val="28"/>
          <w:lang w:val="en-US"/>
        </w:rPr>
        <w:t xml:space="preserve"> in C++) header file. This function returns the time since 00:00:00 UTC, January 1, 1970 (Unix timestamp) in seconds. If second is not a null pointer, the returned value is also stored in the object pointed to by second.</w:t>
      </w:r>
    </w:p>
    <w:p w:rsidR="004338B5" w:rsidRPr="004338B5" w:rsidRDefault="004338B5" w:rsidP="004338B5">
      <w:pPr>
        <w:pStyle w:val="a5"/>
        <w:shd w:val="clear" w:color="auto" w:fill="FFFFFF"/>
        <w:spacing w:before="0" w:beforeAutospacing="0" w:after="0" w:afterAutospacing="0"/>
        <w:textAlignment w:val="baseline"/>
        <w:rPr>
          <w:sz w:val="28"/>
          <w:szCs w:val="28"/>
          <w:lang w:val="en-US"/>
        </w:rPr>
      </w:pPr>
      <w:r w:rsidRPr="004338B5">
        <w:rPr>
          <w:rStyle w:val="a4"/>
          <w:rFonts w:eastAsiaTheme="majorEastAsia"/>
          <w:sz w:val="28"/>
          <w:szCs w:val="28"/>
          <w:bdr w:val="none" w:sz="0" w:space="0" w:color="auto" w:frame="1"/>
          <w:lang w:val="en-US"/>
        </w:rPr>
        <w:lastRenderedPageBreak/>
        <w:t>Syntax:</w:t>
      </w:r>
    </w:p>
    <w:p w:rsidR="004338B5" w:rsidRPr="004338B5" w:rsidRDefault="004338B5" w:rsidP="004338B5">
      <w:pPr>
        <w:pStyle w:val="HTML"/>
        <w:shd w:val="clear" w:color="auto" w:fill="E0E0E0"/>
        <w:spacing w:after="125"/>
        <w:textAlignment w:val="baseline"/>
        <w:rPr>
          <w:rFonts w:ascii="Times New Roman" w:hAnsi="Times New Roman" w:cs="Times New Roman"/>
          <w:sz w:val="28"/>
          <w:szCs w:val="28"/>
          <w:lang w:val="en-US"/>
        </w:rPr>
      </w:pPr>
      <w:proofErr w:type="spellStart"/>
      <w:r w:rsidRPr="004338B5">
        <w:rPr>
          <w:rFonts w:ascii="Times New Roman" w:hAnsi="Times New Roman" w:cs="Times New Roman"/>
          <w:sz w:val="28"/>
          <w:szCs w:val="28"/>
          <w:lang w:val="en-US"/>
        </w:rPr>
        <w:t>time_t</w:t>
      </w:r>
      <w:proofErr w:type="spellEnd"/>
      <w:r w:rsidRPr="004338B5">
        <w:rPr>
          <w:rFonts w:ascii="Times New Roman" w:hAnsi="Times New Roman" w:cs="Times New Roman"/>
          <w:sz w:val="28"/>
          <w:szCs w:val="28"/>
          <w:lang w:val="en-US"/>
        </w:rPr>
        <w:t xml:space="preserve"> time( </w:t>
      </w:r>
      <w:proofErr w:type="spellStart"/>
      <w:r w:rsidRPr="004338B5">
        <w:rPr>
          <w:rFonts w:ascii="Times New Roman" w:hAnsi="Times New Roman" w:cs="Times New Roman"/>
          <w:sz w:val="28"/>
          <w:szCs w:val="28"/>
          <w:lang w:val="en-US"/>
        </w:rPr>
        <w:t>time_t</w:t>
      </w:r>
      <w:proofErr w:type="spellEnd"/>
      <w:r w:rsidRPr="004338B5">
        <w:rPr>
          <w:rFonts w:ascii="Times New Roman" w:hAnsi="Times New Roman" w:cs="Times New Roman"/>
          <w:sz w:val="28"/>
          <w:szCs w:val="28"/>
          <w:lang w:val="en-US"/>
        </w:rPr>
        <w:t xml:space="preserve"> *second )</w:t>
      </w:r>
    </w:p>
    <w:p w:rsidR="004338B5" w:rsidRPr="004338B5" w:rsidRDefault="004338B5" w:rsidP="004338B5">
      <w:pPr>
        <w:pStyle w:val="a5"/>
        <w:shd w:val="clear" w:color="auto" w:fill="FFFFFF"/>
        <w:spacing w:before="0" w:beforeAutospacing="0" w:after="0" w:afterAutospacing="0"/>
        <w:textAlignment w:val="baseline"/>
        <w:rPr>
          <w:sz w:val="28"/>
          <w:szCs w:val="28"/>
          <w:lang w:val="en-US"/>
        </w:rPr>
      </w:pPr>
      <w:r w:rsidRPr="004338B5">
        <w:rPr>
          <w:rStyle w:val="a4"/>
          <w:rFonts w:eastAsiaTheme="majorEastAsia"/>
          <w:sz w:val="28"/>
          <w:szCs w:val="28"/>
          <w:bdr w:val="none" w:sz="0" w:space="0" w:color="auto" w:frame="1"/>
          <w:lang w:val="en-US"/>
        </w:rPr>
        <w:t>Parameter:</w:t>
      </w:r>
      <w:r w:rsidRPr="004338B5">
        <w:rPr>
          <w:sz w:val="28"/>
          <w:szCs w:val="28"/>
          <w:lang w:val="en-US"/>
        </w:rPr>
        <w:t> This function accepts single parameter </w:t>
      </w:r>
      <w:r w:rsidRPr="004338B5">
        <w:rPr>
          <w:rStyle w:val="ad"/>
          <w:sz w:val="28"/>
          <w:szCs w:val="28"/>
          <w:bdr w:val="none" w:sz="0" w:space="0" w:color="auto" w:frame="1"/>
          <w:lang w:val="en-US"/>
        </w:rPr>
        <w:t>second</w:t>
      </w:r>
      <w:r w:rsidRPr="004338B5">
        <w:rPr>
          <w:sz w:val="28"/>
          <w:szCs w:val="28"/>
          <w:lang w:val="en-US"/>
        </w:rPr>
        <w:t xml:space="preserve">. This parameter is used to set the </w:t>
      </w:r>
      <w:proofErr w:type="spellStart"/>
      <w:r w:rsidRPr="004338B5">
        <w:rPr>
          <w:sz w:val="28"/>
          <w:szCs w:val="28"/>
          <w:lang w:val="en-US"/>
        </w:rPr>
        <w:t>time_t</w:t>
      </w:r>
      <w:proofErr w:type="spellEnd"/>
      <w:r w:rsidRPr="004338B5">
        <w:rPr>
          <w:sz w:val="28"/>
          <w:szCs w:val="28"/>
          <w:lang w:val="en-US"/>
        </w:rPr>
        <w:t xml:space="preserve"> object which store the time.</w:t>
      </w:r>
    </w:p>
    <w:p w:rsidR="004338B5" w:rsidRPr="004338B5" w:rsidRDefault="004338B5" w:rsidP="004338B5">
      <w:pPr>
        <w:pStyle w:val="a5"/>
        <w:shd w:val="clear" w:color="auto" w:fill="FFFFFF"/>
        <w:spacing w:before="0" w:beforeAutospacing="0" w:after="0" w:afterAutospacing="0"/>
        <w:textAlignment w:val="baseline"/>
        <w:rPr>
          <w:sz w:val="28"/>
          <w:szCs w:val="28"/>
          <w:lang w:val="en-US"/>
        </w:rPr>
      </w:pPr>
      <w:r w:rsidRPr="004338B5">
        <w:rPr>
          <w:rStyle w:val="a4"/>
          <w:rFonts w:eastAsiaTheme="majorEastAsia"/>
          <w:sz w:val="28"/>
          <w:szCs w:val="28"/>
          <w:bdr w:val="none" w:sz="0" w:space="0" w:color="auto" w:frame="1"/>
          <w:lang w:val="en-US"/>
        </w:rPr>
        <w:t>Return Value:</w:t>
      </w:r>
      <w:r w:rsidRPr="004338B5">
        <w:rPr>
          <w:sz w:val="28"/>
          <w:szCs w:val="28"/>
          <w:lang w:val="en-US"/>
        </w:rPr>
        <w:t xml:space="preserve"> This function returns current </w:t>
      </w:r>
      <w:proofErr w:type="spellStart"/>
      <w:r w:rsidRPr="004338B5">
        <w:rPr>
          <w:sz w:val="28"/>
          <w:szCs w:val="28"/>
          <w:lang w:val="en-US"/>
        </w:rPr>
        <w:t>calender</w:t>
      </w:r>
      <w:proofErr w:type="spellEnd"/>
      <w:r w:rsidRPr="004338B5">
        <w:rPr>
          <w:sz w:val="28"/>
          <w:szCs w:val="28"/>
          <w:lang w:val="en-US"/>
        </w:rPr>
        <w:t xml:space="preserve"> time as a object of type </w:t>
      </w:r>
      <w:proofErr w:type="spellStart"/>
      <w:r w:rsidRPr="004338B5">
        <w:rPr>
          <w:sz w:val="28"/>
          <w:szCs w:val="28"/>
          <w:lang w:val="en-US"/>
        </w:rPr>
        <w:t>time_t</w:t>
      </w:r>
      <w:proofErr w:type="spellEnd"/>
      <w:r w:rsidRPr="004338B5">
        <w:rPr>
          <w:sz w:val="28"/>
          <w:szCs w:val="28"/>
          <w:lang w:val="en-US"/>
        </w:rPr>
        <w:t>.</w:t>
      </w:r>
    </w:p>
    <w:p w:rsidR="004338B5" w:rsidRDefault="004338B5" w:rsidP="00E13B18">
      <w:pPr>
        <w:jc w:val="both"/>
        <w:rPr>
          <w:rFonts w:ascii="Times New Roman" w:hAnsi="Times New Roman" w:cs="Times New Roman"/>
          <w:b/>
          <w:sz w:val="24"/>
          <w:szCs w:val="28"/>
          <w:lang w:val="en-US"/>
        </w:rPr>
      </w:pPr>
    </w:p>
    <w:p w:rsidR="0057356F" w:rsidRPr="0057356F" w:rsidRDefault="0057356F" w:rsidP="00E13B18">
      <w:pPr>
        <w:jc w:val="both"/>
        <w:rPr>
          <w:rFonts w:ascii="Times New Roman" w:hAnsi="Times New Roman" w:cs="Times New Roman"/>
          <w:b/>
          <w:sz w:val="28"/>
          <w:szCs w:val="28"/>
          <w:lang w:val="en-US"/>
        </w:rPr>
      </w:pPr>
    </w:p>
    <w:p w:rsidR="0057356F" w:rsidRPr="0057356F" w:rsidRDefault="0057356F" w:rsidP="0057356F">
      <w:pPr>
        <w:shd w:val="clear" w:color="auto" w:fill="FFFFFF"/>
        <w:spacing w:after="0" w:line="240" w:lineRule="auto"/>
        <w:textAlignment w:val="baseline"/>
        <w:rPr>
          <w:rFonts w:ascii="Times New Roman" w:eastAsia="Times New Roman" w:hAnsi="Times New Roman" w:cs="Times New Roman"/>
          <w:sz w:val="28"/>
          <w:szCs w:val="28"/>
          <w:lang w:val="en-US"/>
        </w:rPr>
      </w:pPr>
      <w:r w:rsidRPr="0057356F">
        <w:rPr>
          <w:rFonts w:ascii="Times New Roman" w:eastAsia="Times New Roman" w:hAnsi="Times New Roman" w:cs="Times New Roman"/>
          <w:sz w:val="28"/>
          <w:szCs w:val="28"/>
          <w:lang w:val="en-US"/>
        </w:rPr>
        <w:t>The </w:t>
      </w:r>
      <w:proofErr w:type="spellStart"/>
      <w:r w:rsidRPr="0057356F">
        <w:rPr>
          <w:rFonts w:ascii="Times New Roman" w:eastAsia="Times New Roman" w:hAnsi="Times New Roman" w:cs="Times New Roman"/>
          <w:b/>
          <w:bCs/>
          <w:sz w:val="28"/>
          <w:szCs w:val="28"/>
          <w:lang w:val="en-US"/>
        </w:rPr>
        <w:t>time.h</w:t>
      </w:r>
      <w:proofErr w:type="spellEnd"/>
      <w:r w:rsidRPr="0057356F">
        <w:rPr>
          <w:rFonts w:ascii="Times New Roman" w:eastAsia="Times New Roman" w:hAnsi="Times New Roman" w:cs="Times New Roman"/>
          <w:sz w:val="28"/>
          <w:szCs w:val="28"/>
          <w:lang w:val="en-US"/>
        </w:rPr>
        <w:t> header file contains definitions of functions to get and manipulate date and time information.</w:t>
      </w:r>
    </w:p>
    <w:p w:rsidR="0057356F" w:rsidRPr="0057356F" w:rsidRDefault="0057356F" w:rsidP="003D0297">
      <w:pPr>
        <w:numPr>
          <w:ilvl w:val="0"/>
          <w:numId w:val="33"/>
        </w:numPr>
        <w:shd w:val="clear" w:color="auto" w:fill="FFFFFF"/>
        <w:spacing w:after="0" w:line="240" w:lineRule="auto"/>
        <w:ind w:left="451"/>
        <w:textAlignment w:val="baseline"/>
        <w:rPr>
          <w:rFonts w:ascii="Times New Roman" w:eastAsia="Times New Roman" w:hAnsi="Times New Roman" w:cs="Times New Roman"/>
          <w:sz w:val="28"/>
          <w:szCs w:val="28"/>
          <w:lang w:val="en-US"/>
        </w:rPr>
      </w:pPr>
      <w:r w:rsidRPr="0057356F">
        <w:rPr>
          <w:rFonts w:ascii="Times New Roman" w:eastAsia="Times New Roman" w:hAnsi="Times New Roman" w:cs="Times New Roman"/>
          <w:sz w:val="28"/>
          <w:szCs w:val="28"/>
          <w:lang w:val="en-US"/>
        </w:rPr>
        <w:t>It describes three time related </w:t>
      </w:r>
      <w:proofErr w:type="spellStart"/>
      <w:r w:rsidRPr="0057356F">
        <w:rPr>
          <w:rFonts w:ascii="Times New Roman" w:eastAsia="Times New Roman" w:hAnsi="Times New Roman" w:cs="Times New Roman"/>
          <w:b/>
          <w:bCs/>
          <w:sz w:val="28"/>
          <w:szCs w:val="28"/>
          <w:lang w:val="en-US"/>
        </w:rPr>
        <w:t>datatypes</w:t>
      </w:r>
      <w:proofErr w:type="spellEnd"/>
      <w:r w:rsidRPr="0057356F">
        <w:rPr>
          <w:rFonts w:ascii="Times New Roman" w:eastAsia="Times New Roman" w:hAnsi="Times New Roman" w:cs="Times New Roman"/>
          <w:sz w:val="28"/>
          <w:szCs w:val="28"/>
          <w:lang w:val="en-US"/>
        </w:rPr>
        <w:t>.</w:t>
      </w:r>
    </w:p>
    <w:p w:rsidR="0057356F" w:rsidRPr="0057356F" w:rsidRDefault="0057356F" w:rsidP="003D0297">
      <w:pPr>
        <w:numPr>
          <w:ilvl w:val="1"/>
          <w:numId w:val="33"/>
        </w:numPr>
        <w:shd w:val="clear" w:color="auto" w:fill="FFFFFF"/>
        <w:spacing w:after="0" w:line="240" w:lineRule="auto"/>
        <w:ind w:left="902"/>
        <w:textAlignment w:val="baseline"/>
        <w:rPr>
          <w:rFonts w:ascii="Times New Roman" w:eastAsia="Times New Roman" w:hAnsi="Times New Roman" w:cs="Times New Roman"/>
          <w:sz w:val="28"/>
          <w:szCs w:val="28"/>
          <w:lang w:val="en-US"/>
        </w:rPr>
      </w:pPr>
      <w:proofErr w:type="spellStart"/>
      <w:r w:rsidRPr="0057356F">
        <w:rPr>
          <w:rFonts w:ascii="Times New Roman" w:eastAsia="Times New Roman" w:hAnsi="Times New Roman" w:cs="Times New Roman"/>
          <w:b/>
          <w:bCs/>
          <w:sz w:val="28"/>
          <w:szCs w:val="28"/>
          <w:lang w:val="en-US"/>
        </w:rPr>
        <w:t>clock_t</w:t>
      </w:r>
      <w:proofErr w:type="spellEnd"/>
      <w:r w:rsidRPr="0057356F">
        <w:rPr>
          <w:rFonts w:ascii="Times New Roman" w:eastAsia="Times New Roman" w:hAnsi="Times New Roman" w:cs="Times New Roman"/>
          <w:sz w:val="28"/>
          <w:szCs w:val="28"/>
          <w:lang w:val="en-US"/>
        </w:rPr>
        <w:t xml:space="preserve">: </w:t>
      </w:r>
      <w:proofErr w:type="spellStart"/>
      <w:r w:rsidRPr="0057356F">
        <w:rPr>
          <w:rFonts w:ascii="Times New Roman" w:eastAsia="Times New Roman" w:hAnsi="Times New Roman" w:cs="Times New Roman"/>
          <w:sz w:val="28"/>
          <w:szCs w:val="28"/>
          <w:lang w:val="en-US"/>
        </w:rPr>
        <w:t>clock_t</w:t>
      </w:r>
      <w:proofErr w:type="spellEnd"/>
      <w:r w:rsidRPr="0057356F">
        <w:rPr>
          <w:rFonts w:ascii="Times New Roman" w:eastAsia="Times New Roman" w:hAnsi="Times New Roman" w:cs="Times New Roman"/>
          <w:sz w:val="28"/>
          <w:szCs w:val="28"/>
          <w:lang w:val="en-US"/>
        </w:rPr>
        <w:t xml:space="preserve"> represents the date as integer which is a part of the calendar time.</w:t>
      </w:r>
    </w:p>
    <w:p w:rsidR="0057356F" w:rsidRPr="0057356F" w:rsidRDefault="0057356F" w:rsidP="003D0297">
      <w:pPr>
        <w:numPr>
          <w:ilvl w:val="1"/>
          <w:numId w:val="33"/>
        </w:numPr>
        <w:shd w:val="clear" w:color="auto" w:fill="FFFFFF"/>
        <w:spacing w:after="0" w:line="240" w:lineRule="auto"/>
        <w:ind w:left="902"/>
        <w:textAlignment w:val="baseline"/>
        <w:rPr>
          <w:rFonts w:ascii="Times New Roman" w:eastAsia="Times New Roman" w:hAnsi="Times New Roman" w:cs="Times New Roman"/>
          <w:sz w:val="28"/>
          <w:szCs w:val="28"/>
          <w:lang w:val="en-US"/>
        </w:rPr>
      </w:pPr>
      <w:proofErr w:type="spellStart"/>
      <w:r w:rsidRPr="0057356F">
        <w:rPr>
          <w:rFonts w:ascii="Times New Roman" w:eastAsia="Times New Roman" w:hAnsi="Times New Roman" w:cs="Times New Roman"/>
          <w:b/>
          <w:bCs/>
          <w:sz w:val="28"/>
          <w:szCs w:val="28"/>
          <w:lang w:val="en-US"/>
        </w:rPr>
        <w:t>time_t</w:t>
      </w:r>
      <w:proofErr w:type="spellEnd"/>
      <w:r w:rsidRPr="0057356F">
        <w:rPr>
          <w:rFonts w:ascii="Times New Roman" w:eastAsia="Times New Roman" w:hAnsi="Times New Roman" w:cs="Times New Roman"/>
          <w:sz w:val="28"/>
          <w:szCs w:val="28"/>
          <w:lang w:val="en-US"/>
        </w:rPr>
        <w:t xml:space="preserve">: </w:t>
      </w:r>
      <w:proofErr w:type="spellStart"/>
      <w:r w:rsidRPr="0057356F">
        <w:rPr>
          <w:rFonts w:ascii="Times New Roman" w:eastAsia="Times New Roman" w:hAnsi="Times New Roman" w:cs="Times New Roman"/>
          <w:sz w:val="28"/>
          <w:szCs w:val="28"/>
          <w:lang w:val="en-US"/>
        </w:rPr>
        <w:t>time_t</w:t>
      </w:r>
      <w:proofErr w:type="spellEnd"/>
      <w:r w:rsidRPr="0057356F">
        <w:rPr>
          <w:rFonts w:ascii="Times New Roman" w:eastAsia="Times New Roman" w:hAnsi="Times New Roman" w:cs="Times New Roman"/>
          <w:sz w:val="28"/>
          <w:szCs w:val="28"/>
          <w:lang w:val="en-US"/>
        </w:rPr>
        <w:t xml:space="preserve"> represents the clock time as integer which is a part of the calendar time.</w:t>
      </w:r>
    </w:p>
    <w:p w:rsidR="0057356F" w:rsidRDefault="0057356F" w:rsidP="00E13B18">
      <w:pPr>
        <w:jc w:val="both"/>
        <w:rPr>
          <w:rFonts w:ascii="Times New Roman" w:hAnsi="Times New Roman" w:cs="Times New Roman"/>
          <w:b/>
          <w:sz w:val="28"/>
          <w:szCs w:val="28"/>
          <w:lang w:val="en-US"/>
        </w:rPr>
      </w:pPr>
    </w:p>
    <w:p w:rsidR="00C12636" w:rsidRDefault="00C12636" w:rsidP="00E13B18">
      <w:pPr>
        <w:jc w:val="both"/>
        <w:rPr>
          <w:rFonts w:ascii="Times New Roman" w:hAnsi="Times New Roman" w:cs="Times New Roman"/>
          <w:b/>
          <w:sz w:val="28"/>
          <w:szCs w:val="28"/>
          <w:lang w:val="en-US"/>
        </w:rPr>
      </w:pPr>
    </w:p>
    <w:p w:rsidR="00C12636" w:rsidRPr="00C12636" w:rsidRDefault="00C12636" w:rsidP="00C12636">
      <w:pPr>
        <w:rPr>
          <w:rFonts w:ascii="Times New Roman" w:hAnsi="Times New Roman" w:cs="Times New Roman"/>
          <w:b/>
          <w:sz w:val="24"/>
          <w:szCs w:val="28"/>
          <w:lang w:val="en-US"/>
        </w:rPr>
      </w:pPr>
      <w:r w:rsidRPr="00C12636">
        <w:rPr>
          <w:rFonts w:ascii="Times New Roman" w:hAnsi="Times New Roman" w:cs="Times New Roman"/>
          <w:b/>
          <w:sz w:val="24"/>
          <w:szCs w:val="28"/>
          <w:lang w:val="en-US"/>
        </w:rPr>
        <w:t>Topic № 13.</w:t>
      </w:r>
    </w:p>
    <w:p w:rsidR="00C12636" w:rsidRPr="00C12636" w:rsidRDefault="00C12636" w:rsidP="00C12636">
      <w:pPr>
        <w:rPr>
          <w:rFonts w:ascii="Times New Roman" w:hAnsi="Times New Roman" w:cs="Times New Roman"/>
          <w:bCs/>
          <w:sz w:val="24"/>
          <w:szCs w:val="24"/>
          <w:lang w:val="en-US"/>
        </w:rPr>
      </w:pPr>
      <w:r w:rsidRPr="00C12636">
        <w:rPr>
          <w:rFonts w:ascii="Times New Roman" w:hAnsi="Times New Roman" w:cs="Times New Roman"/>
          <w:b/>
          <w:bCs/>
          <w:sz w:val="24"/>
          <w:szCs w:val="24"/>
          <w:lang w:val="en-US"/>
        </w:rPr>
        <w:t xml:space="preserve"> </w:t>
      </w:r>
      <w:r w:rsidRPr="00C12636">
        <w:rPr>
          <w:rFonts w:ascii="Times New Roman" w:hAnsi="Times New Roman" w:cs="Times New Roman"/>
          <w:bCs/>
          <w:sz w:val="24"/>
          <w:szCs w:val="24"/>
          <w:lang w:val="en-US"/>
        </w:rPr>
        <w:t>Introduction  to Object Technology.</w:t>
      </w:r>
    </w:p>
    <w:p w:rsidR="00C12636" w:rsidRPr="00C12636" w:rsidRDefault="00C12636" w:rsidP="00C12636">
      <w:pPr>
        <w:jc w:val="both"/>
        <w:rPr>
          <w:rFonts w:ascii="Times New Roman" w:hAnsi="Times New Roman" w:cs="Times New Roman"/>
          <w:color w:val="222222"/>
          <w:sz w:val="24"/>
          <w:szCs w:val="24"/>
          <w:shd w:val="clear" w:color="auto" w:fill="FFFFFF"/>
          <w:lang w:val="en-US"/>
        </w:rPr>
      </w:pPr>
      <w:r w:rsidRPr="00C12636">
        <w:rPr>
          <w:rFonts w:ascii="Times New Roman" w:hAnsi="Times New Roman" w:cs="Times New Roman"/>
          <w:bCs/>
          <w:color w:val="222222"/>
          <w:sz w:val="24"/>
          <w:szCs w:val="24"/>
          <w:shd w:val="clear" w:color="auto" w:fill="FFFFFF"/>
          <w:lang w:val="en-US"/>
        </w:rPr>
        <w:t>Object-oriented programming</w:t>
      </w:r>
      <w:r w:rsidRPr="00C12636">
        <w:rPr>
          <w:rFonts w:ascii="Times New Roman" w:hAnsi="Times New Roman" w:cs="Times New Roman"/>
          <w:color w:val="222222"/>
          <w:sz w:val="24"/>
          <w:szCs w:val="24"/>
          <w:shd w:val="clear" w:color="auto" w:fill="FFFFFF"/>
          <w:lang w:val="en-US"/>
        </w:rPr>
        <w:t> (</w:t>
      </w:r>
      <w:r w:rsidRPr="00C12636">
        <w:rPr>
          <w:rFonts w:ascii="Times New Roman" w:hAnsi="Times New Roman" w:cs="Times New Roman"/>
          <w:bCs/>
          <w:color w:val="222222"/>
          <w:sz w:val="24"/>
          <w:szCs w:val="24"/>
          <w:shd w:val="clear" w:color="auto" w:fill="FFFFFF"/>
          <w:lang w:val="en-US"/>
        </w:rPr>
        <w:t>OOP</w:t>
      </w:r>
      <w:r w:rsidRPr="00C12636">
        <w:rPr>
          <w:rFonts w:ascii="Times New Roman" w:hAnsi="Times New Roman" w:cs="Times New Roman"/>
          <w:color w:val="222222"/>
          <w:sz w:val="24"/>
          <w:szCs w:val="24"/>
          <w:shd w:val="clear" w:color="auto" w:fill="FFFFFF"/>
          <w:lang w:val="en-US"/>
        </w:rPr>
        <w:t>) </w:t>
      </w:r>
    </w:p>
    <w:p w:rsidR="00C12636" w:rsidRPr="00C12636" w:rsidRDefault="00C12636" w:rsidP="00C12636">
      <w:pPr>
        <w:jc w:val="both"/>
        <w:rPr>
          <w:rFonts w:ascii="Times New Roman" w:hAnsi="Times New Roman" w:cs="Times New Roman"/>
          <w:sz w:val="24"/>
          <w:szCs w:val="24"/>
          <w:lang w:val="en-US"/>
        </w:rPr>
      </w:pPr>
      <w:r w:rsidRPr="00C12636">
        <w:rPr>
          <w:rFonts w:ascii="Times New Roman" w:hAnsi="Times New Roman" w:cs="Times New Roman"/>
          <w:bCs/>
          <w:sz w:val="24"/>
          <w:szCs w:val="24"/>
          <w:lang w:val="en-US"/>
        </w:rPr>
        <w:t>Basic  Object Technology Concepts.</w:t>
      </w:r>
    </w:p>
    <w:p w:rsidR="00590BF3" w:rsidRPr="00946089" w:rsidRDefault="00590BF3" w:rsidP="00590BF3">
      <w:pPr>
        <w:pStyle w:val="a5"/>
        <w:shd w:val="clear" w:color="auto" w:fill="FFFFFF"/>
        <w:spacing w:before="0" w:beforeAutospacing="0" w:after="138" w:afterAutospacing="0"/>
        <w:rPr>
          <w:lang w:val="en-US"/>
        </w:rPr>
      </w:pPr>
      <w:r w:rsidRPr="00946089">
        <w:rPr>
          <w:lang w:val="en-US"/>
        </w:rPr>
        <w:t>Object-oriented programming (OOP) is a software programming model constructed around objects. This model compartmentalizes data into objects (data fields) and describes object contents and behavior through the declaration of classes (methods).</w:t>
      </w:r>
    </w:p>
    <w:p w:rsidR="00590BF3" w:rsidRPr="00946089" w:rsidRDefault="00590BF3" w:rsidP="00590BF3">
      <w:pPr>
        <w:pStyle w:val="a5"/>
        <w:shd w:val="clear" w:color="auto" w:fill="FFFFFF"/>
        <w:spacing w:before="0" w:beforeAutospacing="0" w:after="138" w:afterAutospacing="0"/>
        <w:rPr>
          <w:lang w:val="en-US"/>
        </w:rPr>
      </w:pPr>
      <w:r w:rsidRPr="00946089">
        <w:rPr>
          <w:lang w:val="en-US"/>
        </w:rPr>
        <w:t>OOP features include the following:</w:t>
      </w:r>
    </w:p>
    <w:p w:rsidR="00590BF3" w:rsidRPr="00946089" w:rsidRDefault="00590BF3" w:rsidP="003D0297">
      <w:pPr>
        <w:numPr>
          <w:ilvl w:val="0"/>
          <w:numId w:val="34"/>
        </w:numPr>
        <w:shd w:val="clear" w:color="auto" w:fill="FFFFFF"/>
        <w:spacing w:before="100" w:beforeAutospacing="1" w:after="100" w:afterAutospacing="1" w:line="240" w:lineRule="auto"/>
        <w:rPr>
          <w:rFonts w:ascii="Times New Roman" w:hAnsi="Times New Roman" w:cs="Times New Roman"/>
          <w:sz w:val="24"/>
          <w:szCs w:val="24"/>
          <w:lang w:val="en-US"/>
        </w:rPr>
      </w:pPr>
      <w:r w:rsidRPr="00946089">
        <w:rPr>
          <w:rFonts w:ascii="Times New Roman" w:hAnsi="Times New Roman" w:cs="Times New Roman"/>
          <w:sz w:val="24"/>
          <w:szCs w:val="24"/>
          <w:lang w:val="en-US"/>
        </w:rPr>
        <w:t>Encapsulation: This makes the program structure easier to manage because each object’s implementation and state are hidden behind well-defined boundaries.</w:t>
      </w:r>
    </w:p>
    <w:p w:rsidR="00590BF3" w:rsidRPr="00946089" w:rsidRDefault="00590BF3" w:rsidP="003D0297">
      <w:pPr>
        <w:numPr>
          <w:ilvl w:val="0"/>
          <w:numId w:val="34"/>
        </w:numPr>
        <w:shd w:val="clear" w:color="auto" w:fill="FFFFFF"/>
        <w:spacing w:before="100" w:beforeAutospacing="1" w:after="100" w:afterAutospacing="1" w:line="240" w:lineRule="auto"/>
        <w:rPr>
          <w:rFonts w:ascii="Times New Roman" w:hAnsi="Times New Roman" w:cs="Times New Roman"/>
          <w:sz w:val="24"/>
          <w:szCs w:val="24"/>
          <w:lang w:val="en-US"/>
        </w:rPr>
      </w:pPr>
      <w:r w:rsidRPr="00946089">
        <w:rPr>
          <w:rFonts w:ascii="Times New Roman" w:hAnsi="Times New Roman" w:cs="Times New Roman"/>
          <w:sz w:val="24"/>
          <w:szCs w:val="24"/>
          <w:lang w:val="en-US"/>
        </w:rPr>
        <w:t>Polymorphism: This means abstract entities are implemented in multiple ways.</w:t>
      </w:r>
    </w:p>
    <w:p w:rsidR="00590BF3" w:rsidRPr="00946089" w:rsidRDefault="00590BF3" w:rsidP="003D0297">
      <w:pPr>
        <w:numPr>
          <w:ilvl w:val="0"/>
          <w:numId w:val="34"/>
        </w:numPr>
        <w:shd w:val="clear" w:color="auto" w:fill="FFFFFF"/>
        <w:spacing w:before="100" w:beforeAutospacing="1" w:after="100" w:afterAutospacing="1" w:line="240" w:lineRule="auto"/>
        <w:rPr>
          <w:rFonts w:ascii="Times New Roman" w:hAnsi="Times New Roman" w:cs="Times New Roman"/>
          <w:sz w:val="24"/>
          <w:szCs w:val="24"/>
          <w:lang w:val="en-US"/>
        </w:rPr>
      </w:pPr>
      <w:r w:rsidRPr="00946089">
        <w:rPr>
          <w:rFonts w:ascii="Times New Roman" w:hAnsi="Times New Roman" w:cs="Times New Roman"/>
          <w:sz w:val="24"/>
          <w:szCs w:val="24"/>
          <w:lang w:val="en-US"/>
        </w:rPr>
        <w:t>Inheritance: This refers to the hierarchical arrangement of implementation fragments.</w:t>
      </w:r>
    </w:p>
    <w:p w:rsidR="00590BF3" w:rsidRPr="00946089" w:rsidRDefault="00590BF3" w:rsidP="00590BF3">
      <w:pPr>
        <w:pStyle w:val="a5"/>
        <w:shd w:val="clear" w:color="auto" w:fill="FFFFFF"/>
        <w:spacing w:before="0" w:beforeAutospacing="0" w:after="63" w:afterAutospacing="0"/>
        <w:rPr>
          <w:lang w:val="en-US"/>
        </w:rPr>
      </w:pPr>
      <w:r w:rsidRPr="00946089">
        <w:rPr>
          <w:lang w:val="en-US"/>
        </w:rPr>
        <w:t>Object-oriented programming allows for simplified programming.  Its benefits include reusability, refactoring, extensibility, maintenance and efficiency.</w:t>
      </w:r>
    </w:p>
    <w:p w:rsidR="00590BF3" w:rsidRPr="00455D96" w:rsidRDefault="00590BF3" w:rsidP="00590BF3">
      <w:pPr>
        <w:pStyle w:val="a5"/>
        <w:shd w:val="clear" w:color="auto" w:fill="FFFFFF"/>
        <w:spacing w:before="0" w:beforeAutospacing="0" w:after="138" w:afterAutospacing="0"/>
        <w:rPr>
          <w:lang w:val="en-US"/>
        </w:rPr>
      </w:pPr>
      <w:r w:rsidRPr="00455D96">
        <w:rPr>
          <w:lang w:val="en-US"/>
        </w:rPr>
        <w:t>OOP has been the programming model of choice for the last decade or more. OOP's modular design enables programmers to build software in manageable chunks rather than in large amounts of sequential code.</w:t>
      </w:r>
    </w:p>
    <w:p w:rsidR="00590BF3" w:rsidRPr="00455D96" w:rsidRDefault="00590BF3" w:rsidP="00590BF3">
      <w:pPr>
        <w:pStyle w:val="a5"/>
        <w:shd w:val="clear" w:color="auto" w:fill="FFFFFF"/>
        <w:spacing w:before="0" w:beforeAutospacing="0" w:after="138" w:afterAutospacing="0"/>
        <w:rPr>
          <w:lang w:val="en-US"/>
        </w:rPr>
      </w:pPr>
      <w:r w:rsidRPr="00455D96">
        <w:rPr>
          <w:lang w:val="en-US"/>
        </w:rPr>
        <w:t>One of the great benefits of OOP is that of scalability, with objects and definitions having no finite limitation. Also, the separation of data from method prevents a common problem found in older linear software languages. If a bug appears in a linear code, it can be translated through a system and create masses of hard-to-trace errors. Conversely, an OOP program, with its separation of method and data, is not susceptible to such proliferated errors.</w:t>
      </w:r>
    </w:p>
    <w:p w:rsidR="00590BF3" w:rsidRPr="00455D96" w:rsidRDefault="00590BF3" w:rsidP="00590BF3">
      <w:pPr>
        <w:pStyle w:val="a5"/>
        <w:shd w:val="clear" w:color="auto" w:fill="FFFFFF"/>
        <w:spacing w:before="0" w:beforeAutospacing="0" w:after="138" w:afterAutospacing="0"/>
        <w:rPr>
          <w:lang w:val="en-US"/>
        </w:rPr>
      </w:pPr>
      <w:r w:rsidRPr="00455D96">
        <w:rPr>
          <w:lang w:val="en-US"/>
        </w:rPr>
        <w:lastRenderedPageBreak/>
        <w:t xml:space="preserve">Popular OOP languages include Java, the C-family of </w:t>
      </w:r>
      <w:proofErr w:type="spellStart"/>
      <w:r w:rsidRPr="00455D96">
        <w:rPr>
          <w:lang w:val="en-US"/>
        </w:rPr>
        <w:t>languages,</w:t>
      </w:r>
      <w:r w:rsidRPr="00455D96">
        <w:rPr>
          <w:rStyle w:val="skimlinks-unlinked"/>
          <w:rFonts w:eastAsia="Lucida Sans Unicode"/>
          <w:lang w:val="en-US"/>
        </w:rPr>
        <w:t>VB.NET</w:t>
      </w:r>
      <w:r w:rsidRPr="00455D96">
        <w:rPr>
          <w:lang w:val="en-US"/>
        </w:rPr>
        <w:t>and</w:t>
      </w:r>
      <w:proofErr w:type="spellEnd"/>
      <w:r w:rsidRPr="00455D96">
        <w:rPr>
          <w:lang w:val="en-US"/>
        </w:rPr>
        <w:t xml:space="preserve"> Python.</w:t>
      </w:r>
    </w:p>
    <w:p w:rsidR="00590BF3" w:rsidRPr="00455D96" w:rsidRDefault="00590BF3" w:rsidP="00590BF3">
      <w:pPr>
        <w:pStyle w:val="a5"/>
        <w:shd w:val="clear" w:color="auto" w:fill="FFFFFF"/>
        <w:spacing w:before="0" w:beforeAutospacing="0" w:after="63" w:afterAutospacing="0"/>
        <w:rPr>
          <w:lang w:val="en-US"/>
        </w:rPr>
      </w:pPr>
      <w:r w:rsidRPr="00455D96">
        <w:rPr>
          <w:lang w:val="en-US"/>
        </w:rPr>
        <w:t>So-called "pure" OOP languages include Scala, Ruby, Eiffel, JADE, Smalltalk and Emerald.</w:t>
      </w:r>
    </w:p>
    <w:p w:rsidR="00590BF3" w:rsidRPr="00E20543" w:rsidRDefault="00590BF3" w:rsidP="00590BF3">
      <w:pPr>
        <w:shd w:val="clear" w:color="auto" w:fill="FFFFFF"/>
        <w:spacing w:after="138" w:line="240" w:lineRule="auto"/>
        <w:rPr>
          <w:rFonts w:ascii="Times New Roman" w:eastAsia="Times New Roman" w:hAnsi="Times New Roman" w:cs="Times New Roman"/>
          <w:sz w:val="24"/>
          <w:szCs w:val="24"/>
        </w:rPr>
      </w:pPr>
      <w:r w:rsidRPr="00E20543">
        <w:rPr>
          <w:rFonts w:ascii="Times New Roman" w:eastAsia="Times New Roman" w:hAnsi="Times New Roman" w:cs="Times New Roman"/>
          <w:sz w:val="24"/>
          <w:szCs w:val="24"/>
          <w:lang w:val="en-US"/>
        </w:rPr>
        <w:t>Encapsulation, in the context of C#, refers to an object's ability to hide data and behavior that are not necessary to its user. Encapsulation enables a group of properties, methods and other members to be considered a single unit or object.</w:t>
      </w:r>
      <w:r w:rsidRPr="00E20543">
        <w:rPr>
          <w:rFonts w:ascii="Times New Roman" w:eastAsia="Times New Roman" w:hAnsi="Times New Roman" w:cs="Times New Roman"/>
          <w:sz w:val="24"/>
          <w:szCs w:val="24"/>
          <w:lang w:val="en-US"/>
        </w:rPr>
        <w:br/>
      </w:r>
      <w:r w:rsidRPr="00E20543">
        <w:rPr>
          <w:rFonts w:ascii="Times New Roman" w:eastAsia="Times New Roman" w:hAnsi="Times New Roman" w:cs="Times New Roman"/>
          <w:sz w:val="24"/>
          <w:szCs w:val="24"/>
          <w:lang w:val="en-US"/>
        </w:rPr>
        <w:br/>
      </w:r>
      <w:r w:rsidRPr="00E20543">
        <w:rPr>
          <w:rFonts w:ascii="Times New Roman" w:eastAsia="Times New Roman" w:hAnsi="Times New Roman" w:cs="Times New Roman"/>
          <w:sz w:val="24"/>
          <w:szCs w:val="24"/>
        </w:rPr>
        <w:t xml:space="preserve">The </w:t>
      </w:r>
      <w:proofErr w:type="spellStart"/>
      <w:r w:rsidRPr="00E20543">
        <w:rPr>
          <w:rFonts w:ascii="Times New Roman" w:eastAsia="Times New Roman" w:hAnsi="Times New Roman" w:cs="Times New Roman"/>
          <w:sz w:val="24"/>
          <w:szCs w:val="24"/>
        </w:rPr>
        <w:t>following</w:t>
      </w:r>
      <w:proofErr w:type="spellEnd"/>
      <w:r w:rsidRPr="00E20543">
        <w:rPr>
          <w:rFonts w:ascii="Times New Roman" w:eastAsia="Times New Roman" w:hAnsi="Times New Roman" w:cs="Times New Roman"/>
          <w:sz w:val="24"/>
          <w:szCs w:val="24"/>
        </w:rPr>
        <w:t xml:space="preserve"> are the </w:t>
      </w:r>
      <w:proofErr w:type="spellStart"/>
      <w:r w:rsidRPr="00E20543">
        <w:rPr>
          <w:rFonts w:ascii="Times New Roman" w:eastAsia="Times New Roman" w:hAnsi="Times New Roman" w:cs="Times New Roman"/>
          <w:sz w:val="24"/>
          <w:szCs w:val="24"/>
        </w:rPr>
        <w:t>benefits</w:t>
      </w:r>
      <w:proofErr w:type="spellEnd"/>
      <w:r w:rsidRPr="00E20543">
        <w:rPr>
          <w:rFonts w:ascii="Times New Roman" w:eastAsia="Times New Roman" w:hAnsi="Times New Roman" w:cs="Times New Roman"/>
          <w:sz w:val="24"/>
          <w:szCs w:val="24"/>
        </w:rPr>
        <w:t xml:space="preserve"> of </w:t>
      </w:r>
      <w:proofErr w:type="spellStart"/>
      <w:r w:rsidRPr="00E20543">
        <w:rPr>
          <w:rFonts w:ascii="Times New Roman" w:eastAsia="Times New Roman" w:hAnsi="Times New Roman" w:cs="Times New Roman"/>
          <w:sz w:val="24"/>
          <w:szCs w:val="24"/>
        </w:rPr>
        <w:t>encapsulation</w:t>
      </w:r>
      <w:proofErr w:type="spellEnd"/>
      <w:r w:rsidRPr="00E20543">
        <w:rPr>
          <w:rFonts w:ascii="Times New Roman" w:eastAsia="Times New Roman" w:hAnsi="Times New Roman" w:cs="Times New Roman"/>
          <w:sz w:val="24"/>
          <w:szCs w:val="24"/>
        </w:rPr>
        <w:t>:</w:t>
      </w:r>
    </w:p>
    <w:p w:rsidR="00590BF3" w:rsidRPr="00E20543" w:rsidRDefault="00590BF3" w:rsidP="003D0297">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E20543">
        <w:rPr>
          <w:rFonts w:ascii="Times New Roman" w:eastAsia="Times New Roman" w:hAnsi="Times New Roman" w:cs="Times New Roman"/>
          <w:sz w:val="24"/>
          <w:szCs w:val="24"/>
          <w:lang w:val="en-US"/>
        </w:rPr>
        <w:t>Protection of data from accidental corruption</w:t>
      </w:r>
    </w:p>
    <w:p w:rsidR="00590BF3" w:rsidRPr="00E20543" w:rsidRDefault="00590BF3" w:rsidP="003D0297">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E20543">
        <w:rPr>
          <w:rFonts w:ascii="Times New Roman" w:eastAsia="Times New Roman" w:hAnsi="Times New Roman" w:cs="Times New Roman"/>
          <w:sz w:val="24"/>
          <w:szCs w:val="24"/>
          <w:lang w:val="en-US"/>
        </w:rPr>
        <w:t>Specification of the accessibility of each of the members of a class to the code outside the class</w:t>
      </w:r>
    </w:p>
    <w:p w:rsidR="00590BF3" w:rsidRPr="00E20543" w:rsidRDefault="00590BF3" w:rsidP="003D0297">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E20543">
        <w:rPr>
          <w:rFonts w:ascii="Times New Roman" w:eastAsia="Times New Roman" w:hAnsi="Times New Roman" w:cs="Times New Roman"/>
          <w:sz w:val="24"/>
          <w:szCs w:val="24"/>
          <w:lang w:val="en-US"/>
        </w:rPr>
        <w:t>Flexibility and extensibility of the code and reduction in complexity</w:t>
      </w:r>
    </w:p>
    <w:p w:rsidR="00590BF3" w:rsidRPr="00E20543" w:rsidRDefault="00590BF3" w:rsidP="003D0297">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E20543">
        <w:rPr>
          <w:rFonts w:ascii="Times New Roman" w:eastAsia="Times New Roman" w:hAnsi="Times New Roman" w:cs="Times New Roman"/>
          <w:sz w:val="24"/>
          <w:szCs w:val="24"/>
          <w:lang w:val="en-US"/>
        </w:rPr>
        <w:t>Lower coupling between objects and hence improvement in code maintainability</w:t>
      </w:r>
    </w:p>
    <w:p w:rsidR="00590BF3" w:rsidRPr="00E20543" w:rsidRDefault="00590BF3" w:rsidP="00590BF3">
      <w:pPr>
        <w:shd w:val="clear" w:color="auto" w:fill="FFFFFF"/>
        <w:spacing w:after="63" w:line="240" w:lineRule="auto"/>
        <w:rPr>
          <w:rFonts w:ascii="Times New Roman" w:eastAsia="Times New Roman" w:hAnsi="Times New Roman" w:cs="Times New Roman"/>
          <w:sz w:val="24"/>
          <w:szCs w:val="24"/>
          <w:lang w:val="en-US"/>
        </w:rPr>
      </w:pPr>
      <w:r w:rsidRPr="00E20543">
        <w:rPr>
          <w:rFonts w:ascii="Times New Roman" w:eastAsia="Times New Roman" w:hAnsi="Times New Roman" w:cs="Times New Roman"/>
          <w:sz w:val="24"/>
          <w:szCs w:val="24"/>
          <w:lang w:val="en-US"/>
        </w:rPr>
        <w:t>Encapsulation is used to restrict access to the members of a class so as to prevent the user of a given class from manipulating objects in ways that are not intended by the designer. While encapsulation hides the internal implementation of the functionalities of class without affecting the overall functioning of the system, it allows the class to service a request for functionality and add or modify its internal structure (data or methods) to suit changing requirements.</w:t>
      </w:r>
      <w:r w:rsidRPr="00E20543">
        <w:rPr>
          <w:rFonts w:ascii="Times New Roman" w:eastAsia="Times New Roman" w:hAnsi="Times New Roman" w:cs="Times New Roman"/>
          <w:sz w:val="24"/>
          <w:szCs w:val="24"/>
          <w:lang w:val="en-US"/>
        </w:rPr>
        <w:br/>
      </w:r>
      <w:r w:rsidRPr="00E20543">
        <w:rPr>
          <w:rFonts w:ascii="Times New Roman" w:eastAsia="Times New Roman" w:hAnsi="Times New Roman" w:cs="Times New Roman"/>
          <w:sz w:val="24"/>
          <w:szCs w:val="24"/>
          <w:lang w:val="en-US"/>
        </w:rPr>
        <w:br/>
        <w:t>Encapsulation is also known as information hiding.</w:t>
      </w:r>
    </w:p>
    <w:p w:rsidR="00590BF3" w:rsidRPr="002C573E" w:rsidRDefault="00590BF3" w:rsidP="00590BF3">
      <w:pPr>
        <w:shd w:val="clear" w:color="auto" w:fill="FFFFFF"/>
        <w:spacing w:after="138" w:line="240" w:lineRule="auto"/>
        <w:rPr>
          <w:rFonts w:ascii="Times New Roman" w:eastAsia="Times New Roman" w:hAnsi="Times New Roman" w:cs="Times New Roman"/>
          <w:sz w:val="24"/>
          <w:szCs w:val="24"/>
          <w:lang w:val="en-US"/>
        </w:rPr>
      </w:pPr>
      <w:r w:rsidRPr="002C573E">
        <w:rPr>
          <w:rFonts w:ascii="Times New Roman" w:eastAsia="Times New Roman" w:hAnsi="Times New Roman" w:cs="Times New Roman"/>
          <w:sz w:val="24"/>
          <w:szCs w:val="24"/>
          <w:lang w:val="en-US"/>
        </w:rPr>
        <w:t>Encapsulation in C# is implemented with different levels of access to object data that can be specified using the following access modifiers:</w:t>
      </w:r>
    </w:p>
    <w:p w:rsidR="00590BF3" w:rsidRPr="002C573E" w:rsidRDefault="00590BF3" w:rsidP="003D0297">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2C573E">
        <w:rPr>
          <w:rFonts w:ascii="Times New Roman" w:eastAsia="Times New Roman" w:hAnsi="Times New Roman" w:cs="Times New Roman"/>
          <w:sz w:val="24"/>
          <w:szCs w:val="24"/>
          <w:lang w:val="en-US"/>
        </w:rPr>
        <w:t>Public: Access to all code in the program</w:t>
      </w:r>
    </w:p>
    <w:p w:rsidR="00590BF3" w:rsidRPr="002C573E" w:rsidRDefault="00590BF3" w:rsidP="003D0297">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2C573E">
        <w:rPr>
          <w:rFonts w:ascii="Times New Roman" w:eastAsia="Times New Roman" w:hAnsi="Times New Roman" w:cs="Times New Roman"/>
          <w:sz w:val="24"/>
          <w:szCs w:val="24"/>
          <w:lang w:val="en-US"/>
        </w:rPr>
        <w:t>Private: Access to only members of the same class</w:t>
      </w:r>
    </w:p>
    <w:p w:rsidR="00590BF3" w:rsidRPr="002C573E" w:rsidRDefault="00590BF3" w:rsidP="003D0297">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2C573E">
        <w:rPr>
          <w:rFonts w:ascii="Times New Roman" w:eastAsia="Times New Roman" w:hAnsi="Times New Roman" w:cs="Times New Roman"/>
          <w:sz w:val="24"/>
          <w:szCs w:val="24"/>
          <w:lang w:val="en-US"/>
        </w:rPr>
        <w:t>Protected: Access to members of same class and its derived classes</w:t>
      </w:r>
    </w:p>
    <w:p w:rsidR="00590BF3" w:rsidRPr="002C573E" w:rsidRDefault="00590BF3" w:rsidP="003D0297">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2C573E">
        <w:rPr>
          <w:rFonts w:ascii="Times New Roman" w:eastAsia="Times New Roman" w:hAnsi="Times New Roman" w:cs="Times New Roman"/>
          <w:sz w:val="24"/>
          <w:szCs w:val="24"/>
        </w:rPr>
        <w:t>Internal</w:t>
      </w:r>
      <w:proofErr w:type="spellEnd"/>
      <w:r w:rsidRPr="002C573E">
        <w:rPr>
          <w:rFonts w:ascii="Times New Roman" w:eastAsia="Times New Roman" w:hAnsi="Times New Roman" w:cs="Times New Roman"/>
          <w:sz w:val="24"/>
          <w:szCs w:val="24"/>
        </w:rPr>
        <w:t xml:space="preserve">: </w:t>
      </w:r>
      <w:proofErr w:type="spellStart"/>
      <w:r w:rsidRPr="002C573E">
        <w:rPr>
          <w:rFonts w:ascii="Times New Roman" w:eastAsia="Times New Roman" w:hAnsi="Times New Roman" w:cs="Times New Roman"/>
          <w:sz w:val="24"/>
          <w:szCs w:val="24"/>
        </w:rPr>
        <w:t>Access</w:t>
      </w:r>
      <w:proofErr w:type="spellEnd"/>
      <w:r w:rsidRPr="002C573E">
        <w:rPr>
          <w:rFonts w:ascii="Times New Roman" w:eastAsia="Times New Roman" w:hAnsi="Times New Roman" w:cs="Times New Roman"/>
          <w:sz w:val="24"/>
          <w:szCs w:val="24"/>
        </w:rPr>
        <w:t xml:space="preserve"> to </w:t>
      </w:r>
      <w:proofErr w:type="spellStart"/>
      <w:r w:rsidRPr="002C573E">
        <w:rPr>
          <w:rFonts w:ascii="Times New Roman" w:eastAsia="Times New Roman" w:hAnsi="Times New Roman" w:cs="Times New Roman"/>
          <w:sz w:val="24"/>
          <w:szCs w:val="24"/>
        </w:rPr>
        <w:t>current</w:t>
      </w:r>
      <w:proofErr w:type="spellEnd"/>
      <w:r w:rsidRPr="002C573E">
        <w:rPr>
          <w:rFonts w:ascii="Times New Roman" w:eastAsia="Times New Roman" w:hAnsi="Times New Roman" w:cs="Times New Roman"/>
          <w:sz w:val="24"/>
          <w:szCs w:val="24"/>
        </w:rPr>
        <w:t xml:space="preserve"> </w:t>
      </w:r>
      <w:proofErr w:type="spellStart"/>
      <w:r w:rsidRPr="002C573E">
        <w:rPr>
          <w:rFonts w:ascii="Times New Roman" w:eastAsia="Times New Roman" w:hAnsi="Times New Roman" w:cs="Times New Roman"/>
          <w:sz w:val="24"/>
          <w:szCs w:val="24"/>
        </w:rPr>
        <w:t>assembly</w:t>
      </w:r>
      <w:proofErr w:type="spellEnd"/>
    </w:p>
    <w:p w:rsidR="00590BF3" w:rsidRPr="002C573E" w:rsidRDefault="00590BF3" w:rsidP="003D0297">
      <w:pPr>
        <w:numPr>
          <w:ilvl w:val="0"/>
          <w:numId w:val="36"/>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2C573E">
        <w:rPr>
          <w:rFonts w:ascii="Times New Roman" w:eastAsia="Times New Roman" w:hAnsi="Times New Roman" w:cs="Times New Roman"/>
          <w:sz w:val="24"/>
          <w:szCs w:val="24"/>
          <w:lang w:val="en-US"/>
        </w:rPr>
        <w:t>Protected Internal: Access to current assembly and types derived from containing class</w:t>
      </w:r>
    </w:p>
    <w:p w:rsidR="00590BF3" w:rsidRPr="002C573E" w:rsidRDefault="00590BF3" w:rsidP="00590BF3">
      <w:pPr>
        <w:shd w:val="clear" w:color="auto" w:fill="FFFFFF"/>
        <w:spacing w:after="63" w:line="240" w:lineRule="auto"/>
        <w:rPr>
          <w:rFonts w:ascii="Times New Roman" w:eastAsia="Times New Roman" w:hAnsi="Times New Roman" w:cs="Times New Roman"/>
          <w:sz w:val="24"/>
          <w:szCs w:val="24"/>
          <w:lang w:val="en-US"/>
        </w:rPr>
      </w:pPr>
      <w:r w:rsidRPr="002C573E">
        <w:rPr>
          <w:rFonts w:ascii="Times New Roman" w:eastAsia="Times New Roman" w:hAnsi="Times New Roman" w:cs="Times New Roman"/>
          <w:sz w:val="24"/>
          <w:szCs w:val="24"/>
          <w:lang w:val="en-US"/>
        </w:rPr>
        <w:t xml:space="preserve">Encapsulation can be illustrated with an example of an Employee object that stores details of that object. By using encapsulation, the Employee object can expose the data (like Name, </w:t>
      </w:r>
      <w:proofErr w:type="spellStart"/>
      <w:r w:rsidRPr="002C573E">
        <w:rPr>
          <w:rFonts w:ascii="Times New Roman" w:eastAsia="Times New Roman" w:hAnsi="Times New Roman" w:cs="Times New Roman"/>
          <w:sz w:val="24"/>
          <w:szCs w:val="24"/>
          <w:lang w:val="en-US"/>
        </w:rPr>
        <w:t>EmployeeID</w:t>
      </w:r>
      <w:proofErr w:type="spellEnd"/>
      <w:r w:rsidRPr="002C573E">
        <w:rPr>
          <w:rFonts w:ascii="Times New Roman" w:eastAsia="Times New Roman" w:hAnsi="Times New Roman" w:cs="Times New Roman"/>
          <w:sz w:val="24"/>
          <w:szCs w:val="24"/>
          <w:lang w:val="en-US"/>
        </w:rPr>
        <w:t xml:space="preserve">, etc.) and methods (like </w:t>
      </w:r>
      <w:proofErr w:type="spellStart"/>
      <w:r w:rsidRPr="002C573E">
        <w:rPr>
          <w:rFonts w:ascii="Times New Roman" w:eastAsia="Times New Roman" w:hAnsi="Times New Roman" w:cs="Times New Roman"/>
          <w:sz w:val="24"/>
          <w:szCs w:val="24"/>
          <w:lang w:val="en-US"/>
        </w:rPr>
        <w:t>GetSalary</w:t>
      </w:r>
      <w:proofErr w:type="spellEnd"/>
      <w:r w:rsidRPr="002C573E">
        <w:rPr>
          <w:rFonts w:ascii="Times New Roman" w:eastAsia="Times New Roman" w:hAnsi="Times New Roman" w:cs="Times New Roman"/>
          <w:sz w:val="24"/>
          <w:szCs w:val="24"/>
          <w:lang w:val="en-US"/>
        </w:rPr>
        <w:t>) necessary for using the object, while hiding its irrelevant fields and methods from other objects. It is easy to see a situation in which all users could access basic information about an employee while restricting salary information. </w:t>
      </w:r>
      <w:r w:rsidRPr="002C573E">
        <w:rPr>
          <w:rFonts w:ascii="Times New Roman" w:eastAsia="Times New Roman" w:hAnsi="Times New Roman" w:cs="Times New Roman"/>
          <w:sz w:val="24"/>
          <w:szCs w:val="24"/>
          <w:lang w:val="en-US"/>
        </w:rPr>
        <w:br/>
      </w:r>
      <w:r w:rsidRPr="002C573E">
        <w:rPr>
          <w:rFonts w:ascii="Times New Roman" w:eastAsia="Times New Roman" w:hAnsi="Times New Roman" w:cs="Times New Roman"/>
          <w:sz w:val="24"/>
          <w:szCs w:val="24"/>
          <w:lang w:val="en-US"/>
        </w:rPr>
        <w:br/>
        <w:t xml:space="preserve">C# allows encapsulation of data through the use of </w:t>
      </w:r>
      <w:proofErr w:type="spellStart"/>
      <w:r w:rsidRPr="002C573E">
        <w:rPr>
          <w:rFonts w:ascii="Times New Roman" w:eastAsia="Times New Roman" w:hAnsi="Times New Roman" w:cs="Times New Roman"/>
          <w:sz w:val="24"/>
          <w:szCs w:val="24"/>
          <w:lang w:val="en-US"/>
        </w:rPr>
        <w:t>accessors</w:t>
      </w:r>
      <w:proofErr w:type="spellEnd"/>
      <w:r w:rsidRPr="002C573E">
        <w:rPr>
          <w:rFonts w:ascii="Times New Roman" w:eastAsia="Times New Roman" w:hAnsi="Times New Roman" w:cs="Times New Roman"/>
          <w:sz w:val="24"/>
          <w:szCs w:val="24"/>
          <w:lang w:val="en-US"/>
        </w:rPr>
        <w:t xml:space="preserve"> (to get data) and </w:t>
      </w:r>
      <w:proofErr w:type="spellStart"/>
      <w:r w:rsidRPr="002C573E">
        <w:rPr>
          <w:rFonts w:ascii="Times New Roman" w:eastAsia="Times New Roman" w:hAnsi="Times New Roman" w:cs="Times New Roman"/>
          <w:sz w:val="24"/>
          <w:szCs w:val="24"/>
          <w:lang w:val="en-US"/>
        </w:rPr>
        <w:t>mutators</w:t>
      </w:r>
      <w:proofErr w:type="spellEnd"/>
      <w:r w:rsidRPr="002C573E">
        <w:rPr>
          <w:rFonts w:ascii="Times New Roman" w:eastAsia="Times New Roman" w:hAnsi="Times New Roman" w:cs="Times New Roman"/>
          <w:sz w:val="24"/>
          <w:szCs w:val="24"/>
          <w:lang w:val="en-US"/>
        </w:rPr>
        <w:t xml:space="preserve"> (to modify data), which help in manipulating private data indirectly without making it public. Properties are an alternate mechanism for private data to be encapsulated in a C# object and accessed in either read-only mode or in read-write mode. Unlike the </w:t>
      </w:r>
      <w:proofErr w:type="spellStart"/>
      <w:r w:rsidRPr="002C573E">
        <w:rPr>
          <w:rFonts w:ascii="Times New Roman" w:eastAsia="Times New Roman" w:hAnsi="Times New Roman" w:cs="Times New Roman"/>
          <w:sz w:val="24"/>
          <w:szCs w:val="24"/>
          <w:lang w:val="en-US"/>
        </w:rPr>
        <w:t>accessor</w:t>
      </w:r>
      <w:proofErr w:type="spellEnd"/>
      <w:r w:rsidRPr="002C573E">
        <w:rPr>
          <w:rFonts w:ascii="Times New Roman" w:eastAsia="Times New Roman" w:hAnsi="Times New Roman" w:cs="Times New Roman"/>
          <w:sz w:val="24"/>
          <w:szCs w:val="24"/>
          <w:lang w:val="en-US"/>
        </w:rPr>
        <w:t xml:space="preserve"> and </w:t>
      </w:r>
      <w:proofErr w:type="spellStart"/>
      <w:r w:rsidRPr="002C573E">
        <w:rPr>
          <w:rFonts w:ascii="Times New Roman" w:eastAsia="Times New Roman" w:hAnsi="Times New Roman" w:cs="Times New Roman"/>
          <w:sz w:val="24"/>
          <w:szCs w:val="24"/>
          <w:lang w:val="en-US"/>
        </w:rPr>
        <w:t>mutator</w:t>
      </w:r>
      <w:proofErr w:type="spellEnd"/>
      <w:r w:rsidRPr="002C573E">
        <w:rPr>
          <w:rFonts w:ascii="Times New Roman" w:eastAsia="Times New Roman" w:hAnsi="Times New Roman" w:cs="Times New Roman"/>
          <w:sz w:val="24"/>
          <w:szCs w:val="24"/>
          <w:lang w:val="en-US"/>
        </w:rPr>
        <w:t>, a property provides a single point of access to an object's "set" and "get" values.</w:t>
      </w:r>
    </w:p>
    <w:p w:rsidR="00590BF3" w:rsidRDefault="00590BF3" w:rsidP="00590BF3">
      <w:pPr>
        <w:shd w:val="clear" w:color="auto" w:fill="F5F5F5"/>
        <w:rPr>
          <w:rFonts w:ascii="Times New Roman" w:eastAsia="Times New Roman" w:hAnsi="Times New Roman" w:cs="Times New Roman"/>
          <w:i/>
          <w:iCs/>
          <w:sz w:val="24"/>
          <w:szCs w:val="24"/>
          <w:lang w:val="en-US"/>
        </w:rPr>
      </w:pPr>
      <w:r w:rsidRPr="002C573E">
        <w:rPr>
          <w:rFonts w:ascii="Times New Roman" w:eastAsia="Times New Roman" w:hAnsi="Times New Roman" w:cs="Times New Roman"/>
          <w:i/>
          <w:iCs/>
          <w:sz w:val="24"/>
          <w:szCs w:val="24"/>
          <w:lang w:val="en-US"/>
        </w:rPr>
        <w:t>This definition was written in the context of C#</w:t>
      </w:r>
    </w:p>
    <w:p w:rsidR="00590BF3" w:rsidRPr="0010545D" w:rsidRDefault="00590BF3" w:rsidP="00590BF3">
      <w:pPr>
        <w:pStyle w:val="a5"/>
        <w:shd w:val="clear" w:color="auto" w:fill="FFFFFF"/>
        <w:spacing w:before="0" w:beforeAutospacing="0" w:after="63" w:afterAutospacing="0"/>
        <w:rPr>
          <w:lang w:val="en-US"/>
        </w:rPr>
      </w:pPr>
      <w:r w:rsidRPr="0010545D">
        <w:rPr>
          <w:lang w:val="en-US"/>
        </w:rPr>
        <w:t>Polymorphism, in C#, is the ability of objects of different types to provide a unique interface for different implementations of methods. It is usually used in the context of late binding, where the behavior of an object to respond to a call to its method members is determined based on object type at run time. Polymorphism enables redefining methods in derived classes. </w:t>
      </w:r>
      <w:r w:rsidRPr="0010545D">
        <w:rPr>
          <w:lang w:val="en-US"/>
        </w:rPr>
        <w:br/>
      </w:r>
      <w:r w:rsidRPr="0010545D">
        <w:rPr>
          <w:lang w:val="en-US"/>
        </w:rPr>
        <w:br/>
        <w:t>Polymorphism forms one of the fundamental concepts of object-oriented programming, along with encapsulation and inheritance.</w:t>
      </w:r>
    </w:p>
    <w:p w:rsidR="00590BF3" w:rsidRDefault="00590BF3" w:rsidP="00590BF3">
      <w:pPr>
        <w:shd w:val="clear" w:color="auto" w:fill="F5F5F5"/>
        <w:rPr>
          <w:rFonts w:ascii="Times New Roman" w:hAnsi="Times New Roman" w:cs="Times New Roman"/>
          <w:sz w:val="24"/>
          <w:szCs w:val="24"/>
          <w:shd w:val="clear" w:color="auto" w:fill="FFFFFF"/>
          <w:lang w:val="en-US"/>
        </w:rPr>
      </w:pPr>
      <w:r w:rsidRPr="000054C3">
        <w:rPr>
          <w:rFonts w:ascii="Times New Roman" w:hAnsi="Times New Roman" w:cs="Times New Roman"/>
          <w:sz w:val="24"/>
          <w:szCs w:val="24"/>
          <w:shd w:val="clear" w:color="auto" w:fill="FFFFFF"/>
          <w:lang w:val="en-US"/>
        </w:rPr>
        <w:lastRenderedPageBreak/>
        <w:t xml:space="preserve">Method overloading, constructor overloading and operator overloading are considered compile-time (also called static or ad-hoc) polymorphism, or early binding. Method overriding, which involves inheritance and virtual functions, is called runtime (also called dynamic, inclusion, or </w:t>
      </w:r>
      <w:proofErr w:type="spellStart"/>
      <w:r w:rsidRPr="000054C3">
        <w:rPr>
          <w:rFonts w:ascii="Times New Roman" w:hAnsi="Times New Roman" w:cs="Times New Roman"/>
          <w:sz w:val="24"/>
          <w:szCs w:val="24"/>
          <w:shd w:val="clear" w:color="auto" w:fill="FFFFFF"/>
          <w:lang w:val="en-US"/>
        </w:rPr>
        <w:t>subtyping</w:t>
      </w:r>
      <w:proofErr w:type="spellEnd"/>
      <w:r w:rsidRPr="000054C3">
        <w:rPr>
          <w:rFonts w:ascii="Times New Roman" w:hAnsi="Times New Roman" w:cs="Times New Roman"/>
          <w:sz w:val="24"/>
          <w:szCs w:val="24"/>
          <w:shd w:val="clear" w:color="auto" w:fill="FFFFFF"/>
          <w:lang w:val="en-US"/>
        </w:rPr>
        <w:t>) polymorphism, or late binding. In the case of compile-time polymorphism, identification of the overloaded method to be executed is carried out at compile time. However, in runtime polymorphism, the type of the object from which the overridden method will be called is identified at run time.</w:t>
      </w:r>
      <w:r w:rsidRPr="000054C3">
        <w:rPr>
          <w:rFonts w:ascii="Times New Roman" w:hAnsi="Times New Roman" w:cs="Times New Roman"/>
          <w:sz w:val="24"/>
          <w:szCs w:val="24"/>
          <w:lang w:val="en-US"/>
        </w:rPr>
        <w:br/>
      </w:r>
      <w:r w:rsidRPr="000054C3">
        <w:rPr>
          <w:rFonts w:ascii="Times New Roman" w:hAnsi="Times New Roman" w:cs="Times New Roman"/>
          <w:sz w:val="24"/>
          <w:szCs w:val="24"/>
          <w:lang w:val="en-US"/>
        </w:rPr>
        <w:br/>
      </w:r>
      <w:r w:rsidRPr="000054C3">
        <w:rPr>
          <w:rFonts w:ascii="Times New Roman" w:hAnsi="Times New Roman" w:cs="Times New Roman"/>
          <w:sz w:val="24"/>
          <w:szCs w:val="24"/>
          <w:shd w:val="clear" w:color="auto" w:fill="FFFFFF"/>
          <w:lang w:val="en-US"/>
        </w:rPr>
        <w:t>In C#, polymorphism is implemented through inheritance and the use of the keyword "virtual". Derived classes inherit the base class members, except constructors, based on their accessibility levels. Hence, the compiler generates the code to check and identify the correct object type (that is pointed to by the reference type) at runtime and the appropriate method to be called. </w:t>
      </w:r>
      <w:r w:rsidRPr="000054C3">
        <w:rPr>
          <w:rFonts w:ascii="Times New Roman" w:hAnsi="Times New Roman" w:cs="Times New Roman"/>
          <w:sz w:val="24"/>
          <w:szCs w:val="24"/>
          <w:lang w:val="en-US"/>
        </w:rPr>
        <w:br/>
      </w:r>
      <w:r w:rsidRPr="000054C3">
        <w:rPr>
          <w:rFonts w:ascii="Times New Roman" w:hAnsi="Times New Roman" w:cs="Times New Roman"/>
          <w:sz w:val="24"/>
          <w:szCs w:val="24"/>
          <w:lang w:val="en-US"/>
        </w:rPr>
        <w:br/>
      </w:r>
      <w:r w:rsidRPr="000054C3">
        <w:rPr>
          <w:rFonts w:ascii="Times New Roman" w:hAnsi="Times New Roman" w:cs="Times New Roman"/>
          <w:sz w:val="24"/>
          <w:szCs w:val="24"/>
          <w:shd w:val="clear" w:color="auto" w:fill="FFFFFF"/>
          <w:lang w:val="en-US"/>
        </w:rPr>
        <w:t xml:space="preserve">An example of polymorphism is an employee base class, which includes all the basic details about employees. Classes such as clerk and manager could inherit from the employee base </w:t>
      </w:r>
    </w:p>
    <w:p w:rsidR="00590BF3" w:rsidRDefault="00590BF3" w:rsidP="00590BF3">
      <w:pPr>
        <w:shd w:val="clear" w:color="auto" w:fill="F5F5F5"/>
        <w:rPr>
          <w:rFonts w:ascii="Arial" w:hAnsi="Arial" w:cs="Arial"/>
          <w:color w:val="333333"/>
          <w:sz w:val="20"/>
          <w:szCs w:val="20"/>
          <w:shd w:val="clear" w:color="auto" w:fill="FFFFFF"/>
          <w:lang w:val="en-US"/>
        </w:rPr>
      </w:pPr>
      <w:r w:rsidRPr="000054C3">
        <w:rPr>
          <w:rFonts w:ascii="Times New Roman" w:hAnsi="Times New Roman" w:cs="Times New Roman"/>
          <w:sz w:val="24"/>
          <w:szCs w:val="24"/>
          <w:shd w:val="clear" w:color="auto" w:fill="FFFFFF"/>
          <w:lang w:val="en-US"/>
        </w:rPr>
        <w:t>class with specific implementations (by overriding virtual methods) wherever necessary in the derived classes</w:t>
      </w:r>
      <w:r w:rsidRPr="000054C3">
        <w:rPr>
          <w:rFonts w:ascii="Arial" w:hAnsi="Arial" w:cs="Arial"/>
          <w:color w:val="333333"/>
          <w:sz w:val="20"/>
          <w:szCs w:val="20"/>
          <w:shd w:val="clear" w:color="auto" w:fill="FFFFFF"/>
          <w:lang w:val="en-US"/>
        </w:rPr>
        <w:t>.</w:t>
      </w:r>
    </w:p>
    <w:p w:rsidR="00590BF3" w:rsidRPr="00201375" w:rsidRDefault="00590BF3" w:rsidP="00590BF3">
      <w:pPr>
        <w:pStyle w:val="a5"/>
        <w:shd w:val="clear" w:color="auto" w:fill="FFFFFF"/>
        <w:spacing w:before="0" w:beforeAutospacing="0" w:after="138" w:afterAutospacing="0"/>
        <w:rPr>
          <w:lang w:val="en-US"/>
        </w:rPr>
      </w:pPr>
      <w:r w:rsidRPr="00201375">
        <w:rPr>
          <w:lang w:val="en-US"/>
        </w:rPr>
        <w:t>Inheritance is a mechanism wherein a new class is derived from an existing class. In Java, classes may inherit or acquire the properties and methods of other classes.</w:t>
      </w:r>
    </w:p>
    <w:p w:rsidR="00590BF3" w:rsidRPr="00201375" w:rsidRDefault="00590BF3" w:rsidP="00590BF3">
      <w:pPr>
        <w:pStyle w:val="a5"/>
        <w:shd w:val="clear" w:color="auto" w:fill="FFFFFF"/>
        <w:spacing w:before="0" w:beforeAutospacing="0" w:after="63" w:afterAutospacing="0"/>
        <w:rPr>
          <w:lang w:val="en-US"/>
        </w:rPr>
      </w:pPr>
      <w:r w:rsidRPr="00201375">
        <w:rPr>
          <w:lang w:val="en-US"/>
        </w:rPr>
        <w:t xml:space="preserve">A class derived from another class is called a subclass, whereas the class from which a subclass is derived is called a </w:t>
      </w:r>
      <w:proofErr w:type="spellStart"/>
      <w:r w:rsidRPr="00201375">
        <w:rPr>
          <w:lang w:val="en-US"/>
        </w:rPr>
        <w:t>superclass</w:t>
      </w:r>
      <w:proofErr w:type="spellEnd"/>
      <w:r w:rsidRPr="00201375">
        <w:rPr>
          <w:lang w:val="en-US"/>
        </w:rPr>
        <w:t xml:space="preserve">. A subclass can have only one </w:t>
      </w:r>
      <w:proofErr w:type="spellStart"/>
      <w:r w:rsidRPr="00201375">
        <w:rPr>
          <w:lang w:val="en-US"/>
        </w:rPr>
        <w:t>superclass</w:t>
      </w:r>
      <w:proofErr w:type="spellEnd"/>
      <w:r w:rsidRPr="00201375">
        <w:rPr>
          <w:lang w:val="en-US"/>
        </w:rPr>
        <w:t xml:space="preserve">, whereas a </w:t>
      </w:r>
      <w:proofErr w:type="spellStart"/>
      <w:r w:rsidRPr="00201375">
        <w:rPr>
          <w:lang w:val="en-US"/>
        </w:rPr>
        <w:t>superclass</w:t>
      </w:r>
      <w:proofErr w:type="spellEnd"/>
      <w:r w:rsidRPr="00201375">
        <w:rPr>
          <w:lang w:val="en-US"/>
        </w:rPr>
        <w:t xml:space="preserve"> may have one or more subclasses.</w:t>
      </w:r>
    </w:p>
    <w:p w:rsidR="00590BF3" w:rsidRPr="009D5578" w:rsidRDefault="00590BF3" w:rsidP="00590BF3">
      <w:pPr>
        <w:pStyle w:val="a5"/>
        <w:shd w:val="clear" w:color="auto" w:fill="FFFFFF"/>
        <w:spacing w:before="0" w:beforeAutospacing="0" w:after="138" w:afterAutospacing="0"/>
        <w:rPr>
          <w:lang w:val="en-US"/>
        </w:rPr>
      </w:pPr>
      <w:r w:rsidRPr="009D5578">
        <w:rPr>
          <w:lang w:val="en-US"/>
        </w:rPr>
        <w:t xml:space="preserve">Inheritance is the process wherein characteristics are inherited from ancestors. Similarly, in Java, a subclass inherits the characteristics (properties and methods) of its </w:t>
      </w:r>
      <w:proofErr w:type="spellStart"/>
      <w:r w:rsidRPr="009D5578">
        <w:rPr>
          <w:lang w:val="en-US"/>
        </w:rPr>
        <w:t>superclass</w:t>
      </w:r>
      <w:proofErr w:type="spellEnd"/>
      <w:r w:rsidRPr="009D5578">
        <w:rPr>
          <w:lang w:val="en-US"/>
        </w:rPr>
        <w:t xml:space="preserve"> (ancestor). For example, a vehicle is a </w:t>
      </w:r>
      <w:proofErr w:type="spellStart"/>
      <w:r w:rsidRPr="009D5578">
        <w:rPr>
          <w:lang w:val="en-US"/>
        </w:rPr>
        <w:t>superclass</w:t>
      </w:r>
      <w:proofErr w:type="spellEnd"/>
      <w:r w:rsidRPr="009D5578">
        <w:rPr>
          <w:lang w:val="en-US"/>
        </w:rPr>
        <w:t xml:space="preserve"> and a car is a subclass. The car (subclass) inherits all of the vehicle’s properties. The inheritance mechanism is very useful in code reuse. The following are some limitations of Java class inheritance: A subclass cannot inherit private members of its </w:t>
      </w:r>
      <w:proofErr w:type="spellStart"/>
      <w:r w:rsidRPr="009D5578">
        <w:rPr>
          <w:lang w:val="en-US"/>
        </w:rPr>
        <w:t>superclass</w:t>
      </w:r>
      <w:proofErr w:type="spellEnd"/>
      <w:r w:rsidRPr="009D5578">
        <w:rPr>
          <w:lang w:val="en-US"/>
        </w:rPr>
        <w:t xml:space="preserve">. Constructor and </w:t>
      </w:r>
      <w:proofErr w:type="spellStart"/>
      <w:r w:rsidRPr="009D5578">
        <w:rPr>
          <w:lang w:val="en-US"/>
        </w:rPr>
        <w:t>initializer</w:t>
      </w:r>
      <w:proofErr w:type="spellEnd"/>
      <w:r w:rsidRPr="009D5578">
        <w:rPr>
          <w:lang w:val="en-US"/>
        </w:rPr>
        <w:t xml:space="preserve"> blocks cannot be inherited by a subclass. A subclass can have only one </w:t>
      </w:r>
      <w:proofErr w:type="spellStart"/>
      <w:r w:rsidRPr="009D5578">
        <w:rPr>
          <w:lang w:val="en-US"/>
        </w:rPr>
        <w:t>superclass</w:t>
      </w:r>
      <w:proofErr w:type="spellEnd"/>
      <w:r w:rsidRPr="009D5578">
        <w:rPr>
          <w:lang w:val="en-US"/>
        </w:rPr>
        <w:t>.</w:t>
      </w:r>
    </w:p>
    <w:p w:rsidR="00590BF3" w:rsidRPr="009D5578" w:rsidRDefault="00590BF3" w:rsidP="00590BF3">
      <w:pPr>
        <w:pStyle w:val="a5"/>
        <w:shd w:val="clear" w:color="auto" w:fill="FFFFFF"/>
        <w:spacing w:before="0" w:beforeAutospacing="0" w:after="63" w:afterAutospacing="0"/>
        <w:rPr>
          <w:lang w:val="en-US"/>
        </w:rPr>
      </w:pPr>
      <w:r w:rsidRPr="009D5578">
        <w:rPr>
          <w:lang w:val="en-US"/>
        </w:rPr>
        <w:t xml:space="preserve">The keyword “extends” is used to derive a subclass from the </w:t>
      </w:r>
      <w:proofErr w:type="spellStart"/>
      <w:r w:rsidRPr="009D5578">
        <w:rPr>
          <w:lang w:val="en-US"/>
        </w:rPr>
        <w:t>superclass</w:t>
      </w:r>
      <w:proofErr w:type="spellEnd"/>
      <w:r w:rsidRPr="009D5578">
        <w:rPr>
          <w:lang w:val="en-US"/>
        </w:rPr>
        <w:t xml:space="preserve">, as illustrated by the following syntax: class </w:t>
      </w:r>
      <w:proofErr w:type="spellStart"/>
      <w:r w:rsidRPr="009D5578">
        <w:rPr>
          <w:lang w:val="en-US"/>
        </w:rPr>
        <w:t>Name_of_subclass</w:t>
      </w:r>
      <w:proofErr w:type="spellEnd"/>
      <w:r w:rsidRPr="009D5578">
        <w:rPr>
          <w:lang w:val="en-US"/>
        </w:rPr>
        <w:t xml:space="preserve"> extends </w:t>
      </w:r>
      <w:proofErr w:type="spellStart"/>
      <w:r w:rsidRPr="009D5578">
        <w:rPr>
          <w:lang w:val="en-US"/>
        </w:rPr>
        <w:t>Name_of</w:t>
      </w:r>
      <w:proofErr w:type="spellEnd"/>
      <w:r w:rsidRPr="009D5578">
        <w:rPr>
          <w:lang w:val="en-US"/>
        </w:rPr>
        <w:t xml:space="preserve"> </w:t>
      </w:r>
      <w:proofErr w:type="spellStart"/>
      <w:r w:rsidRPr="009D5578">
        <w:rPr>
          <w:lang w:val="en-US"/>
        </w:rPr>
        <w:t>superclass</w:t>
      </w:r>
      <w:proofErr w:type="spellEnd"/>
      <w:r w:rsidRPr="009D5578">
        <w:rPr>
          <w:lang w:val="en-US"/>
        </w:rPr>
        <w:t xml:space="preserve"> { //new fields and methods that would define the subclass go here } If you want to derive a subclass Rectangle from a </w:t>
      </w:r>
      <w:proofErr w:type="spellStart"/>
      <w:r w:rsidRPr="009D5578">
        <w:rPr>
          <w:lang w:val="en-US"/>
        </w:rPr>
        <w:t>superclass</w:t>
      </w:r>
      <w:proofErr w:type="spellEnd"/>
      <w:r w:rsidRPr="009D5578">
        <w:rPr>
          <w:lang w:val="en-US"/>
        </w:rPr>
        <w:t xml:space="preserve"> Shapes, you can do it as follows: class Rectangle extends Shapes { …. }</w:t>
      </w:r>
    </w:p>
    <w:p w:rsidR="00590BF3" w:rsidRPr="00A56BC5" w:rsidRDefault="00590BF3" w:rsidP="00590BF3">
      <w:pPr>
        <w:pStyle w:val="a5"/>
        <w:shd w:val="clear" w:color="auto" w:fill="FFFFFF"/>
        <w:spacing w:before="0" w:beforeAutospacing="0" w:after="138" w:afterAutospacing="0"/>
        <w:rPr>
          <w:lang w:val="en-US"/>
        </w:rPr>
      </w:pPr>
      <w:r w:rsidRPr="00A56BC5">
        <w:rPr>
          <w:lang w:val="en-US"/>
        </w:rPr>
        <w:t>Object-oriented programming language (OOPL) is a high-level programming language based on the object-oriented programming (OOP) model.</w:t>
      </w:r>
    </w:p>
    <w:p w:rsidR="00590BF3" w:rsidRPr="00A56BC5" w:rsidRDefault="00590BF3" w:rsidP="00590BF3">
      <w:pPr>
        <w:pStyle w:val="a5"/>
        <w:shd w:val="clear" w:color="auto" w:fill="FFFFFF"/>
        <w:spacing w:before="0" w:beforeAutospacing="0" w:after="63" w:afterAutospacing="0"/>
        <w:rPr>
          <w:lang w:val="en-US"/>
        </w:rPr>
      </w:pPr>
      <w:r w:rsidRPr="00A56BC5">
        <w:rPr>
          <w:lang w:val="en-US"/>
        </w:rPr>
        <w:t xml:space="preserve">OOPL incorporates logical classes, objects, methods, relationships and other processes with the design of software and applications. The first OOPL was </w:t>
      </w:r>
      <w:proofErr w:type="spellStart"/>
      <w:r w:rsidRPr="00A56BC5">
        <w:rPr>
          <w:lang w:val="en-US"/>
        </w:rPr>
        <w:t>Simula</w:t>
      </w:r>
      <w:proofErr w:type="spellEnd"/>
      <w:r w:rsidRPr="00A56BC5">
        <w:rPr>
          <w:lang w:val="en-US"/>
        </w:rPr>
        <w:t>, a simulation creation tool developed in 1960.</w:t>
      </w:r>
    </w:p>
    <w:p w:rsidR="00590BF3" w:rsidRPr="00583D18" w:rsidRDefault="00590BF3" w:rsidP="00590BF3">
      <w:pPr>
        <w:pStyle w:val="a5"/>
        <w:shd w:val="clear" w:color="auto" w:fill="FFFFFF"/>
        <w:spacing w:before="0" w:beforeAutospacing="0" w:after="138" w:afterAutospacing="0"/>
        <w:rPr>
          <w:lang w:val="en-US"/>
        </w:rPr>
      </w:pPr>
      <w:r w:rsidRPr="00583D18">
        <w:rPr>
          <w:lang w:val="en-US"/>
        </w:rPr>
        <w:t>Unlike conventional procedural languages, the programming syntax of object-oriented programming language is based on one or more objects, whereas procedural language incorporates logical procedures. In OOPL, objects interact with each other; have their own methods, procedures and functions; are part of a class and may be reused in one or more program. An OOPL must exhibit native object-oriented functions, including data abstraction, inheritance, encapsulation, class creation and associated objects.</w:t>
      </w:r>
    </w:p>
    <w:p w:rsidR="00590BF3" w:rsidRPr="00B2603D" w:rsidRDefault="00590BF3" w:rsidP="00590BF3">
      <w:pPr>
        <w:pStyle w:val="a5"/>
        <w:shd w:val="clear" w:color="auto" w:fill="FFFFFF"/>
        <w:spacing w:before="0" w:beforeAutospacing="0" w:after="63" w:afterAutospacing="0"/>
        <w:rPr>
          <w:lang w:val="en-US"/>
        </w:rPr>
      </w:pPr>
      <w:r w:rsidRPr="00583D18">
        <w:rPr>
          <w:lang w:val="en-US"/>
        </w:rPr>
        <w:t xml:space="preserve">Most modern programming languages are object-oriented or support the OOP model to an extent. </w:t>
      </w:r>
      <w:r w:rsidRPr="00B2603D">
        <w:rPr>
          <w:lang w:val="en-US"/>
        </w:rPr>
        <w:t xml:space="preserve">Popular OOPLs include Java, C++, Python and </w:t>
      </w:r>
      <w:proofErr w:type="spellStart"/>
      <w:r w:rsidRPr="00B2603D">
        <w:rPr>
          <w:lang w:val="en-US"/>
        </w:rPr>
        <w:t>SmallTalk</w:t>
      </w:r>
      <w:proofErr w:type="spellEnd"/>
      <w:r w:rsidRPr="00B2603D">
        <w:rPr>
          <w:lang w:val="en-US"/>
        </w:rPr>
        <w:t>.</w:t>
      </w:r>
    </w:p>
    <w:p w:rsidR="00590BF3" w:rsidRDefault="00590BF3" w:rsidP="00590BF3">
      <w:pPr>
        <w:jc w:val="center"/>
        <w:rPr>
          <w:rFonts w:ascii="Times New Roman" w:hAnsi="Times New Roman" w:cs="Times New Roman"/>
          <w:b/>
          <w:sz w:val="24"/>
          <w:szCs w:val="28"/>
          <w:lang w:val="en-US"/>
        </w:rPr>
      </w:pPr>
    </w:p>
    <w:p w:rsidR="00CE4F7A" w:rsidRPr="00CE4F7A" w:rsidRDefault="00CE4F7A" w:rsidP="00CE4F7A">
      <w:pPr>
        <w:jc w:val="both"/>
        <w:rPr>
          <w:rFonts w:ascii="Times New Roman" w:hAnsi="Times New Roman" w:cs="Times New Roman"/>
          <w:b/>
          <w:sz w:val="24"/>
          <w:szCs w:val="28"/>
          <w:lang w:val="en-US"/>
        </w:rPr>
      </w:pPr>
      <w:r w:rsidRPr="00CE4F7A">
        <w:rPr>
          <w:rFonts w:ascii="Times New Roman" w:hAnsi="Times New Roman" w:cs="Times New Roman"/>
          <w:b/>
          <w:sz w:val="24"/>
          <w:szCs w:val="28"/>
          <w:lang w:val="en-US"/>
        </w:rPr>
        <w:t>Topic № 14.</w:t>
      </w:r>
    </w:p>
    <w:p w:rsidR="00CE4F7A" w:rsidRPr="002C00E2" w:rsidRDefault="00CE4F7A" w:rsidP="00CE4F7A">
      <w:pPr>
        <w:jc w:val="both"/>
        <w:rPr>
          <w:rFonts w:ascii="Times New Roman" w:hAnsi="Times New Roman" w:cs="Times New Roman"/>
          <w:b/>
          <w:sz w:val="24"/>
          <w:szCs w:val="28"/>
          <w:lang w:val="en-US"/>
        </w:rPr>
      </w:pPr>
      <w:r w:rsidRPr="00CE4F7A">
        <w:rPr>
          <w:rFonts w:ascii="Times New Roman" w:hAnsi="Times New Roman" w:cs="Times New Roman"/>
          <w:b/>
          <w:bCs/>
          <w:noProof/>
          <w:sz w:val="24"/>
          <w:szCs w:val="24"/>
          <w:lang w:val="en-US"/>
        </w:rPr>
        <w:t>Classes.</w:t>
      </w:r>
      <w:r w:rsidRPr="00CE4F7A">
        <w:rPr>
          <w:b/>
          <w:bCs/>
          <w:sz w:val="88"/>
          <w:szCs w:val="88"/>
          <w:lang w:val="en-US"/>
        </w:rPr>
        <w:t xml:space="preserve"> </w:t>
      </w:r>
      <w:r w:rsidRPr="002C00E2">
        <w:rPr>
          <w:rFonts w:ascii="Times New Roman" w:hAnsi="Times New Roman" w:cs="Times New Roman"/>
          <w:b/>
          <w:bCs/>
          <w:sz w:val="24"/>
          <w:szCs w:val="24"/>
          <w:lang w:val="en-US"/>
        </w:rPr>
        <w:t>Classes and Objects.</w:t>
      </w:r>
    </w:p>
    <w:p w:rsidR="00C12636" w:rsidRDefault="00CE4F7A" w:rsidP="00CE4F7A">
      <w:pPr>
        <w:jc w:val="both"/>
        <w:rPr>
          <w:rFonts w:ascii="Times New Roman" w:hAnsi="Times New Roman" w:cs="Times New Roman"/>
          <w:bCs/>
          <w:sz w:val="24"/>
          <w:szCs w:val="24"/>
          <w:lang w:val="en-US"/>
        </w:rPr>
      </w:pPr>
      <w:r w:rsidRPr="00CE4F7A">
        <w:rPr>
          <w:rFonts w:ascii="Times New Roman" w:hAnsi="Times New Roman" w:cs="Times New Roman"/>
          <w:bCs/>
          <w:sz w:val="24"/>
          <w:szCs w:val="24"/>
          <w:lang w:val="en-US"/>
        </w:rPr>
        <w:t>Class Scope and Accessing  Class Members</w:t>
      </w:r>
      <w:r w:rsidR="002C00E2">
        <w:rPr>
          <w:rFonts w:ascii="Times New Roman" w:hAnsi="Times New Roman" w:cs="Times New Roman"/>
          <w:bCs/>
          <w:sz w:val="24"/>
          <w:szCs w:val="24"/>
          <w:lang w:val="en-US"/>
        </w:rPr>
        <w:t>.</w:t>
      </w:r>
    </w:p>
    <w:p w:rsidR="001036FE" w:rsidRPr="00603353" w:rsidRDefault="001036FE" w:rsidP="001036FE">
      <w:pPr>
        <w:pStyle w:val="a5"/>
        <w:spacing w:before="0" w:beforeAutospacing="0" w:after="0" w:afterAutospacing="0"/>
        <w:ind w:left="45" w:right="45"/>
        <w:jc w:val="both"/>
        <w:rPr>
          <w:color w:val="000000"/>
          <w:lang w:val="en-US"/>
        </w:rPr>
      </w:pPr>
      <w:r w:rsidRPr="00603353">
        <w:rPr>
          <w:color w:val="000000"/>
          <w:lang w:val="en-US"/>
        </w:rPr>
        <w:t>The main purpose of C++ programming is to add object orientation to the C programming language and classes are the central feature of C++ that supports object-oriented programming and are often called user-defined types.</w:t>
      </w:r>
    </w:p>
    <w:p w:rsidR="001036FE" w:rsidRPr="00603353" w:rsidRDefault="001036FE" w:rsidP="001036FE">
      <w:pPr>
        <w:pStyle w:val="a5"/>
        <w:spacing w:before="0" w:beforeAutospacing="0" w:after="0" w:afterAutospacing="0"/>
        <w:ind w:left="45" w:right="45"/>
        <w:jc w:val="both"/>
        <w:rPr>
          <w:color w:val="000000"/>
          <w:lang w:val="en-US"/>
        </w:rPr>
      </w:pPr>
      <w:r w:rsidRPr="00603353">
        <w:rPr>
          <w:color w:val="000000"/>
          <w:lang w:val="en-US"/>
        </w:rPr>
        <w:t>A class is used to specify the form of an object and it combines data representation and methods for manipulating that data into one neat package. The data and functions within a class are called members of the class.</w:t>
      </w:r>
    </w:p>
    <w:p w:rsidR="001036FE" w:rsidRPr="001036FE" w:rsidRDefault="001036FE" w:rsidP="001036FE">
      <w:pPr>
        <w:pStyle w:val="2"/>
        <w:spacing w:before="48" w:after="48"/>
        <w:ind w:right="48"/>
        <w:rPr>
          <w:rFonts w:ascii="Times New Roman" w:hAnsi="Times New Roman" w:cs="Times New Roman"/>
          <w:bCs w:val="0"/>
          <w:color w:val="121214"/>
          <w:spacing w:val="-20"/>
          <w:sz w:val="24"/>
          <w:szCs w:val="24"/>
          <w:lang w:val="en-US"/>
        </w:rPr>
      </w:pPr>
      <w:r w:rsidRPr="001036FE">
        <w:rPr>
          <w:rFonts w:ascii="Times New Roman" w:hAnsi="Times New Roman" w:cs="Times New Roman"/>
          <w:bCs w:val="0"/>
          <w:color w:val="121214"/>
          <w:spacing w:val="-20"/>
          <w:sz w:val="24"/>
          <w:szCs w:val="24"/>
          <w:lang w:val="en-US"/>
        </w:rPr>
        <w:t>C++  Class  Definitions</w:t>
      </w:r>
    </w:p>
    <w:p w:rsidR="001036FE" w:rsidRPr="002520F6" w:rsidRDefault="001036FE" w:rsidP="001036FE">
      <w:pPr>
        <w:pStyle w:val="a5"/>
        <w:spacing w:before="0" w:beforeAutospacing="0" w:after="0" w:afterAutospacing="0"/>
        <w:ind w:left="48" w:right="48"/>
        <w:jc w:val="both"/>
        <w:rPr>
          <w:lang w:val="en-US"/>
        </w:rPr>
      </w:pPr>
      <w:r w:rsidRPr="002520F6">
        <w:rPr>
          <w:lang w:val="en-US"/>
        </w:rPr>
        <w:t>When you define a class, you define a blueprint for a data type. This doesn't actually define any data, but it does define what the class name means, that is, what an object of the class will consist of and what operations can be performed on such an object.</w:t>
      </w:r>
    </w:p>
    <w:p w:rsidR="001036FE" w:rsidRPr="002520F6" w:rsidRDefault="001036FE" w:rsidP="001036FE">
      <w:pPr>
        <w:pStyle w:val="a5"/>
        <w:spacing w:before="0" w:beforeAutospacing="0" w:after="0" w:afterAutospacing="0"/>
        <w:ind w:left="48" w:right="48"/>
        <w:jc w:val="both"/>
        <w:rPr>
          <w:lang w:val="en-US"/>
        </w:rPr>
      </w:pPr>
      <w:r w:rsidRPr="002520F6">
        <w:rPr>
          <w:lang w:val="en-US"/>
        </w:rPr>
        <w:t>A class definition starts with the keyword </w:t>
      </w:r>
      <w:r w:rsidRPr="002520F6">
        <w:rPr>
          <w:b/>
          <w:bCs/>
          <w:lang w:val="en-US"/>
        </w:rPr>
        <w:t>class</w:t>
      </w:r>
      <w:r w:rsidRPr="002520F6">
        <w:rPr>
          <w:lang w:val="en-US"/>
        </w:rPr>
        <w:t> followed by the class name; and the class body, enclosed by a pair of curly braces. A class definition must be followed either by a semicolon or a list of declarations. For example, we defined the Box data type using the keyword </w:t>
      </w:r>
      <w:r w:rsidRPr="002520F6">
        <w:rPr>
          <w:b/>
          <w:bCs/>
          <w:lang w:val="en-US"/>
        </w:rPr>
        <w:t>class</w:t>
      </w:r>
      <w:r w:rsidRPr="002520F6">
        <w:rPr>
          <w:lang w:val="en-US"/>
        </w:rPr>
        <w:t> as follows −</w:t>
      </w:r>
    </w:p>
    <w:p w:rsidR="001036FE" w:rsidRPr="002520F6"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sz w:val="24"/>
          <w:szCs w:val="24"/>
          <w:lang w:val="en-US"/>
        </w:rPr>
      </w:pPr>
      <w:r w:rsidRPr="002520F6">
        <w:rPr>
          <w:rFonts w:ascii="Times New Roman" w:hAnsi="Times New Roman" w:cs="Times New Roman"/>
          <w:sz w:val="24"/>
          <w:szCs w:val="24"/>
          <w:lang w:val="en-US"/>
        </w:rPr>
        <w:t>class Box {</w:t>
      </w:r>
    </w:p>
    <w:p w:rsidR="001036FE" w:rsidRPr="002520F6"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sz w:val="24"/>
          <w:szCs w:val="24"/>
          <w:lang w:val="en-US"/>
        </w:rPr>
      </w:pPr>
      <w:r w:rsidRPr="002520F6">
        <w:rPr>
          <w:rFonts w:ascii="Times New Roman" w:hAnsi="Times New Roman" w:cs="Times New Roman"/>
          <w:sz w:val="24"/>
          <w:szCs w:val="24"/>
          <w:lang w:val="en-US"/>
        </w:rPr>
        <w:t xml:space="preserve">   public:</w:t>
      </w:r>
    </w:p>
    <w:p w:rsidR="001036FE" w:rsidRPr="002520F6"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sz w:val="24"/>
          <w:szCs w:val="24"/>
          <w:lang w:val="en-US"/>
        </w:rPr>
      </w:pPr>
      <w:r w:rsidRPr="002520F6">
        <w:rPr>
          <w:rFonts w:ascii="Times New Roman" w:hAnsi="Times New Roman" w:cs="Times New Roman"/>
          <w:sz w:val="24"/>
          <w:szCs w:val="24"/>
          <w:lang w:val="en-US"/>
        </w:rPr>
        <w:t xml:space="preserve">      double length;   // Length of a box</w:t>
      </w:r>
    </w:p>
    <w:p w:rsidR="001036FE" w:rsidRPr="002520F6"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sz w:val="24"/>
          <w:szCs w:val="24"/>
          <w:lang w:val="en-US"/>
        </w:rPr>
      </w:pPr>
      <w:r w:rsidRPr="002520F6">
        <w:rPr>
          <w:rFonts w:ascii="Times New Roman" w:hAnsi="Times New Roman" w:cs="Times New Roman"/>
          <w:sz w:val="24"/>
          <w:szCs w:val="24"/>
          <w:lang w:val="en-US"/>
        </w:rPr>
        <w:t xml:space="preserve">      double breadth;  // Breadth of a box</w:t>
      </w:r>
    </w:p>
    <w:p w:rsidR="001036FE" w:rsidRPr="002520F6"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sz w:val="24"/>
          <w:szCs w:val="24"/>
          <w:lang w:val="en-US"/>
        </w:rPr>
      </w:pPr>
      <w:r w:rsidRPr="002520F6">
        <w:rPr>
          <w:rFonts w:ascii="Times New Roman" w:hAnsi="Times New Roman" w:cs="Times New Roman"/>
          <w:sz w:val="24"/>
          <w:szCs w:val="24"/>
          <w:lang w:val="en-US"/>
        </w:rPr>
        <w:t xml:space="preserve">      double height;   // Height of a box</w:t>
      </w:r>
    </w:p>
    <w:p w:rsidR="001036FE" w:rsidRPr="002520F6"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sz w:val="24"/>
          <w:szCs w:val="24"/>
          <w:lang w:val="en-US"/>
        </w:rPr>
      </w:pPr>
      <w:r w:rsidRPr="002520F6">
        <w:rPr>
          <w:rFonts w:ascii="Times New Roman" w:hAnsi="Times New Roman" w:cs="Times New Roman"/>
          <w:sz w:val="24"/>
          <w:szCs w:val="24"/>
          <w:lang w:val="en-US"/>
        </w:rPr>
        <w:t>};</w:t>
      </w:r>
    </w:p>
    <w:p w:rsidR="001036FE" w:rsidRPr="002520F6" w:rsidRDefault="001036FE" w:rsidP="001036FE">
      <w:pPr>
        <w:pStyle w:val="a5"/>
        <w:spacing w:before="0" w:beforeAutospacing="0" w:after="0" w:afterAutospacing="0"/>
        <w:ind w:left="48" w:right="48"/>
        <w:jc w:val="both"/>
        <w:rPr>
          <w:lang w:val="en-US"/>
        </w:rPr>
      </w:pPr>
      <w:r w:rsidRPr="002520F6">
        <w:rPr>
          <w:lang w:val="en-US"/>
        </w:rPr>
        <w:t>The keyword </w:t>
      </w:r>
      <w:r w:rsidRPr="002520F6">
        <w:rPr>
          <w:b/>
          <w:bCs/>
          <w:lang w:val="en-US"/>
        </w:rPr>
        <w:t>public</w:t>
      </w:r>
      <w:r w:rsidRPr="002520F6">
        <w:rPr>
          <w:lang w:val="en-US"/>
        </w:rPr>
        <w:t xml:space="preserve"> determines the access attributes of the members of the class that follows it. A public member can be accessed from outside the class anywhere within the scope of the class object. </w:t>
      </w:r>
    </w:p>
    <w:p w:rsidR="001036FE" w:rsidRPr="001036FE" w:rsidRDefault="001036FE" w:rsidP="001036FE">
      <w:pPr>
        <w:pStyle w:val="2"/>
        <w:spacing w:before="0"/>
        <w:ind w:right="48"/>
        <w:rPr>
          <w:rFonts w:ascii="Times New Roman" w:hAnsi="Times New Roman" w:cs="Times New Roman"/>
          <w:b w:val="0"/>
          <w:bCs w:val="0"/>
          <w:color w:val="121214"/>
          <w:spacing w:val="-20"/>
          <w:sz w:val="24"/>
          <w:szCs w:val="24"/>
          <w:lang w:val="en-US"/>
        </w:rPr>
      </w:pPr>
      <w:r w:rsidRPr="001036FE">
        <w:rPr>
          <w:rFonts w:ascii="Times New Roman" w:hAnsi="Times New Roman" w:cs="Times New Roman"/>
          <w:b w:val="0"/>
          <w:bCs w:val="0"/>
          <w:color w:val="121214"/>
          <w:spacing w:val="-20"/>
          <w:sz w:val="24"/>
          <w:szCs w:val="24"/>
          <w:lang w:val="en-US"/>
        </w:rPr>
        <w:t>Define C++ Objects</w:t>
      </w:r>
    </w:p>
    <w:p w:rsidR="001036FE" w:rsidRPr="00655973" w:rsidRDefault="001036FE" w:rsidP="001036FE">
      <w:pPr>
        <w:pStyle w:val="a5"/>
        <w:spacing w:before="0" w:beforeAutospacing="0" w:after="0" w:afterAutospacing="0"/>
        <w:ind w:left="48" w:right="48"/>
        <w:jc w:val="both"/>
        <w:rPr>
          <w:color w:val="000000"/>
          <w:lang w:val="en-US"/>
        </w:rPr>
      </w:pPr>
      <w:r w:rsidRPr="00655973">
        <w:rPr>
          <w:color w:val="000000"/>
          <w:lang w:val="en-US"/>
        </w:rPr>
        <w:t>A class provides the blueprints for objects, so basically an object is created from a class. We declare objects of a class with exactly the same sort of declaration that we declare variables of basic types. Following statements declare two objects of class Box −</w:t>
      </w:r>
    </w:p>
    <w:p w:rsidR="001036FE" w:rsidRPr="00655973"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color w:val="313131"/>
          <w:sz w:val="24"/>
          <w:szCs w:val="24"/>
          <w:lang w:val="en-US"/>
        </w:rPr>
      </w:pPr>
      <w:r w:rsidRPr="00655973">
        <w:rPr>
          <w:rFonts w:ascii="Times New Roman" w:hAnsi="Times New Roman" w:cs="Times New Roman"/>
          <w:color w:val="313131"/>
          <w:sz w:val="24"/>
          <w:szCs w:val="24"/>
          <w:lang w:val="en-US"/>
        </w:rPr>
        <w:t>Box Box1;          // Declare Box1 of type Box</w:t>
      </w:r>
    </w:p>
    <w:p w:rsidR="001036FE" w:rsidRPr="00655973"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color w:val="313131"/>
          <w:sz w:val="24"/>
          <w:szCs w:val="24"/>
          <w:lang w:val="en-US"/>
        </w:rPr>
      </w:pPr>
      <w:r w:rsidRPr="00655973">
        <w:rPr>
          <w:rFonts w:ascii="Times New Roman" w:hAnsi="Times New Roman" w:cs="Times New Roman"/>
          <w:color w:val="313131"/>
          <w:sz w:val="24"/>
          <w:szCs w:val="24"/>
          <w:lang w:val="en-US"/>
        </w:rPr>
        <w:t>Box Box2;          // Declare Box2 of type Box</w:t>
      </w:r>
    </w:p>
    <w:p w:rsidR="001036FE" w:rsidRPr="00655973" w:rsidRDefault="001036FE" w:rsidP="001036FE">
      <w:pPr>
        <w:pStyle w:val="a5"/>
        <w:spacing w:before="0" w:beforeAutospacing="0" w:after="0" w:afterAutospacing="0"/>
        <w:ind w:left="48" w:right="48"/>
        <w:jc w:val="both"/>
        <w:rPr>
          <w:color w:val="000000"/>
          <w:lang w:val="en-US"/>
        </w:rPr>
      </w:pPr>
      <w:r w:rsidRPr="00655973">
        <w:rPr>
          <w:color w:val="000000"/>
          <w:lang w:val="en-US"/>
        </w:rPr>
        <w:t>Both of the objects Box1 and Box2 will have their own copy of data members.</w:t>
      </w:r>
    </w:p>
    <w:p w:rsidR="001036FE" w:rsidRPr="001036FE" w:rsidRDefault="001036FE" w:rsidP="001036FE">
      <w:pPr>
        <w:pStyle w:val="2"/>
        <w:spacing w:before="0"/>
        <w:ind w:right="48"/>
        <w:rPr>
          <w:rFonts w:ascii="Times New Roman" w:hAnsi="Times New Roman" w:cs="Times New Roman"/>
          <w:b w:val="0"/>
          <w:bCs w:val="0"/>
          <w:color w:val="121214"/>
          <w:spacing w:val="-20"/>
          <w:sz w:val="24"/>
          <w:szCs w:val="24"/>
          <w:lang w:val="en-US"/>
        </w:rPr>
      </w:pPr>
      <w:r w:rsidRPr="001036FE">
        <w:rPr>
          <w:rFonts w:ascii="Times New Roman" w:hAnsi="Times New Roman" w:cs="Times New Roman"/>
          <w:b w:val="0"/>
          <w:bCs w:val="0"/>
          <w:color w:val="121214"/>
          <w:spacing w:val="-20"/>
          <w:sz w:val="24"/>
          <w:szCs w:val="24"/>
          <w:lang w:val="en-US"/>
        </w:rPr>
        <w:t>Accessing the Data Members</w:t>
      </w:r>
    </w:p>
    <w:p w:rsidR="001036FE" w:rsidRPr="00655973" w:rsidRDefault="001036FE" w:rsidP="001036FE">
      <w:pPr>
        <w:pStyle w:val="a5"/>
        <w:spacing w:before="0" w:beforeAutospacing="0" w:after="0" w:afterAutospacing="0"/>
        <w:ind w:left="48" w:right="48"/>
        <w:jc w:val="both"/>
        <w:rPr>
          <w:color w:val="000000"/>
          <w:lang w:val="en-US"/>
        </w:rPr>
      </w:pPr>
      <w:r w:rsidRPr="00655973">
        <w:rPr>
          <w:color w:val="000000"/>
          <w:lang w:val="en-US"/>
        </w:rPr>
        <w:t>The public data members of objects of a class can be accessed using the direct member access operator (.). Let us try the following example to make the things clear −</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1036FE">
        <w:rPr>
          <w:rStyle w:val="com"/>
          <w:rFonts w:ascii="Times New Roman" w:eastAsia="Lucida Sans Unicode" w:hAnsi="Times New Roman" w:cs="Times New Roman"/>
          <w:sz w:val="24"/>
          <w:szCs w:val="24"/>
          <w:lang w:val="en-US"/>
        </w:rPr>
        <w:t>#include</w:t>
      </w:r>
      <w:r w:rsidRPr="00FB422F">
        <w:rPr>
          <w:rStyle w:val="pln"/>
          <w:rFonts w:ascii="Times New Roman" w:hAnsi="Times New Roman" w:cs="Times New Roman"/>
          <w:sz w:val="24"/>
          <w:szCs w:val="24"/>
          <w:lang w:val="en-US"/>
        </w:rPr>
        <w:t xml:space="preserve"> </w:t>
      </w:r>
      <w:r w:rsidRPr="00FB422F">
        <w:rPr>
          <w:rStyle w:val="str"/>
          <w:rFonts w:ascii="Times New Roman" w:hAnsi="Times New Roman" w:cs="Times New Roman"/>
          <w:sz w:val="24"/>
          <w:szCs w:val="24"/>
          <w:lang w:val="en-US"/>
        </w:rPr>
        <w:t>&lt;iostream&gt;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kwd"/>
          <w:rFonts w:ascii="Times New Roman" w:hAnsi="Times New Roman" w:cs="Times New Roman"/>
          <w:sz w:val="24"/>
          <w:szCs w:val="24"/>
          <w:lang w:val="en-US"/>
        </w:rPr>
        <w:t>using</w:t>
      </w:r>
      <w:r w:rsidRPr="00FB422F">
        <w:rPr>
          <w:rStyle w:val="pln"/>
          <w:rFonts w:ascii="Times New Roman" w:hAnsi="Times New Roman" w:cs="Times New Roman"/>
          <w:sz w:val="24"/>
          <w:szCs w:val="24"/>
          <w:lang w:val="en-US"/>
        </w:rPr>
        <w:t xml:space="preserve"> </w:t>
      </w:r>
      <w:r w:rsidRPr="00FB422F">
        <w:rPr>
          <w:rStyle w:val="kwd"/>
          <w:rFonts w:ascii="Times New Roman" w:hAnsi="Times New Roman" w:cs="Times New Roman"/>
          <w:sz w:val="24"/>
          <w:szCs w:val="24"/>
          <w:lang w:val="en-US"/>
        </w:rPr>
        <w:t>namespace</w:t>
      </w:r>
      <w:r w:rsidRPr="00FB422F">
        <w:rPr>
          <w:rStyle w:val="pln"/>
          <w:rFonts w:ascii="Times New Roman" w:hAnsi="Times New Roman" w:cs="Times New Roman"/>
          <w:sz w:val="24"/>
          <w:szCs w:val="24"/>
          <w:lang w:val="en-US"/>
        </w:rPr>
        <w:t xml:space="preserve"> std</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kwd"/>
          <w:rFonts w:ascii="Times New Roman" w:hAnsi="Times New Roman" w:cs="Times New Roman"/>
          <w:sz w:val="24"/>
          <w:szCs w:val="24"/>
          <w:lang w:val="en-US"/>
        </w:rPr>
        <w:t>class</w:t>
      </w: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w:t>
      </w:r>
      <w:r w:rsidRPr="00FB422F">
        <w:rPr>
          <w:rStyle w:val="pln"/>
          <w:rFonts w:ascii="Times New Roman" w:hAnsi="Times New Roman" w:cs="Times New Roman"/>
          <w:sz w:val="24"/>
          <w:szCs w:val="24"/>
          <w:lang w:val="en-US"/>
        </w:rPr>
        <w:t xml:space="preserve"> </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kwd"/>
          <w:rFonts w:ascii="Times New Roman" w:hAnsi="Times New Roman" w:cs="Times New Roman"/>
          <w:sz w:val="24"/>
          <w:szCs w:val="24"/>
          <w:lang w:val="en-US"/>
        </w:rPr>
        <w:t>public</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kwd"/>
          <w:rFonts w:ascii="Times New Roman" w:hAnsi="Times New Roman" w:cs="Times New Roman"/>
          <w:sz w:val="24"/>
          <w:szCs w:val="24"/>
          <w:lang w:val="en-US"/>
        </w:rPr>
        <w:t>double</w:t>
      </w:r>
      <w:r w:rsidRPr="00FB422F">
        <w:rPr>
          <w:rStyle w:val="pln"/>
          <w:rFonts w:ascii="Times New Roman" w:hAnsi="Times New Roman" w:cs="Times New Roman"/>
          <w:sz w:val="24"/>
          <w:szCs w:val="24"/>
          <w:lang w:val="en-US"/>
        </w:rPr>
        <w:t xml:space="preserve"> length</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Length of a box</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kwd"/>
          <w:rFonts w:ascii="Times New Roman" w:hAnsi="Times New Roman" w:cs="Times New Roman"/>
          <w:sz w:val="24"/>
          <w:szCs w:val="24"/>
          <w:lang w:val="en-US"/>
        </w:rPr>
        <w:t>double</w:t>
      </w:r>
      <w:r w:rsidRPr="00FB422F">
        <w:rPr>
          <w:rStyle w:val="pln"/>
          <w:rFonts w:ascii="Times New Roman" w:hAnsi="Times New Roman" w:cs="Times New Roman"/>
          <w:sz w:val="24"/>
          <w:szCs w:val="24"/>
          <w:lang w:val="en-US"/>
        </w:rPr>
        <w:t xml:space="preserve"> breadth</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Breadth of a box</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lastRenderedPageBreak/>
        <w:t xml:space="preserve">      </w:t>
      </w:r>
      <w:r w:rsidRPr="00FB422F">
        <w:rPr>
          <w:rStyle w:val="kwd"/>
          <w:rFonts w:ascii="Times New Roman" w:hAnsi="Times New Roman" w:cs="Times New Roman"/>
          <w:sz w:val="24"/>
          <w:szCs w:val="24"/>
          <w:lang w:val="en-US"/>
        </w:rPr>
        <w:t>double</w:t>
      </w:r>
      <w:r w:rsidRPr="00FB422F">
        <w:rPr>
          <w:rStyle w:val="pln"/>
          <w:rFonts w:ascii="Times New Roman" w:hAnsi="Times New Roman" w:cs="Times New Roman"/>
          <w:sz w:val="24"/>
          <w:szCs w:val="24"/>
          <w:lang w:val="en-US"/>
        </w:rPr>
        <w:t xml:space="preserve"> height</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Height of a box</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kwd"/>
          <w:rFonts w:ascii="Times New Roman" w:hAnsi="Times New Roman" w:cs="Times New Roman"/>
          <w:sz w:val="24"/>
          <w:szCs w:val="24"/>
          <w:lang w:val="en-US"/>
        </w:rPr>
        <w:t>int</w:t>
      </w:r>
      <w:r w:rsidRPr="00FB422F">
        <w:rPr>
          <w:rStyle w:val="pln"/>
          <w:rFonts w:ascii="Times New Roman" w:hAnsi="Times New Roman" w:cs="Times New Roman"/>
          <w:sz w:val="24"/>
          <w:szCs w:val="24"/>
          <w:lang w:val="en-US"/>
        </w:rPr>
        <w:t xml:space="preserve"> main</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w:t>
      </w: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Box1</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Declare Box1 of type Box</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w:t>
      </w: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Box2</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Declare Box2 of type Box</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kwd"/>
          <w:rFonts w:ascii="Times New Roman" w:hAnsi="Times New Roman" w:cs="Times New Roman"/>
          <w:sz w:val="24"/>
          <w:szCs w:val="24"/>
          <w:lang w:val="en-US"/>
        </w:rPr>
        <w:t>double</w:t>
      </w:r>
      <w:r w:rsidRPr="00FB422F">
        <w:rPr>
          <w:rStyle w:val="pln"/>
          <w:rFonts w:ascii="Times New Roman" w:hAnsi="Times New Roman" w:cs="Times New Roman"/>
          <w:sz w:val="24"/>
          <w:szCs w:val="24"/>
          <w:lang w:val="en-US"/>
        </w:rPr>
        <w:t xml:space="preserve"> volume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lit"/>
          <w:rFonts w:ascii="Times New Roman" w:hAnsi="Times New Roman" w:cs="Times New Roman"/>
          <w:sz w:val="24"/>
          <w:szCs w:val="24"/>
          <w:lang w:val="en-US"/>
        </w:rPr>
        <w:t>0.0</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Store the volume of a box here</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box 1 specification</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Box1</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height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lit"/>
          <w:rFonts w:ascii="Times New Roman" w:hAnsi="Times New Roman" w:cs="Times New Roman"/>
          <w:sz w:val="24"/>
          <w:szCs w:val="24"/>
          <w:lang w:val="en-US"/>
        </w:rPr>
        <w:t>5.0</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Box1</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length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lit"/>
          <w:rFonts w:ascii="Times New Roman" w:hAnsi="Times New Roman" w:cs="Times New Roman"/>
          <w:sz w:val="24"/>
          <w:szCs w:val="24"/>
          <w:lang w:val="en-US"/>
        </w:rPr>
        <w:t>6.0</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Box1</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breadth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lit"/>
          <w:rFonts w:ascii="Times New Roman" w:hAnsi="Times New Roman" w:cs="Times New Roman"/>
          <w:sz w:val="24"/>
          <w:szCs w:val="24"/>
          <w:lang w:val="en-US"/>
        </w:rPr>
        <w:t>7.0</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box 2 specification</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Box2</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height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lit"/>
          <w:rFonts w:ascii="Times New Roman" w:hAnsi="Times New Roman" w:cs="Times New Roman"/>
          <w:sz w:val="24"/>
          <w:szCs w:val="24"/>
          <w:lang w:val="en-US"/>
        </w:rPr>
        <w:t>10.0</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Box2</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length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lit"/>
          <w:rFonts w:ascii="Times New Roman" w:hAnsi="Times New Roman" w:cs="Times New Roman"/>
          <w:sz w:val="24"/>
          <w:szCs w:val="24"/>
          <w:lang w:val="en-US"/>
        </w:rPr>
        <w:t>12.0</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Box2</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breadth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lit"/>
          <w:rFonts w:ascii="Times New Roman" w:hAnsi="Times New Roman" w:cs="Times New Roman"/>
          <w:sz w:val="24"/>
          <w:szCs w:val="24"/>
          <w:lang w:val="en-US"/>
        </w:rPr>
        <w:t>13.0</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volume of box 1</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volume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Box1</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height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Box1</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length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Box1</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breadth</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cout </w:t>
      </w:r>
      <w:r w:rsidRPr="00FB422F">
        <w:rPr>
          <w:rStyle w:val="pun"/>
          <w:rFonts w:ascii="Times New Roman" w:hAnsi="Times New Roman" w:cs="Times New Roman"/>
          <w:sz w:val="24"/>
          <w:szCs w:val="24"/>
          <w:lang w:val="en-US"/>
        </w:rPr>
        <w:t>&lt;&lt;</w:t>
      </w:r>
      <w:r w:rsidRPr="00FB422F">
        <w:rPr>
          <w:rStyle w:val="pln"/>
          <w:rFonts w:ascii="Times New Roman" w:hAnsi="Times New Roman" w:cs="Times New Roman"/>
          <w:sz w:val="24"/>
          <w:szCs w:val="24"/>
          <w:lang w:val="en-US"/>
        </w:rPr>
        <w:t xml:space="preserve"> </w:t>
      </w:r>
      <w:r w:rsidRPr="00FB422F">
        <w:rPr>
          <w:rStyle w:val="str"/>
          <w:rFonts w:ascii="Times New Roman" w:hAnsi="Times New Roman" w:cs="Times New Roman"/>
          <w:sz w:val="24"/>
          <w:szCs w:val="24"/>
          <w:lang w:val="en-US"/>
        </w:rPr>
        <w:t>"Volume of Box1 : "</w:t>
      </w:r>
      <w:r w:rsidRPr="00FB422F">
        <w:rPr>
          <w:rStyle w:val="pln"/>
          <w:rFonts w:ascii="Times New Roman" w:hAnsi="Times New Roman" w:cs="Times New Roman"/>
          <w:sz w:val="24"/>
          <w:szCs w:val="24"/>
          <w:lang w:val="en-US"/>
        </w:rPr>
        <w:t xml:space="preserve"> </w:t>
      </w:r>
      <w:r w:rsidRPr="00FB422F">
        <w:rPr>
          <w:rStyle w:val="pun"/>
          <w:rFonts w:ascii="Times New Roman" w:hAnsi="Times New Roman" w:cs="Times New Roman"/>
          <w:sz w:val="24"/>
          <w:szCs w:val="24"/>
          <w:lang w:val="en-US"/>
        </w:rPr>
        <w:t>&lt;&lt;</w:t>
      </w:r>
      <w:r w:rsidRPr="00FB422F">
        <w:rPr>
          <w:rStyle w:val="pln"/>
          <w:rFonts w:ascii="Times New Roman" w:hAnsi="Times New Roman" w:cs="Times New Roman"/>
          <w:sz w:val="24"/>
          <w:szCs w:val="24"/>
          <w:lang w:val="en-US"/>
        </w:rPr>
        <w:t xml:space="preserve"> volume </w:t>
      </w:r>
      <w:r w:rsidRPr="00FB422F">
        <w:rPr>
          <w:rStyle w:val="pun"/>
          <w:rFonts w:ascii="Times New Roman" w:hAnsi="Times New Roman" w:cs="Times New Roman"/>
          <w:sz w:val="24"/>
          <w:szCs w:val="24"/>
          <w:lang w:val="en-US"/>
        </w:rPr>
        <w:t>&lt;&lt;</w:t>
      </w:r>
      <w:proofErr w:type="spellStart"/>
      <w:r w:rsidRPr="00FB422F">
        <w:rPr>
          <w:rStyle w:val="pln"/>
          <w:rFonts w:ascii="Times New Roman" w:hAnsi="Times New Roman" w:cs="Times New Roman"/>
          <w:sz w:val="24"/>
          <w:szCs w:val="24"/>
          <w:lang w:val="en-US"/>
        </w:rPr>
        <w:t>endl</w:t>
      </w:r>
      <w:proofErr w:type="spellEnd"/>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1036FE">
        <w:rPr>
          <w:rStyle w:val="com"/>
          <w:rFonts w:ascii="Times New Roman" w:eastAsia="Lucida Sans Unicode" w:hAnsi="Times New Roman" w:cs="Times New Roman"/>
          <w:sz w:val="24"/>
          <w:szCs w:val="24"/>
          <w:lang w:val="en-US"/>
        </w:rPr>
        <w:t>// volume of box 2</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volume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Box2</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height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Box2</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length </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 xml:space="preserve"> </w:t>
      </w:r>
      <w:r w:rsidRPr="00FB422F">
        <w:rPr>
          <w:rStyle w:val="typ"/>
          <w:rFonts w:ascii="Times New Roman" w:hAnsi="Times New Roman" w:cs="Times New Roman"/>
          <w:sz w:val="24"/>
          <w:szCs w:val="24"/>
          <w:lang w:val="en-US"/>
        </w:rPr>
        <w:t>Box2</w:t>
      </w:r>
      <w:r w:rsidRPr="00FB422F">
        <w:rPr>
          <w:rStyle w:val="pun"/>
          <w:rFonts w:ascii="Times New Roman" w:hAnsi="Times New Roman" w:cs="Times New Roman"/>
          <w:sz w:val="24"/>
          <w:szCs w:val="24"/>
          <w:lang w:val="en-US"/>
        </w:rPr>
        <w:t>.</w:t>
      </w:r>
      <w:r w:rsidRPr="00FB422F">
        <w:rPr>
          <w:rStyle w:val="pln"/>
          <w:rFonts w:ascii="Times New Roman" w:hAnsi="Times New Roman" w:cs="Times New Roman"/>
          <w:sz w:val="24"/>
          <w:szCs w:val="24"/>
          <w:lang w:val="en-US"/>
        </w:rPr>
        <w:t>breadth</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cout </w:t>
      </w:r>
      <w:r w:rsidRPr="00FB422F">
        <w:rPr>
          <w:rStyle w:val="pun"/>
          <w:rFonts w:ascii="Times New Roman" w:hAnsi="Times New Roman" w:cs="Times New Roman"/>
          <w:sz w:val="24"/>
          <w:szCs w:val="24"/>
          <w:lang w:val="en-US"/>
        </w:rPr>
        <w:t>&lt;&lt;</w:t>
      </w:r>
      <w:r w:rsidRPr="00FB422F">
        <w:rPr>
          <w:rStyle w:val="pln"/>
          <w:rFonts w:ascii="Times New Roman" w:hAnsi="Times New Roman" w:cs="Times New Roman"/>
          <w:sz w:val="24"/>
          <w:szCs w:val="24"/>
          <w:lang w:val="en-US"/>
        </w:rPr>
        <w:t xml:space="preserve"> </w:t>
      </w:r>
      <w:r w:rsidRPr="00FB422F">
        <w:rPr>
          <w:rStyle w:val="str"/>
          <w:rFonts w:ascii="Times New Roman" w:hAnsi="Times New Roman" w:cs="Times New Roman"/>
          <w:sz w:val="24"/>
          <w:szCs w:val="24"/>
          <w:lang w:val="en-US"/>
        </w:rPr>
        <w:t>"Volume of Box2 : "</w:t>
      </w:r>
      <w:r w:rsidRPr="00FB422F">
        <w:rPr>
          <w:rStyle w:val="pln"/>
          <w:rFonts w:ascii="Times New Roman" w:hAnsi="Times New Roman" w:cs="Times New Roman"/>
          <w:sz w:val="24"/>
          <w:szCs w:val="24"/>
          <w:lang w:val="en-US"/>
        </w:rPr>
        <w:t xml:space="preserve"> </w:t>
      </w:r>
      <w:r w:rsidRPr="00FB422F">
        <w:rPr>
          <w:rStyle w:val="pun"/>
          <w:rFonts w:ascii="Times New Roman" w:hAnsi="Times New Roman" w:cs="Times New Roman"/>
          <w:sz w:val="24"/>
          <w:szCs w:val="24"/>
          <w:lang w:val="en-US"/>
        </w:rPr>
        <w:t>&lt;&lt;</w:t>
      </w:r>
      <w:r w:rsidRPr="00FB422F">
        <w:rPr>
          <w:rStyle w:val="pln"/>
          <w:rFonts w:ascii="Times New Roman" w:hAnsi="Times New Roman" w:cs="Times New Roman"/>
          <w:sz w:val="24"/>
          <w:szCs w:val="24"/>
          <w:lang w:val="en-US"/>
        </w:rPr>
        <w:t xml:space="preserve"> volume </w:t>
      </w:r>
      <w:r w:rsidRPr="00FB422F">
        <w:rPr>
          <w:rStyle w:val="pun"/>
          <w:rFonts w:ascii="Times New Roman" w:hAnsi="Times New Roman" w:cs="Times New Roman"/>
          <w:sz w:val="24"/>
          <w:szCs w:val="24"/>
          <w:lang w:val="en-US"/>
        </w:rPr>
        <w:t>&lt;&lt;</w:t>
      </w:r>
      <w:proofErr w:type="spellStart"/>
      <w:r w:rsidRPr="00FB422F">
        <w:rPr>
          <w:rStyle w:val="pln"/>
          <w:rFonts w:ascii="Times New Roman" w:hAnsi="Times New Roman" w:cs="Times New Roman"/>
          <w:sz w:val="24"/>
          <w:szCs w:val="24"/>
          <w:lang w:val="en-US"/>
        </w:rPr>
        <w:t>endl</w:t>
      </w:r>
      <w:proofErr w:type="spellEnd"/>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FB422F">
        <w:rPr>
          <w:rStyle w:val="pln"/>
          <w:rFonts w:ascii="Times New Roman" w:hAnsi="Times New Roman" w:cs="Times New Roman"/>
          <w:sz w:val="24"/>
          <w:szCs w:val="24"/>
          <w:lang w:val="en-US"/>
        </w:rPr>
        <w:t xml:space="preserve">   </w:t>
      </w:r>
      <w:r w:rsidRPr="00FB422F">
        <w:rPr>
          <w:rStyle w:val="kwd"/>
          <w:rFonts w:ascii="Times New Roman" w:hAnsi="Times New Roman" w:cs="Times New Roman"/>
          <w:sz w:val="24"/>
          <w:szCs w:val="24"/>
          <w:lang w:val="en-US"/>
        </w:rPr>
        <w:t>return</w:t>
      </w:r>
      <w:r w:rsidRPr="00FB422F">
        <w:rPr>
          <w:rStyle w:val="pln"/>
          <w:rFonts w:ascii="Times New Roman" w:hAnsi="Times New Roman" w:cs="Times New Roman"/>
          <w:sz w:val="24"/>
          <w:szCs w:val="24"/>
          <w:lang w:val="en-US"/>
        </w:rPr>
        <w:t xml:space="preserve"> </w:t>
      </w:r>
      <w:r w:rsidRPr="00FB422F">
        <w:rPr>
          <w:rStyle w:val="lit"/>
          <w:rFonts w:ascii="Times New Roman" w:hAnsi="Times New Roman" w:cs="Times New Roman"/>
          <w:sz w:val="24"/>
          <w:szCs w:val="24"/>
          <w:lang w:val="en-US"/>
        </w:rPr>
        <w:t>0</w:t>
      </w:r>
      <w:r w:rsidRPr="00FB422F">
        <w:rPr>
          <w:rStyle w:val="pun"/>
          <w:rFonts w:ascii="Times New Roman" w:hAnsi="Times New Roman" w:cs="Times New Roman"/>
          <w:sz w:val="24"/>
          <w:szCs w:val="24"/>
          <w:lang w:val="en-US"/>
        </w:rPr>
        <w:t>;</w:t>
      </w:r>
    </w:p>
    <w:p w:rsidR="001036FE" w:rsidRPr="00FB422F" w:rsidRDefault="001036FE" w:rsidP="001036FE">
      <w:pPr>
        <w:pStyle w:val="HTML"/>
        <w:pBdr>
          <w:top w:val="single" w:sz="8" w:space="5" w:color="D6D6D6"/>
          <w:left w:val="single" w:sz="8" w:space="5" w:color="D6D6D6"/>
          <w:bottom w:val="single" w:sz="8" w:space="5" w:color="D6D6D6"/>
          <w:right w:val="single" w:sz="8" w:space="5" w:color="D6D6D6"/>
        </w:pBdr>
        <w:rPr>
          <w:rFonts w:ascii="Times New Roman" w:hAnsi="Times New Roman" w:cs="Times New Roman"/>
          <w:sz w:val="24"/>
          <w:szCs w:val="24"/>
          <w:lang w:val="en-US"/>
        </w:rPr>
      </w:pPr>
      <w:r w:rsidRPr="00FB422F">
        <w:rPr>
          <w:rStyle w:val="pun"/>
          <w:rFonts w:ascii="Times New Roman" w:hAnsi="Times New Roman" w:cs="Times New Roman"/>
          <w:sz w:val="24"/>
          <w:szCs w:val="24"/>
          <w:lang w:val="en-US"/>
        </w:rPr>
        <w:t>}</w:t>
      </w:r>
    </w:p>
    <w:p w:rsidR="001036FE" w:rsidRPr="00655973" w:rsidRDefault="001036FE" w:rsidP="001036FE">
      <w:pPr>
        <w:pStyle w:val="a5"/>
        <w:spacing w:before="0" w:beforeAutospacing="0" w:after="0" w:afterAutospacing="0"/>
        <w:ind w:left="48" w:right="48"/>
        <w:jc w:val="both"/>
        <w:rPr>
          <w:color w:val="000000"/>
          <w:lang w:val="en-US"/>
        </w:rPr>
      </w:pPr>
      <w:r w:rsidRPr="00655973">
        <w:rPr>
          <w:color w:val="000000"/>
          <w:lang w:val="en-US"/>
        </w:rPr>
        <w:t>When the above code is compiled and executed, it produces the following result −</w:t>
      </w:r>
    </w:p>
    <w:p w:rsidR="001036FE" w:rsidRPr="00655973"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color w:val="313131"/>
          <w:sz w:val="24"/>
          <w:szCs w:val="24"/>
          <w:lang w:val="en-US"/>
        </w:rPr>
      </w:pPr>
      <w:r w:rsidRPr="00655973">
        <w:rPr>
          <w:rFonts w:ascii="Times New Roman" w:hAnsi="Times New Roman" w:cs="Times New Roman"/>
          <w:color w:val="313131"/>
          <w:sz w:val="24"/>
          <w:szCs w:val="24"/>
          <w:lang w:val="en-US"/>
        </w:rPr>
        <w:t>Volume of Box1 : 210</w:t>
      </w:r>
    </w:p>
    <w:p w:rsidR="001036FE" w:rsidRPr="00655973" w:rsidRDefault="001036FE" w:rsidP="001036FE">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color w:val="313131"/>
          <w:sz w:val="24"/>
          <w:szCs w:val="24"/>
          <w:lang w:val="en-US"/>
        </w:rPr>
      </w:pPr>
      <w:r w:rsidRPr="00655973">
        <w:rPr>
          <w:rFonts w:ascii="Times New Roman" w:hAnsi="Times New Roman" w:cs="Times New Roman"/>
          <w:color w:val="313131"/>
          <w:sz w:val="24"/>
          <w:szCs w:val="24"/>
          <w:lang w:val="en-US"/>
        </w:rPr>
        <w:t>Volume of Box2 : 1560</w:t>
      </w:r>
    </w:p>
    <w:p w:rsidR="001036FE" w:rsidRPr="00655973" w:rsidRDefault="001036FE" w:rsidP="001036FE">
      <w:pPr>
        <w:pStyle w:val="a5"/>
        <w:spacing w:before="0" w:beforeAutospacing="0" w:after="0" w:afterAutospacing="0"/>
        <w:ind w:left="48" w:right="48"/>
        <w:jc w:val="both"/>
        <w:rPr>
          <w:color w:val="000000"/>
          <w:lang w:val="en-US"/>
        </w:rPr>
      </w:pPr>
      <w:r w:rsidRPr="00655973">
        <w:rPr>
          <w:color w:val="000000"/>
          <w:lang w:val="en-US"/>
        </w:rPr>
        <w:t xml:space="preserve">It is important to note that private and protected members </w:t>
      </w:r>
      <w:proofErr w:type="spellStart"/>
      <w:r w:rsidRPr="00655973">
        <w:rPr>
          <w:color w:val="000000"/>
          <w:lang w:val="en-US"/>
        </w:rPr>
        <w:t>can not</w:t>
      </w:r>
      <w:proofErr w:type="spellEnd"/>
      <w:r w:rsidRPr="00655973">
        <w:rPr>
          <w:color w:val="000000"/>
          <w:lang w:val="en-US"/>
        </w:rPr>
        <w:t xml:space="preserve"> be accessed directly using direct member access operator (.). We will learn how private and protected members can be accessed.</w:t>
      </w:r>
    </w:p>
    <w:p w:rsidR="001036FE" w:rsidRPr="00655973" w:rsidRDefault="001036FE" w:rsidP="001036FE">
      <w:pPr>
        <w:spacing w:after="0" w:line="240" w:lineRule="auto"/>
        <w:jc w:val="both"/>
        <w:rPr>
          <w:rFonts w:ascii="Times New Roman" w:hAnsi="Times New Roman" w:cs="Times New Roman"/>
          <w:b/>
          <w:sz w:val="24"/>
          <w:szCs w:val="24"/>
          <w:lang w:val="en-US"/>
        </w:rPr>
      </w:pPr>
    </w:p>
    <w:p w:rsidR="001036FE" w:rsidRPr="001036FE" w:rsidRDefault="001036FE" w:rsidP="001036FE">
      <w:pPr>
        <w:pStyle w:val="1"/>
        <w:spacing w:before="0" w:after="0"/>
        <w:ind w:right="48"/>
        <w:jc w:val="center"/>
        <w:rPr>
          <w:bCs w:val="0"/>
          <w:color w:val="121214"/>
          <w:spacing w:val="-20"/>
          <w:sz w:val="24"/>
          <w:szCs w:val="24"/>
          <w:lang w:val="en-US"/>
        </w:rPr>
      </w:pPr>
      <w:r w:rsidRPr="001036FE">
        <w:rPr>
          <w:bCs w:val="0"/>
          <w:color w:val="121214"/>
          <w:spacing w:val="-20"/>
          <w:sz w:val="24"/>
          <w:szCs w:val="24"/>
          <w:lang w:val="en-US"/>
        </w:rPr>
        <w:t>C++ Inheritance</w:t>
      </w:r>
    </w:p>
    <w:p w:rsidR="001036FE" w:rsidRPr="004B4635" w:rsidRDefault="001036FE" w:rsidP="001036FE">
      <w:pPr>
        <w:spacing w:after="0" w:line="240" w:lineRule="auto"/>
        <w:ind w:left="48" w:right="48"/>
        <w:jc w:val="both"/>
        <w:rPr>
          <w:rFonts w:ascii="Times New Roman" w:eastAsia="Times New Roman" w:hAnsi="Times New Roman" w:cs="Times New Roman"/>
          <w:color w:val="000000"/>
          <w:sz w:val="24"/>
          <w:szCs w:val="24"/>
          <w:lang w:val="en-US"/>
        </w:rPr>
      </w:pPr>
      <w:r w:rsidRPr="004B4635">
        <w:rPr>
          <w:rFonts w:ascii="Times New Roman" w:eastAsia="Times New Roman" w:hAnsi="Times New Roman" w:cs="Times New Roman"/>
          <w:color w:val="000000"/>
          <w:sz w:val="24"/>
          <w:szCs w:val="24"/>
          <w:lang w:val="en-US"/>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1036FE" w:rsidRPr="004B4635" w:rsidRDefault="001036FE" w:rsidP="001036FE">
      <w:pPr>
        <w:spacing w:after="0" w:line="240" w:lineRule="auto"/>
        <w:ind w:left="48" w:right="48"/>
        <w:jc w:val="both"/>
        <w:rPr>
          <w:rFonts w:ascii="Times New Roman" w:eastAsia="Times New Roman" w:hAnsi="Times New Roman" w:cs="Times New Roman"/>
          <w:color w:val="000000"/>
          <w:sz w:val="24"/>
          <w:szCs w:val="24"/>
          <w:lang w:val="en-US"/>
        </w:rPr>
      </w:pPr>
      <w:r w:rsidRPr="004B4635">
        <w:rPr>
          <w:rFonts w:ascii="Times New Roman" w:eastAsia="Times New Roman" w:hAnsi="Times New Roman" w:cs="Times New Roman"/>
          <w:color w:val="000000"/>
          <w:sz w:val="24"/>
          <w:szCs w:val="24"/>
          <w:lang w:val="en-US"/>
        </w:rPr>
        <w:t>When creating a class, instead of writing completely new data members and member functions, the programmer can designate that the new class should inherit the members of an existing class. This existing class is called the </w:t>
      </w:r>
      <w:proofErr w:type="spellStart"/>
      <w:r w:rsidRPr="004B4635">
        <w:rPr>
          <w:rFonts w:ascii="Times New Roman" w:eastAsia="Times New Roman" w:hAnsi="Times New Roman" w:cs="Times New Roman"/>
          <w:b/>
          <w:bCs/>
          <w:color w:val="000000"/>
          <w:sz w:val="24"/>
          <w:szCs w:val="24"/>
          <w:lang w:val="en-US"/>
        </w:rPr>
        <w:t>base</w:t>
      </w:r>
      <w:r w:rsidRPr="004B4635">
        <w:rPr>
          <w:rFonts w:ascii="Times New Roman" w:eastAsia="Times New Roman" w:hAnsi="Times New Roman" w:cs="Times New Roman"/>
          <w:color w:val="000000"/>
          <w:sz w:val="24"/>
          <w:szCs w:val="24"/>
          <w:lang w:val="en-US"/>
        </w:rPr>
        <w:t>class</w:t>
      </w:r>
      <w:proofErr w:type="spellEnd"/>
      <w:r w:rsidRPr="004B4635">
        <w:rPr>
          <w:rFonts w:ascii="Times New Roman" w:eastAsia="Times New Roman" w:hAnsi="Times New Roman" w:cs="Times New Roman"/>
          <w:color w:val="000000"/>
          <w:sz w:val="24"/>
          <w:szCs w:val="24"/>
          <w:lang w:val="en-US"/>
        </w:rPr>
        <w:t>, and the new class is referred to as the </w:t>
      </w:r>
      <w:r w:rsidRPr="004B4635">
        <w:rPr>
          <w:rFonts w:ascii="Times New Roman" w:eastAsia="Times New Roman" w:hAnsi="Times New Roman" w:cs="Times New Roman"/>
          <w:b/>
          <w:bCs/>
          <w:color w:val="000000"/>
          <w:sz w:val="24"/>
          <w:szCs w:val="24"/>
          <w:lang w:val="en-US"/>
        </w:rPr>
        <w:t>derived</w:t>
      </w:r>
      <w:r w:rsidRPr="004B4635">
        <w:rPr>
          <w:rFonts w:ascii="Times New Roman" w:eastAsia="Times New Roman" w:hAnsi="Times New Roman" w:cs="Times New Roman"/>
          <w:color w:val="000000"/>
          <w:sz w:val="24"/>
          <w:szCs w:val="24"/>
          <w:lang w:val="en-US"/>
        </w:rPr>
        <w:t> class.</w:t>
      </w:r>
    </w:p>
    <w:p w:rsidR="001036FE" w:rsidRPr="004B4635" w:rsidRDefault="001036FE" w:rsidP="001036FE">
      <w:pPr>
        <w:spacing w:after="0" w:line="240" w:lineRule="auto"/>
        <w:ind w:left="48" w:right="48"/>
        <w:jc w:val="both"/>
        <w:rPr>
          <w:rFonts w:ascii="Times New Roman" w:eastAsia="Times New Roman" w:hAnsi="Times New Roman" w:cs="Times New Roman"/>
          <w:color w:val="000000"/>
          <w:sz w:val="24"/>
          <w:szCs w:val="24"/>
          <w:lang w:val="en-US"/>
        </w:rPr>
      </w:pPr>
      <w:r w:rsidRPr="004B4635">
        <w:rPr>
          <w:rFonts w:ascii="Times New Roman" w:eastAsia="Times New Roman" w:hAnsi="Times New Roman" w:cs="Times New Roman"/>
          <w:color w:val="000000"/>
          <w:sz w:val="24"/>
          <w:szCs w:val="24"/>
          <w:lang w:val="en-US"/>
        </w:rPr>
        <w:t>The idea of inheritance implements the </w:t>
      </w:r>
      <w:r w:rsidRPr="004B4635">
        <w:rPr>
          <w:rFonts w:ascii="Times New Roman" w:eastAsia="Times New Roman" w:hAnsi="Times New Roman" w:cs="Times New Roman"/>
          <w:b/>
          <w:bCs/>
          <w:color w:val="000000"/>
          <w:sz w:val="24"/>
          <w:szCs w:val="24"/>
          <w:lang w:val="en-US"/>
        </w:rPr>
        <w:t>is a</w:t>
      </w:r>
      <w:r w:rsidRPr="004B4635">
        <w:rPr>
          <w:rFonts w:ascii="Times New Roman" w:eastAsia="Times New Roman" w:hAnsi="Times New Roman" w:cs="Times New Roman"/>
          <w:color w:val="000000"/>
          <w:sz w:val="24"/>
          <w:szCs w:val="24"/>
          <w:lang w:val="en-US"/>
        </w:rPr>
        <w:t> relationship. For example, mammal IS-A animal, dog IS-A mammal hence dog IS-A animal as well and so on.</w:t>
      </w:r>
    </w:p>
    <w:p w:rsidR="001036FE" w:rsidRPr="004B4635" w:rsidRDefault="001036FE" w:rsidP="001036FE">
      <w:pPr>
        <w:spacing w:after="0" w:line="240" w:lineRule="auto"/>
        <w:ind w:right="48"/>
        <w:outlineLvl w:val="1"/>
        <w:rPr>
          <w:rFonts w:ascii="Times New Roman" w:eastAsia="Times New Roman" w:hAnsi="Times New Roman" w:cs="Times New Roman"/>
          <w:color w:val="121214"/>
          <w:spacing w:val="-20"/>
          <w:sz w:val="24"/>
          <w:szCs w:val="24"/>
          <w:lang w:val="en-US"/>
        </w:rPr>
      </w:pPr>
      <w:r w:rsidRPr="004B4635">
        <w:rPr>
          <w:rFonts w:ascii="Times New Roman" w:eastAsia="Times New Roman" w:hAnsi="Times New Roman" w:cs="Times New Roman"/>
          <w:color w:val="121214"/>
          <w:spacing w:val="-20"/>
          <w:sz w:val="24"/>
          <w:szCs w:val="24"/>
          <w:lang w:val="en-US"/>
        </w:rPr>
        <w:t>Base and Derived Classes</w:t>
      </w:r>
    </w:p>
    <w:p w:rsidR="001036FE" w:rsidRPr="004B4635" w:rsidRDefault="001036FE" w:rsidP="001036FE">
      <w:pPr>
        <w:spacing w:after="0" w:line="240" w:lineRule="auto"/>
        <w:ind w:left="48" w:right="48"/>
        <w:jc w:val="both"/>
        <w:rPr>
          <w:rFonts w:ascii="Times New Roman" w:eastAsia="Times New Roman" w:hAnsi="Times New Roman" w:cs="Times New Roman"/>
          <w:color w:val="000000"/>
          <w:sz w:val="24"/>
          <w:szCs w:val="24"/>
          <w:lang w:val="en-US"/>
        </w:rPr>
      </w:pPr>
      <w:r w:rsidRPr="004B4635">
        <w:rPr>
          <w:rFonts w:ascii="Times New Roman" w:eastAsia="Times New Roman" w:hAnsi="Times New Roman" w:cs="Times New Roman"/>
          <w:color w:val="000000"/>
          <w:sz w:val="24"/>
          <w:szCs w:val="24"/>
          <w:lang w:val="en-US"/>
        </w:rPr>
        <w:t xml:space="preserve">A class can be derived from more than one classes, which means it can inherit data and functions from multiple base classes. To define a derived class, we use a class derivation list to </w:t>
      </w:r>
      <w:r w:rsidRPr="004B4635">
        <w:rPr>
          <w:rFonts w:ascii="Times New Roman" w:eastAsia="Times New Roman" w:hAnsi="Times New Roman" w:cs="Times New Roman"/>
          <w:color w:val="000000"/>
          <w:sz w:val="24"/>
          <w:szCs w:val="24"/>
          <w:lang w:val="en-US"/>
        </w:rPr>
        <w:lastRenderedPageBreak/>
        <w:t>specify the base class(</w:t>
      </w:r>
      <w:proofErr w:type="spellStart"/>
      <w:r w:rsidRPr="004B4635">
        <w:rPr>
          <w:rFonts w:ascii="Times New Roman" w:eastAsia="Times New Roman" w:hAnsi="Times New Roman" w:cs="Times New Roman"/>
          <w:color w:val="000000"/>
          <w:sz w:val="24"/>
          <w:szCs w:val="24"/>
          <w:lang w:val="en-US"/>
        </w:rPr>
        <w:t>es</w:t>
      </w:r>
      <w:proofErr w:type="spellEnd"/>
      <w:r w:rsidRPr="004B4635">
        <w:rPr>
          <w:rFonts w:ascii="Times New Roman" w:eastAsia="Times New Roman" w:hAnsi="Times New Roman" w:cs="Times New Roman"/>
          <w:color w:val="000000"/>
          <w:sz w:val="24"/>
          <w:szCs w:val="24"/>
          <w:lang w:val="en-US"/>
        </w:rPr>
        <w:t>). A class derivation list names one or more base classes and has the form −</w:t>
      </w:r>
    </w:p>
    <w:p w:rsidR="001036FE" w:rsidRPr="004B4635" w:rsidRDefault="001036FE" w:rsidP="001036F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lang w:val="en-US"/>
        </w:rPr>
      </w:pPr>
      <w:r w:rsidRPr="004B4635">
        <w:rPr>
          <w:rFonts w:ascii="Times New Roman" w:eastAsia="Times New Roman" w:hAnsi="Times New Roman" w:cs="Times New Roman"/>
          <w:color w:val="313131"/>
          <w:sz w:val="24"/>
          <w:szCs w:val="24"/>
          <w:lang w:val="en-US"/>
        </w:rPr>
        <w:t>class derived-class: access-</w:t>
      </w:r>
      <w:proofErr w:type="spellStart"/>
      <w:r w:rsidRPr="004B4635">
        <w:rPr>
          <w:rFonts w:ascii="Times New Roman" w:eastAsia="Times New Roman" w:hAnsi="Times New Roman" w:cs="Times New Roman"/>
          <w:color w:val="313131"/>
          <w:sz w:val="24"/>
          <w:szCs w:val="24"/>
          <w:lang w:val="en-US"/>
        </w:rPr>
        <w:t>specifier</w:t>
      </w:r>
      <w:proofErr w:type="spellEnd"/>
      <w:r w:rsidRPr="004B4635">
        <w:rPr>
          <w:rFonts w:ascii="Times New Roman" w:eastAsia="Times New Roman" w:hAnsi="Times New Roman" w:cs="Times New Roman"/>
          <w:color w:val="313131"/>
          <w:sz w:val="24"/>
          <w:szCs w:val="24"/>
          <w:lang w:val="en-US"/>
        </w:rPr>
        <w:t xml:space="preserve"> base-class</w:t>
      </w:r>
    </w:p>
    <w:p w:rsidR="001036FE" w:rsidRPr="004B4635" w:rsidRDefault="001036FE" w:rsidP="001036FE">
      <w:pPr>
        <w:spacing w:after="0" w:line="240" w:lineRule="auto"/>
        <w:ind w:left="48" w:right="48"/>
        <w:jc w:val="both"/>
        <w:rPr>
          <w:rFonts w:ascii="Times New Roman" w:eastAsia="Times New Roman" w:hAnsi="Times New Roman" w:cs="Times New Roman"/>
          <w:color w:val="000000"/>
          <w:sz w:val="24"/>
          <w:szCs w:val="24"/>
          <w:lang w:val="en-US"/>
        </w:rPr>
      </w:pPr>
      <w:r w:rsidRPr="004B4635">
        <w:rPr>
          <w:rFonts w:ascii="Times New Roman" w:eastAsia="Times New Roman" w:hAnsi="Times New Roman" w:cs="Times New Roman"/>
          <w:color w:val="000000"/>
          <w:sz w:val="24"/>
          <w:szCs w:val="24"/>
          <w:lang w:val="en-US"/>
        </w:rPr>
        <w:t>Where access-</w:t>
      </w:r>
      <w:proofErr w:type="spellStart"/>
      <w:r w:rsidRPr="004B4635">
        <w:rPr>
          <w:rFonts w:ascii="Times New Roman" w:eastAsia="Times New Roman" w:hAnsi="Times New Roman" w:cs="Times New Roman"/>
          <w:color w:val="000000"/>
          <w:sz w:val="24"/>
          <w:szCs w:val="24"/>
          <w:lang w:val="en-US"/>
        </w:rPr>
        <w:t>specifier</w:t>
      </w:r>
      <w:proofErr w:type="spellEnd"/>
      <w:r w:rsidRPr="004B4635">
        <w:rPr>
          <w:rFonts w:ascii="Times New Roman" w:eastAsia="Times New Roman" w:hAnsi="Times New Roman" w:cs="Times New Roman"/>
          <w:color w:val="000000"/>
          <w:sz w:val="24"/>
          <w:szCs w:val="24"/>
          <w:lang w:val="en-US"/>
        </w:rPr>
        <w:t xml:space="preserve"> is one of </w:t>
      </w:r>
      <w:r w:rsidRPr="004B4635">
        <w:rPr>
          <w:rFonts w:ascii="Times New Roman" w:eastAsia="Times New Roman" w:hAnsi="Times New Roman" w:cs="Times New Roman"/>
          <w:b/>
          <w:bCs/>
          <w:color w:val="000000"/>
          <w:sz w:val="24"/>
          <w:szCs w:val="24"/>
          <w:lang w:val="en-US"/>
        </w:rPr>
        <w:t>public, protected,</w:t>
      </w:r>
      <w:r w:rsidRPr="004B4635">
        <w:rPr>
          <w:rFonts w:ascii="Times New Roman" w:eastAsia="Times New Roman" w:hAnsi="Times New Roman" w:cs="Times New Roman"/>
          <w:color w:val="000000"/>
          <w:sz w:val="24"/>
          <w:szCs w:val="24"/>
          <w:lang w:val="en-US"/>
        </w:rPr>
        <w:t> or </w:t>
      </w:r>
      <w:r w:rsidRPr="004B4635">
        <w:rPr>
          <w:rFonts w:ascii="Times New Roman" w:eastAsia="Times New Roman" w:hAnsi="Times New Roman" w:cs="Times New Roman"/>
          <w:b/>
          <w:bCs/>
          <w:color w:val="000000"/>
          <w:sz w:val="24"/>
          <w:szCs w:val="24"/>
          <w:lang w:val="en-US"/>
        </w:rPr>
        <w:t>private</w:t>
      </w:r>
      <w:r w:rsidRPr="004B4635">
        <w:rPr>
          <w:rFonts w:ascii="Times New Roman" w:eastAsia="Times New Roman" w:hAnsi="Times New Roman" w:cs="Times New Roman"/>
          <w:color w:val="000000"/>
          <w:sz w:val="24"/>
          <w:szCs w:val="24"/>
          <w:lang w:val="en-US"/>
        </w:rPr>
        <w:t>, and base-class is the name of a previously defined class. If the access-</w:t>
      </w:r>
      <w:proofErr w:type="spellStart"/>
      <w:r w:rsidRPr="004B4635">
        <w:rPr>
          <w:rFonts w:ascii="Times New Roman" w:eastAsia="Times New Roman" w:hAnsi="Times New Roman" w:cs="Times New Roman"/>
          <w:color w:val="000000"/>
          <w:sz w:val="24"/>
          <w:szCs w:val="24"/>
          <w:lang w:val="en-US"/>
        </w:rPr>
        <w:t>specifier</w:t>
      </w:r>
      <w:proofErr w:type="spellEnd"/>
      <w:r w:rsidRPr="004B4635">
        <w:rPr>
          <w:rFonts w:ascii="Times New Roman" w:eastAsia="Times New Roman" w:hAnsi="Times New Roman" w:cs="Times New Roman"/>
          <w:color w:val="000000"/>
          <w:sz w:val="24"/>
          <w:szCs w:val="24"/>
          <w:lang w:val="en-US"/>
        </w:rPr>
        <w:t xml:space="preserve"> is not used, then it is private by default.</w:t>
      </w:r>
    </w:p>
    <w:p w:rsidR="001036FE" w:rsidRPr="004B4635" w:rsidRDefault="001036FE" w:rsidP="001036FE">
      <w:pPr>
        <w:spacing w:after="0" w:line="240" w:lineRule="auto"/>
        <w:ind w:left="48" w:right="48"/>
        <w:jc w:val="both"/>
        <w:rPr>
          <w:rFonts w:ascii="Times New Roman" w:eastAsia="Times New Roman" w:hAnsi="Times New Roman" w:cs="Times New Roman"/>
          <w:color w:val="000000"/>
          <w:sz w:val="24"/>
          <w:szCs w:val="24"/>
          <w:lang w:val="en-US"/>
        </w:rPr>
      </w:pPr>
      <w:r w:rsidRPr="004B4635">
        <w:rPr>
          <w:rFonts w:ascii="Times New Roman" w:eastAsia="Times New Roman" w:hAnsi="Times New Roman" w:cs="Times New Roman"/>
          <w:color w:val="000000"/>
          <w:sz w:val="24"/>
          <w:szCs w:val="24"/>
          <w:lang w:val="en-US"/>
        </w:rPr>
        <w:t>Consider a base class </w:t>
      </w:r>
      <w:r w:rsidRPr="004B4635">
        <w:rPr>
          <w:rFonts w:ascii="Times New Roman" w:eastAsia="Times New Roman" w:hAnsi="Times New Roman" w:cs="Times New Roman"/>
          <w:b/>
          <w:bCs/>
          <w:color w:val="000000"/>
          <w:sz w:val="24"/>
          <w:szCs w:val="24"/>
          <w:lang w:val="en-US"/>
        </w:rPr>
        <w:t>Shape</w:t>
      </w:r>
      <w:r w:rsidRPr="004B4635">
        <w:rPr>
          <w:rFonts w:ascii="Times New Roman" w:eastAsia="Times New Roman" w:hAnsi="Times New Roman" w:cs="Times New Roman"/>
          <w:color w:val="000000"/>
          <w:sz w:val="24"/>
          <w:szCs w:val="24"/>
          <w:lang w:val="en-US"/>
        </w:rPr>
        <w:t> and its derived class </w:t>
      </w:r>
      <w:r w:rsidRPr="004B4635">
        <w:rPr>
          <w:rFonts w:ascii="Times New Roman" w:eastAsia="Times New Roman" w:hAnsi="Times New Roman" w:cs="Times New Roman"/>
          <w:b/>
          <w:bCs/>
          <w:color w:val="000000"/>
          <w:sz w:val="24"/>
          <w:szCs w:val="24"/>
          <w:lang w:val="en-US"/>
        </w:rPr>
        <w:t>Rectangle</w:t>
      </w:r>
      <w:r w:rsidRPr="004B4635">
        <w:rPr>
          <w:rFonts w:ascii="Times New Roman" w:eastAsia="Times New Roman" w:hAnsi="Times New Roman" w:cs="Times New Roman"/>
          <w:color w:val="000000"/>
          <w:sz w:val="24"/>
          <w:szCs w:val="24"/>
          <w:lang w:val="en-US"/>
        </w:rPr>
        <w:t> as follows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#include &lt;iostream&gt;</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using namespace std;</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Base class</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class Shape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public:</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void </w:t>
      </w:r>
      <w:proofErr w:type="spellStart"/>
      <w:r w:rsidRPr="002E68ED">
        <w:rPr>
          <w:rFonts w:ascii="Times New Roman" w:eastAsia="Times New Roman" w:hAnsi="Times New Roman" w:cs="Times New Roman"/>
          <w:sz w:val="24"/>
          <w:szCs w:val="24"/>
          <w:lang w:val="en-US"/>
        </w:rPr>
        <w:t>setWidth</w:t>
      </w:r>
      <w:proofErr w:type="spellEnd"/>
      <w:r w:rsidRPr="002E68ED">
        <w:rPr>
          <w:rFonts w:ascii="Times New Roman" w:eastAsia="Times New Roman" w:hAnsi="Times New Roman" w:cs="Times New Roman"/>
          <w:sz w:val="24"/>
          <w:szCs w:val="24"/>
          <w:lang w:val="en-US"/>
        </w:rPr>
        <w:t>(int w)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width = w;</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void </w:t>
      </w:r>
      <w:proofErr w:type="spellStart"/>
      <w:r w:rsidRPr="002E68ED">
        <w:rPr>
          <w:rFonts w:ascii="Times New Roman" w:eastAsia="Times New Roman" w:hAnsi="Times New Roman" w:cs="Times New Roman"/>
          <w:sz w:val="24"/>
          <w:szCs w:val="24"/>
          <w:lang w:val="en-US"/>
        </w:rPr>
        <w:t>setHeight</w:t>
      </w:r>
      <w:proofErr w:type="spellEnd"/>
      <w:r w:rsidRPr="002E68ED">
        <w:rPr>
          <w:rFonts w:ascii="Times New Roman" w:eastAsia="Times New Roman" w:hAnsi="Times New Roman" w:cs="Times New Roman"/>
          <w:sz w:val="24"/>
          <w:szCs w:val="24"/>
          <w:lang w:val="en-US"/>
        </w:rPr>
        <w:t>(int h)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height = h;</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protected:</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int width;</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int height;</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Derived class</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class Rectangle: public Shape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public:</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int </w:t>
      </w:r>
      <w:proofErr w:type="spellStart"/>
      <w:r w:rsidRPr="002E68ED">
        <w:rPr>
          <w:rFonts w:ascii="Times New Roman" w:eastAsia="Times New Roman" w:hAnsi="Times New Roman" w:cs="Times New Roman"/>
          <w:sz w:val="24"/>
          <w:szCs w:val="24"/>
          <w:lang w:val="en-US"/>
        </w:rPr>
        <w:t>getArea</w:t>
      </w:r>
      <w:proofErr w:type="spellEnd"/>
      <w:r w:rsidRPr="002E68ED">
        <w:rPr>
          <w:rFonts w:ascii="Times New Roman" w:eastAsia="Times New Roman" w:hAnsi="Times New Roman" w:cs="Times New Roman"/>
          <w:sz w:val="24"/>
          <w:szCs w:val="24"/>
          <w:lang w:val="en-US"/>
        </w:rPr>
        <w:t xml:space="preserve">() {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return (width * height);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int main(void)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Rectangle </w:t>
      </w:r>
      <w:proofErr w:type="spellStart"/>
      <w:r w:rsidRPr="002E68ED">
        <w:rPr>
          <w:rFonts w:ascii="Times New Roman" w:eastAsia="Times New Roman" w:hAnsi="Times New Roman" w:cs="Times New Roman"/>
          <w:sz w:val="24"/>
          <w:szCs w:val="24"/>
          <w:lang w:val="en-US"/>
        </w:rPr>
        <w:t>Rect</w:t>
      </w:r>
      <w:proofErr w:type="spellEnd"/>
      <w:r w:rsidRPr="002E68ED">
        <w:rPr>
          <w:rFonts w:ascii="Times New Roman" w:eastAsia="Times New Roman" w:hAnsi="Times New Roman" w:cs="Times New Roman"/>
          <w:sz w:val="24"/>
          <w:szCs w:val="24"/>
          <w:lang w:val="en-US"/>
        </w:rPr>
        <w:t>;</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w:t>
      </w:r>
      <w:proofErr w:type="spellStart"/>
      <w:r w:rsidRPr="002E68ED">
        <w:rPr>
          <w:rFonts w:ascii="Times New Roman" w:eastAsia="Times New Roman" w:hAnsi="Times New Roman" w:cs="Times New Roman"/>
          <w:sz w:val="24"/>
          <w:szCs w:val="24"/>
          <w:lang w:val="en-US"/>
        </w:rPr>
        <w:t>Rect.setWidth</w:t>
      </w:r>
      <w:proofErr w:type="spellEnd"/>
      <w:r w:rsidRPr="002E68ED">
        <w:rPr>
          <w:rFonts w:ascii="Times New Roman" w:eastAsia="Times New Roman" w:hAnsi="Times New Roman" w:cs="Times New Roman"/>
          <w:sz w:val="24"/>
          <w:szCs w:val="24"/>
          <w:lang w:val="en-US"/>
        </w:rPr>
        <w:t>(5);</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w:t>
      </w:r>
      <w:proofErr w:type="spellStart"/>
      <w:r w:rsidRPr="002E68ED">
        <w:rPr>
          <w:rFonts w:ascii="Times New Roman" w:eastAsia="Times New Roman" w:hAnsi="Times New Roman" w:cs="Times New Roman"/>
          <w:sz w:val="24"/>
          <w:szCs w:val="24"/>
          <w:lang w:val="en-US"/>
        </w:rPr>
        <w:t>Rect.setHeight</w:t>
      </w:r>
      <w:proofErr w:type="spellEnd"/>
      <w:r w:rsidRPr="002E68ED">
        <w:rPr>
          <w:rFonts w:ascii="Times New Roman" w:eastAsia="Times New Roman" w:hAnsi="Times New Roman" w:cs="Times New Roman"/>
          <w:sz w:val="24"/>
          <w:szCs w:val="24"/>
          <w:lang w:val="en-US"/>
        </w:rPr>
        <w:t>(7);</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 Print the area of the object.</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cout &lt;&lt; "Total area: " &lt;&lt; </w:t>
      </w:r>
      <w:proofErr w:type="spellStart"/>
      <w:r w:rsidRPr="002E68ED">
        <w:rPr>
          <w:rFonts w:ascii="Times New Roman" w:eastAsia="Times New Roman" w:hAnsi="Times New Roman" w:cs="Times New Roman"/>
          <w:sz w:val="24"/>
          <w:szCs w:val="24"/>
          <w:lang w:val="en-US"/>
        </w:rPr>
        <w:t>Rect.getArea</w:t>
      </w:r>
      <w:proofErr w:type="spellEnd"/>
      <w:r w:rsidRPr="002E68ED">
        <w:rPr>
          <w:rFonts w:ascii="Times New Roman" w:eastAsia="Times New Roman" w:hAnsi="Times New Roman" w:cs="Times New Roman"/>
          <w:sz w:val="24"/>
          <w:szCs w:val="24"/>
          <w:lang w:val="en-US"/>
        </w:rPr>
        <w:t xml:space="preserve">() &lt;&lt; </w:t>
      </w:r>
      <w:proofErr w:type="spellStart"/>
      <w:r w:rsidRPr="002E68ED">
        <w:rPr>
          <w:rFonts w:ascii="Times New Roman" w:eastAsia="Times New Roman" w:hAnsi="Times New Roman" w:cs="Times New Roman"/>
          <w:sz w:val="24"/>
          <w:szCs w:val="24"/>
          <w:lang w:val="en-US"/>
        </w:rPr>
        <w:t>endl</w:t>
      </w:r>
      <w:proofErr w:type="spellEnd"/>
      <w:r w:rsidRPr="002E68ED">
        <w:rPr>
          <w:rFonts w:ascii="Times New Roman" w:eastAsia="Times New Roman" w:hAnsi="Times New Roman" w:cs="Times New Roman"/>
          <w:sz w:val="24"/>
          <w:szCs w:val="24"/>
          <w:lang w:val="en-US"/>
        </w:rPr>
        <w:t>;</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 xml:space="preserve">   return 0;</w:t>
      </w:r>
    </w:p>
    <w:p w:rsidR="001036FE" w:rsidRPr="002E68ED" w:rsidRDefault="001036FE" w:rsidP="001036F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w:t>
      </w:r>
    </w:p>
    <w:p w:rsidR="001036FE" w:rsidRPr="002E68ED" w:rsidRDefault="001036FE" w:rsidP="001036FE">
      <w:pPr>
        <w:spacing w:after="0" w:line="240" w:lineRule="auto"/>
        <w:ind w:left="48" w:right="48"/>
        <w:jc w:val="both"/>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When the above code is compiled and executed, it produces the following result −</w:t>
      </w:r>
    </w:p>
    <w:p w:rsidR="001036FE" w:rsidRPr="002E68ED" w:rsidRDefault="001036FE" w:rsidP="001036F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E68ED">
        <w:rPr>
          <w:rFonts w:ascii="Times New Roman" w:eastAsia="Times New Roman" w:hAnsi="Times New Roman" w:cs="Times New Roman"/>
          <w:sz w:val="24"/>
          <w:szCs w:val="24"/>
          <w:lang w:val="en-US"/>
        </w:rPr>
        <w:t>Total area: 35</w:t>
      </w:r>
    </w:p>
    <w:p w:rsidR="001036FE" w:rsidRDefault="001036FE" w:rsidP="001036FE">
      <w:pPr>
        <w:jc w:val="both"/>
        <w:rPr>
          <w:rFonts w:ascii="Times New Roman" w:hAnsi="Times New Roman" w:cs="Times New Roman"/>
          <w:b/>
          <w:sz w:val="24"/>
          <w:szCs w:val="28"/>
          <w:lang w:val="en-US"/>
        </w:rPr>
      </w:pPr>
    </w:p>
    <w:p w:rsidR="00361B62" w:rsidRPr="003E7A4D" w:rsidRDefault="00361B62" w:rsidP="00361B62">
      <w:pPr>
        <w:shd w:val="clear" w:color="auto" w:fill="FFFFFF"/>
        <w:spacing w:after="0" w:line="240" w:lineRule="auto"/>
        <w:jc w:val="both"/>
        <w:rPr>
          <w:rFonts w:ascii="Times New Roman" w:eastAsia="Times New Roman" w:hAnsi="Times New Roman" w:cs="Times New Roman"/>
          <w:sz w:val="24"/>
          <w:szCs w:val="24"/>
        </w:rPr>
      </w:pPr>
      <w:r w:rsidRPr="003E7A4D">
        <w:rPr>
          <w:rFonts w:ascii="Times New Roman" w:eastAsia="Times New Roman" w:hAnsi="Times New Roman" w:cs="Times New Roman"/>
          <w:sz w:val="24"/>
          <w:szCs w:val="24"/>
          <w:lang w:val="en-US"/>
        </w:rPr>
        <w:t xml:space="preserve">Encapsulation, in the context of C#, refers to an object's ability to hide data and behavior that are not necessary to its user. Encapsulation enables a group of properties, methods and other </w:t>
      </w:r>
      <w:r w:rsidRPr="003E7A4D">
        <w:rPr>
          <w:rFonts w:ascii="Times New Roman" w:eastAsia="Times New Roman" w:hAnsi="Times New Roman" w:cs="Times New Roman"/>
          <w:sz w:val="24"/>
          <w:szCs w:val="24"/>
          <w:lang w:val="en-US"/>
        </w:rPr>
        <w:lastRenderedPageBreak/>
        <w:t>members to be considered a single unit or object.</w:t>
      </w:r>
      <w:r w:rsidRPr="003E7A4D">
        <w:rPr>
          <w:rFonts w:ascii="Times New Roman" w:eastAsia="Times New Roman" w:hAnsi="Times New Roman" w:cs="Times New Roman"/>
          <w:sz w:val="24"/>
          <w:szCs w:val="24"/>
          <w:lang w:val="en-US"/>
        </w:rPr>
        <w:br/>
      </w:r>
      <w:r w:rsidRPr="003E7A4D">
        <w:rPr>
          <w:rFonts w:ascii="Times New Roman" w:eastAsia="Times New Roman" w:hAnsi="Times New Roman" w:cs="Times New Roman"/>
          <w:sz w:val="24"/>
          <w:szCs w:val="24"/>
          <w:lang w:val="en-US"/>
        </w:rPr>
        <w:br/>
      </w:r>
      <w:r w:rsidRPr="003E7A4D">
        <w:rPr>
          <w:rFonts w:ascii="Times New Roman" w:eastAsia="Times New Roman" w:hAnsi="Times New Roman" w:cs="Times New Roman"/>
          <w:sz w:val="24"/>
          <w:szCs w:val="24"/>
        </w:rPr>
        <w:t xml:space="preserve">The </w:t>
      </w:r>
      <w:proofErr w:type="spellStart"/>
      <w:r w:rsidRPr="003E7A4D">
        <w:rPr>
          <w:rFonts w:ascii="Times New Roman" w:eastAsia="Times New Roman" w:hAnsi="Times New Roman" w:cs="Times New Roman"/>
          <w:sz w:val="24"/>
          <w:szCs w:val="24"/>
        </w:rPr>
        <w:t>following</w:t>
      </w:r>
      <w:proofErr w:type="spellEnd"/>
      <w:r w:rsidRPr="003E7A4D">
        <w:rPr>
          <w:rFonts w:ascii="Times New Roman" w:eastAsia="Times New Roman" w:hAnsi="Times New Roman" w:cs="Times New Roman"/>
          <w:sz w:val="24"/>
          <w:szCs w:val="24"/>
        </w:rPr>
        <w:t xml:space="preserve"> are the </w:t>
      </w:r>
      <w:proofErr w:type="spellStart"/>
      <w:r w:rsidRPr="003E7A4D">
        <w:rPr>
          <w:rFonts w:ascii="Times New Roman" w:eastAsia="Times New Roman" w:hAnsi="Times New Roman" w:cs="Times New Roman"/>
          <w:sz w:val="24"/>
          <w:szCs w:val="24"/>
        </w:rPr>
        <w:t>benefits</w:t>
      </w:r>
      <w:proofErr w:type="spellEnd"/>
      <w:r w:rsidRPr="003E7A4D">
        <w:rPr>
          <w:rFonts w:ascii="Times New Roman" w:eastAsia="Times New Roman" w:hAnsi="Times New Roman" w:cs="Times New Roman"/>
          <w:sz w:val="24"/>
          <w:szCs w:val="24"/>
        </w:rPr>
        <w:t xml:space="preserve"> of </w:t>
      </w:r>
      <w:proofErr w:type="spellStart"/>
      <w:r w:rsidRPr="003E7A4D">
        <w:rPr>
          <w:rFonts w:ascii="Times New Roman" w:eastAsia="Times New Roman" w:hAnsi="Times New Roman" w:cs="Times New Roman"/>
          <w:sz w:val="24"/>
          <w:szCs w:val="24"/>
        </w:rPr>
        <w:t>encapsulation</w:t>
      </w:r>
      <w:proofErr w:type="spellEnd"/>
      <w:r w:rsidRPr="003E7A4D">
        <w:rPr>
          <w:rFonts w:ascii="Times New Roman" w:eastAsia="Times New Roman" w:hAnsi="Times New Roman" w:cs="Times New Roman"/>
          <w:sz w:val="24"/>
          <w:szCs w:val="24"/>
        </w:rPr>
        <w:t>:</w:t>
      </w:r>
    </w:p>
    <w:p w:rsidR="00361B62" w:rsidRPr="003E7A4D" w:rsidRDefault="00361B62" w:rsidP="003D0297">
      <w:pPr>
        <w:numPr>
          <w:ilvl w:val="0"/>
          <w:numId w:val="37"/>
        </w:numPr>
        <w:shd w:val="clear" w:color="auto" w:fill="FFFFFF"/>
        <w:spacing w:after="0" w:line="240" w:lineRule="auto"/>
        <w:jc w:val="both"/>
        <w:rPr>
          <w:rFonts w:ascii="Times New Roman" w:eastAsia="Times New Roman" w:hAnsi="Times New Roman" w:cs="Times New Roman"/>
          <w:sz w:val="24"/>
          <w:szCs w:val="24"/>
          <w:lang w:val="en-US"/>
        </w:rPr>
      </w:pPr>
      <w:r w:rsidRPr="003E7A4D">
        <w:rPr>
          <w:rFonts w:ascii="Times New Roman" w:eastAsia="Times New Roman" w:hAnsi="Times New Roman" w:cs="Times New Roman"/>
          <w:sz w:val="24"/>
          <w:szCs w:val="24"/>
          <w:lang w:val="en-US"/>
        </w:rPr>
        <w:t>Protection of data from accidental corruption</w:t>
      </w:r>
    </w:p>
    <w:p w:rsidR="00361B62" w:rsidRPr="003E7A4D" w:rsidRDefault="00361B62" w:rsidP="003D0297">
      <w:pPr>
        <w:numPr>
          <w:ilvl w:val="0"/>
          <w:numId w:val="37"/>
        </w:numPr>
        <w:shd w:val="clear" w:color="auto" w:fill="FFFFFF"/>
        <w:spacing w:after="0" w:line="240" w:lineRule="auto"/>
        <w:jc w:val="both"/>
        <w:rPr>
          <w:rFonts w:ascii="Times New Roman" w:eastAsia="Times New Roman" w:hAnsi="Times New Roman" w:cs="Times New Roman"/>
          <w:sz w:val="24"/>
          <w:szCs w:val="24"/>
          <w:lang w:val="en-US"/>
        </w:rPr>
      </w:pPr>
      <w:r w:rsidRPr="003E7A4D">
        <w:rPr>
          <w:rFonts w:ascii="Times New Roman" w:eastAsia="Times New Roman" w:hAnsi="Times New Roman" w:cs="Times New Roman"/>
          <w:sz w:val="24"/>
          <w:szCs w:val="24"/>
          <w:lang w:val="en-US"/>
        </w:rPr>
        <w:t>Specification of the accessibility of each of the members of a class to the code outside the class</w:t>
      </w:r>
    </w:p>
    <w:p w:rsidR="00361B62" w:rsidRPr="003E7A4D" w:rsidRDefault="00361B62" w:rsidP="003D0297">
      <w:pPr>
        <w:numPr>
          <w:ilvl w:val="0"/>
          <w:numId w:val="37"/>
        </w:numPr>
        <w:shd w:val="clear" w:color="auto" w:fill="FFFFFF"/>
        <w:spacing w:after="0" w:line="240" w:lineRule="auto"/>
        <w:jc w:val="both"/>
        <w:rPr>
          <w:rFonts w:ascii="Times New Roman" w:eastAsia="Times New Roman" w:hAnsi="Times New Roman" w:cs="Times New Roman"/>
          <w:sz w:val="24"/>
          <w:szCs w:val="24"/>
          <w:lang w:val="en-US"/>
        </w:rPr>
      </w:pPr>
      <w:r w:rsidRPr="003E7A4D">
        <w:rPr>
          <w:rFonts w:ascii="Times New Roman" w:eastAsia="Times New Roman" w:hAnsi="Times New Roman" w:cs="Times New Roman"/>
          <w:sz w:val="24"/>
          <w:szCs w:val="24"/>
          <w:lang w:val="en-US"/>
        </w:rPr>
        <w:t>Flexibility and extensibility of the code and reduction in complexity</w:t>
      </w:r>
    </w:p>
    <w:p w:rsidR="00361B62" w:rsidRPr="003E7A4D" w:rsidRDefault="00361B62" w:rsidP="003D0297">
      <w:pPr>
        <w:numPr>
          <w:ilvl w:val="0"/>
          <w:numId w:val="37"/>
        </w:numPr>
        <w:shd w:val="clear" w:color="auto" w:fill="FFFFFF"/>
        <w:spacing w:after="0" w:line="240" w:lineRule="auto"/>
        <w:jc w:val="both"/>
        <w:rPr>
          <w:rFonts w:ascii="Times New Roman" w:eastAsia="Times New Roman" w:hAnsi="Times New Roman" w:cs="Times New Roman"/>
          <w:sz w:val="24"/>
          <w:szCs w:val="24"/>
          <w:lang w:val="en-US"/>
        </w:rPr>
      </w:pPr>
      <w:r w:rsidRPr="003E7A4D">
        <w:rPr>
          <w:rFonts w:ascii="Times New Roman" w:eastAsia="Times New Roman" w:hAnsi="Times New Roman" w:cs="Times New Roman"/>
          <w:sz w:val="24"/>
          <w:szCs w:val="24"/>
          <w:lang w:val="en-US"/>
        </w:rPr>
        <w:t>Lower coupling between objects and hence improvement in code maintainability</w:t>
      </w:r>
    </w:p>
    <w:p w:rsidR="00361B62" w:rsidRPr="00537FDF" w:rsidRDefault="00361B62" w:rsidP="00361B62">
      <w:pPr>
        <w:shd w:val="clear" w:color="auto" w:fill="FFFFFF"/>
        <w:spacing w:after="0" w:line="240" w:lineRule="auto"/>
        <w:jc w:val="both"/>
        <w:rPr>
          <w:rFonts w:ascii="Times New Roman" w:eastAsia="Times New Roman" w:hAnsi="Times New Roman" w:cs="Times New Roman"/>
          <w:sz w:val="24"/>
          <w:szCs w:val="24"/>
          <w:lang w:val="en-US"/>
        </w:rPr>
      </w:pPr>
      <w:r w:rsidRPr="003E7A4D">
        <w:rPr>
          <w:rFonts w:ascii="Times New Roman" w:eastAsia="Times New Roman" w:hAnsi="Times New Roman" w:cs="Times New Roman"/>
          <w:sz w:val="24"/>
          <w:szCs w:val="24"/>
          <w:lang w:val="en-US"/>
        </w:rPr>
        <w:t>Encapsulation is used to restrict access to the members of a class so as to prevent the user of a given class from manipulating objects in ways that are not intended by the designer. While encapsulation hides the internal implementation of the functionalities of class without affecting the overall functioning of the system, it allows the class to service a request for functionality and add or modify its internal structure (data or methods) to suit changing requirements.</w:t>
      </w:r>
      <w:r w:rsidRPr="003E7A4D">
        <w:rPr>
          <w:rFonts w:ascii="Times New Roman" w:eastAsia="Times New Roman" w:hAnsi="Times New Roman" w:cs="Times New Roman"/>
          <w:sz w:val="24"/>
          <w:szCs w:val="24"/>
          <w:lang w:val="en-US"/>
        </w:rPr>
        <w:br/>
      </w:r>
      <w:r w:rsidRPr="00537FDF">
        <w:rPr>
          <w:rFonts w:ascii="Times New Roman" w:eastAsia="Times New Roman" w:hAnsi="Times New Roman" w:cs="Times New Roman"/>
          <w:sz w:val="24"/>
          <w:szCs w:val="24"/>
          <w:lang w:val="en-US"/>
        </w:rPr>
        <w:t>Encapsulation is also known as information hiding.</w:t>
      </w:r>
    </w:p>
    <w:p w:rsidR="00361B62" w:rsidRPr="00537FDF" w:rsidRDefault="00361B62" w:rsidP="00361B62">
      <w:pPr>
        <w:shd w:val="clear" w:color="auto" w:fill="FFFFFF"/>
        <w:spacing w:after="0" w:line="240" w:lineRule="auto"/>
        <w:rPr>
          <w:rFonts w:ascii="Times New Roman" w:eastAsia="Times New Roman" w:hAnsi="Times New Roman" w:cs="Times New Roman"/>
          <w:sz w:val="24"/>
          <w:szCs w:val="24"/>
          <w:lang w:val="en-US"/>
        </w:rPr>
      </w:pPr>
      <w:r w:rsidRPr="00537FDF">
        <w:rPr>
          <w:rFonts w:ascii="Times New Roman" w:eastAsia="Times New Roman" w:hAnsi="Times New Roman" w:cs="Times New Roman"/>
          <w:sz w:val="24"/>
          <w:szCs w:val="24"/>
          <w:lang w:val="en-US"/>
        </w:rPr>
        <w:t>Encapsulation in C# is implemented with different levels of access to object data that can be specified using the following access modifiers:</w:t>
      </w:r>
    </w:p>
    <w:p w:rsidR="00361B62" w:rsidRPr="00537FDF" w:rsidRDefault="00361B62" w:rsidP="003D0297">
      <w:pPr>
        <w:numPr>
          <w:ilvl w:val="0"/>
          <w:numId w:val="38"/>
        </w:numPr>
        <w:shd w:val="clear" w:color="auto" w:fill="FFFFFF"/>
        <w:spacing w:after="0" w:line="240" w:lineRule="auto"/>
        <w:rPr>
          <w:rFonts w:ascii="Times New Roman" w:eastAsia="Times New Roman" w:hAnsi="Times New Roman" w:cs="Times New Roman"/>
          <w:sz w:val="24"/>
          <w:szCs w:val="24"/>
          <w:lang w:val="en-US"/>
        </w:rPr>
      </w:pPr>
      <w:r w:rsidRPr="00537FDF">
        <w:rPr>
          <w:rFonts w:ascii="Times New Roman" w:eastAsia="Times New Roman" w:hAnsi="Times New Roman" w:cs="Times New Roman"/>
          <w:sz w:val="24"/>
          <w:szCs w:val="24"/>
          <w:lang w:val="en-US"/>
        </w:rPr>
        <w:t>Public: Access to all code in the program</w:t>
      </w:r>
    </w:p>
    <w:p w:rsidR="00361B62" w:rsidRPr="00537FDF" w:rsidRDefault="00361B62" w:rsidP="003D0297">
      <w:pPr>
        <w:numPr>
          <w:ilvl w:val="0"/>
          <w:numId w:val="38"/>
        </w:numPr>
        <w:shd w:val="clear" w:color="auto" w:fill="FFFFFF"/>
        <w:spacing w:after="0" w:line="240" w:lineRule="auto"/>
        <w:rPr>
          <w:rFonts w:ascii="Times New Roman" w:eastAsia="Times New Roman" w:hAnsi="Times New Roman" w:cs="Times New Roman"/>
          <w:sz w:val="24"/>
          <w:szCs w:val="24"/>
          <w:lang w:val="en-US"/>
        </w:rPr>
      </w:pPr>
      <w:r w:rsidRPr="00537FDF">
        <w:rPr>
          <w:rFonts w:ascii="Times New Roman" w:eastAsia="Times New Roman" w:hAnsi="Times New Roman" w:cs="Times New Roman"/>
          <w:sz w:val="24"/>
          <w:szCs w:val="24"/>
          <w:lang w:val="en-US"/>
        </w:rPr>
        <w:t>Private: Access to only members of the same class</w:t>
      </w:r>
    </w:p>
    <w:p w:rsidR="00361B62" w:rsidRPr="00537FDF" w:rsidRDefault="00361B62" w:rsidP="003D0297">
      <w:pPr>
        <w:numPr>
          <w:ilvl w:val="0"/>
          <w:numId w:val="38"/>
        </w:numPr>
        <w:shd w:val="clear" w:color="auto" w:fill="FFFFFF"/>
        <w:spacing w:after="0" w:line="240" w:lineRule="auto"/>
        <w:rPr>
          <w:rFonts w:ascii="Times New Roman" w:eastAsia="Times New Roman" w:hAnsi="Times New Roman" w:cs="Times New Roman"/>
          <w:sz w:val="24"/>
          <w:szCs w:val="24"/>
          <w:lang w:val="en-US"/>
        </w:rPr>
      </w:pPr>
      <w:r w:rsidRPr="00537FDF">
        <w:rPr>
          <w:rFonts w:ascii="Times New Roman" w:eastAsia="Times New Roman" w:hAnsi="Times New Roman" w:cs="Times New Roman"/>
          <w:sz w:val="24"/>
          <w:szCs w:val="24"/>
          <w:lang w:val="en-US"/>
        </w:rPr>
        <w:t>Protected: Access to members of same class and its derived classes</w:t>
      </w:r>
    </w:p>
    <w:p w:rsidR="00361B62" w:rsidRPr="00537FDF" w:rsidRDefault="00361B62" w:rsidP="003D0297">
      <w:pPr>
        <w:numPr>
          <w:ilvl w:val="0"/>
          <w:numId w:val="38"/>
        </w:numPr>
        <w:shd w:val="clear" w:color="auto" w:fill="FFFFFF"/>
        <w:spacing w:after="0" w:line="240" w:lineRule="auto"/>
        <w:rPr>
          <w:rFonts w:ascii="Times New Roman" w:eastAsia="Times New Roman" w:hAnsi="Times New Roman" w:cs="Times New Roman"/>
          <w:sz w:val="24"/>
          <w:szCs w:val="24"/>
        </w:rPr>
      </w:pPr>
      <w:proofErr w:type="spellStart"/>
      <w:r w:rsidRPr="00537FDF">
        <w:rPr>
          <w:rFonts w:ascii="Times New Roman" w:eastAsia="Times New Roman" w:hAnsi="Times New Roman" w:cs="Times New Roman"/>
          <w:sz w:val="24"/>
          <w:szCs w:val="24"/>
        </w:rPr>
        <w:t>Internal</w:t>
      </w:r>
      <w:proofErr w:type="spellEnd"/>
      <w:r w:rsidRPr="00537FDF">
        <w:rPr>
          <w:rFonts w:ascii="Times New Roman" w:eastAsia="Times New Roman" w:hAnsi="Times New Roman" w:cs="Times New Roman"/>
          <w:sz w:val="24"/>
          <w:szCs w:val="24"/>
        </w:rPr>
        <w:t xml:space="preserve">: </w:t>
      </w:r>
      <w:proofErr w:type="spellStart"/>
      <w:r w:rsidRPr="00537FDF">
        <w:rPr>
          <w:rFonts w:ascii="Times New Roman" w:eastAsia="Times New Roman" w:hAnsi="Times New Roman" w:cs="Times New Roman"/>
          <w:sz w:val="24"/>
          <w:szCs w:val="24"/>
        </w:rPr>
        <w:t>Access</w:t>
      </w:r>
      <w:proofErr w:type="spellEnd"/>
      <w:r w:rsidRPr="00537FDF">
        <w:rPr>
          <w:rFonts w:ascii="Times New Roman" w:eastAsia="Times New Roman" w:hAnsi="Times New Roman" w:cs="Times New Roman"/>
          <w:sz w:val="24"/>
          <w:szCs w:val="24"/>
        </w:rPr>
        <w:t xml:space="preserve"> to </w:t>
      </w:r>
      <w:proofErr w:type="spellStart"/>
      <w:r w:rsidRPr="00537FDF">
        <w:rPr>
          <w:rFonts w:ascii="Times New Roman" w:eastAsia="Times New Roman" w:hAnsi="Times New Roman" w:cs="Times New Roman"/>
          <w:sz w:val="24"/>
          <w:szCs w:val="24"/>
        </w:rPr>
        <w:t>current</w:t>
      </w:r>
      <w:proofErr w:type="spellEnd"/>
      <w:r w:rsidRPr="00537FDF">
        <w:rPr>
          <w:rFonts w:ascii="Times New Roman" w:eastAsia="Times New Roman" w:hAnsi="Times New Roman" w:cs="Times New Roman"/>
          <w:sz w:val="24"/>
          <w:szCs w:val="24"/>
        </w:rPr>
        <w:t xml:space="preserve"> </w:t>
      </w:r>
      <w:proofErr w:type="spellStart"/>
      <w:r w:rsidRPr="00537FDF">
        <w:rPr>
          <w:rFonts w:ascii="Times New Roman" w:eastAsia="Times New Roman" w:hAnsi="Times New Roman" w:cs="Times New Roman"/>
          <w:sz w:val="24"/>
          <w:szCs w:val="24"/>
        </w:rPr>
        <w:t>assembly</w:t>
      </w:r>
      <w:proofErr w:type="spellEnd"/>
    </w:p>
    <w:p w:rsidR="00361B62" w:rsidRPr="00537FDF" w:rsidRDefault="00361B62" w:rsidP="003D0297">
      <w:pPr>
        <w:numPr>
          <w:ilvl w:val="0"/>
          <w:numId w:val="38"/>
        </w:numPr>
        <w:shd w:val="clear" w:color="auto" w:fill="FFFFFF"/>
        <w:spacing w:after="0" w:line="240" w:lineRule="auto"/>
        <w:rPr>
          <w:rFonts w:ascii="Times New Roman" w:eastAsia="Times New Roman" w:hAnsi="Times New Roman" w:cs="Times New Roman"/>
          <w:sz w:val="24"/>
          <w:szCs w:val="24"/>
          <w:lang w:val="en-US"/>
        </w:rPr>
      </w:pPr>
      <w:r w:rsidRPr="00537FDF">
        <w:rPr>
          <w:rFonts w:ascii="Times New Roman" w:eastAsia="Times New Roman" w:hAnsi="Times New Roman" w:cs="Times New Roman"/>
          <w:sz w:val="24"/>
          <w:szCs w:val="24"/>
          <w:lang w:val="en-US"/>
        </w:rPr>
        <w:t>Protected Internal: Access to current assembly and types derived from containing class</w:t>
      </w:r>
    </w:p>
    <w:p w:rsidR="00361B62" w:rsidRPr="0086205B" w:rsidRDefault="00361B62" w:rsidP="00361B62">
      <w:pPr>
        <w:shd w:val="clear" w:color="auto" w:fill="FFFFFF"/>
        <w:spacing w:after="0" w:line="240" w:lineRule="auto"/>
        <w:rPr>
          <w:rFonts w:ascii="Times New Roman" w:eastAsia="Times New Roman" w:hAnsi="Times New Roman" w:cs="Times New Roman"/>
          <w:sz w:val="24"/>
          <w:szCs w:val="24"/>
          <w:lang w:val="en-US"/>
        </w:rPr>
      </w:pPr>
      <w:r w:rsidRPr="00537FDF">
        <w:rPr>
          <w:rFonts w:ascii="Times New Roman" w:eastAsia="Times New Roman" w:hAnsi="Times New Roman" w:cs="Times New Roman"/>
          <w:sz w:val="24"/>
          <w:szCs w:val="24"/>
          <w:lang w:val="en-US"/>
        </w:rPr>
        <w:t xml:space="preserve">Encapsulation can be illustrated with an example of an Employee object that stores details of that object. By using encapsulation, the Employee object can expose the data (like Name, </w:t>
      </w:r>
      <w:proofErr w:type="spellStart"/>
      <w:r w:rsidRPr="00537FDF">
        <w:rPr>
          <w:rFonts w:ascii="Times New Roman" w:eastAsia="Times New Roman" w:hAnsi="Times New Roman" w:cs="Times New Roman"/>
          <w:sz w:val="24"/>
          <w:szCs w:val="24"/>
          <w:lang w:val="en-US"/>
        </w:rPr>
        <w:t>EmployeeID</w:t>
      </w:r>
      <w:proofErr w:type="spellEnd"/>
      <w:r w:rsidRPr="00537FDF">
        <w:rPr>
          <w:rFonts w:ascii="Times New Roman" w:eastAsia="Times New Roman" w:hAnsi="Times New Roman" w:cs="Times New Roman"/>
          <w:sz w:val="24"/>
          <w:szCs w:val="24"/>
          <w:lang w:val="en-US"/>
        </w:rPr>
        <w:t xml:space="preserve">, etc.) and methods (like </w:t>
      </w:r>
      <w:proofErr w:type="spellStart"/>
      <w:r w:rsidRPr="00537FDF">
        <w:rPr>
          <w:rFonts w:ascii="Times New Roman" w:eastAsia="Times New Roman" w:hAnsi="Times New Roman" w:cs="Times New Roman"/>
          <w:sz w:val="24"/>
          <w:szCs w:val="24"/>
          <w:lang w:val="en-US"/>
        </w:rPr>
        <w:t>GetSalary</w:t>
      </w:r>
      <w:proofErr w:type="spellEnd"/>
      <w:r w:rsidRPr="00537FDF">
        <w:rPr>
          <w:rFonts w:ascii="Times New Roman" w:eastAsia="Times New Roman" w:hAnsi="Times New Roman" w:cs="Times New Roman"/>
          <w:sz w:val="24"/>
          <w:szCs w:val="24"/>
          <w:lang w:val="en-US"/>
        </w:rPr>
        <w:t>) necessary for using the object, while hiding its irrelevant fields and methods from other objects. It is easy to see a situation in which all users could access basic information about an employee while restricting salary information. </w:t>
      </w:r>
      <w:r w:rsidRPr="00537FDF">
        <w:rPr>
          <w:rFonts w:ascii="Times New Roman" w:eastAsia="Times New Roman" w:hAnsi="Times New Roman" w:cs="Times New Roman"/>
          <w:sz w:val="24"/>
          <w:szCs w:val="24"/>
          <w:lang w:val="en-US"/>
        </w:rPr>
        <w:br/>
      </w:r>
      <w:r w:rsidRPr="0086205B">
        <w:rPr>
          <w:rFonts w:ascii="Times New Roman" w:eastAsia="Times New Roman" w:hAnsi="Times New Roman" w:cs="Times New Roman"/>
          <w:sz w:val="24"/>
          <w:szCs w:val="24"/>
          <w:lang w:val="en-US"/>
        </w:rPr>
        <w:t xml:space="preserve">C# allows encapsulation of data through the use of </w:t>
      </w:r>
      <w:proofErr w:type="spellStart"/>
      <w:r w:rsidRPr="0086205B">
        <w:rPr>
          <w:rFonts w:ascii="Times New Roman" w:eastAsia="Times New Roman" w:hAnsi="Times New Roman" w:cs="Times New Roman"/>
          <w:sz w:val="24"/>
          <w:szCs w:val="24"/>
          <w:lang w:val="en-US"/>
        </w:rPr>
        <w:t>accessors</w:t>
      </w:r>
      <w:proofErr w:type="spellEnd"/>
      <w:r w:rsidRPr="0086205B">
        <w:rPr>
          <w:rFonts w:ascii="Times New Roman" w:eastAsia="Times New Roman" w:hAnsi="Times New Roman" w:cs="Times New Roman"/>
          <w:sz w:val="24"/>
          <w:szCs w:val="24"/>
          <w:lang w:val="en-US"/>
        </w:rPr>
        <w:t xml:space="preserve"> (to get data) and </w:t>
      </w:r>
      <w:proofErr w:type="spellStart"/>
      <w:r w:rsidRPr="0086205B">
        <w:rPr>
          <w:rFonts w:ascii="Times New Roman" w:eastAsia="Times New Roman" w:hAnsi="Times New Roman" w:cs="Times New Roman"/>
          <w:sz w:val="24"/>
          <w:szCs w:val="24"/>
          <w:lang w:val="en-US"/>
        </w:rPr>
        <w:t>mutators</w:t>
      </w:r>
      <w:proofErr w:type="spellEnd"/>
      <w:r w:rsidRPr="0086205B">
        <w:rPr>
          <w:rFonts w:ascii="Times New Roman" w:eastAsia="Times New Roman" w:hAnsi="Times New Roman" w:cs="Times New Roman"/>
          <w:sz w:val="24"/>
          <w:szCs w:val="24"/>
          <w:lang w:val="en-US"/>
        </w:rPr>
        <w:t xml:space="preserve"> (to modify data), which help in manipulating private data indirectly without making it public. Properties are an alternate mechanism for private data to be encapsulated in a C# object and accessed in either read-only mode or in read-write mode. Unlike the </w:t>
      </w:r>
      <w:proofErr w:type="spellStart"/>
      <w:r w:rsidRPr="0086205B">
        <w:rPr>
          <w:rFonts w:ascii="Times New Roman" w:eastAsia="Times New Roman" w:hAnsi="Times New Roman" w:cs="Times New Roman"/>
          <w:sz w:val="24"/>
          <w:szCs w:val="24"/>
          <w:lang w:val="en-US"/>
        </w:rPr>
        <w:t>accessor</w:t>
      </w:r>
      <w:proofErr w:type="spellEnd"/>
      <w:r w:rsidRPr="0086205B">
        <w:rPr>
          <w:rFonts w:ascii="Times New Roman" w:eastAsia="Times New Roman" w:hAnsi="Times New Roman" w:cs="Times New Roman"/>
          <w:sz w:val="24"/>
          <w:szCs w:val="24"/>
          <w:lang w:val="en-US"/>
        </w:rPr>
        <w:t xml:space="preserve"> and </w:t>
      </w:r>
      <w:proofErr w:type="spellStart"/>
      <w:r w:rsidRPr="0086205B">
        <w:rPr>
          <w:rFonts w:ascii="Times New Roman" w:eastAsia="Times New Roman" w:hAnsi="Times New Roman" w:cs="Times New Roman"/>
          <w:sz w:val="24"/>
          <w:szCs w:val="24"/>
          <w:lang w:val="en-US"/>
        </w:rPr>
        <w:t>mutator</w:t>
      </w:r>
      <w:proofErr w:type="spellEnd"/>
      <w:r w:rsidRPr="0086205B">
        <w:rPr>
          <w:rFonts w:ascii="Times New Roman" w:eastAsia="Times New Roman" w:hAnsi="Times New Roman" w:cs="Times New Roman"/>
          <w:sz w:val="24"/>
          <w:szCs w:val="24"/>
          <w:lang w:val="en-US"/>
        </w:rPr>
        <w:t>, a property provides a single point of access to an object's "set" and "get" values.</w:t>
      </w:r>
    </w:p>
    <w:p w:rsidR="00361B62" w:rsidRDefault="00361B62" w:rsidP="00361B62">
      <w:pPr>
        <w:shd w:val="clear" w:color="auto" w:fill="F5F5F5"/>
        <w:spacing w:after="0" w:line="240" w:lineRule="auto"/>
        <w:rPr>
          <w:rFonts w:ascii="Times New Roman" w:hAnsi="Times New Roman" w:cs="Times New Roman"/>
          <w:color w:val="333333"/>
          <w:sz w:val="24"/>
          <w:szCs w:val="24"/>
          <w:shd w:val="clear" w:color="auto" w:fill="FFFFFF"/>
          <w:lang w:val="en-US"/>
        </w:rPr>
      </w:pPr>
      <w:r w:rsidRPr="0086205B">
        <w:rPr>
          <w:rFonts w:ascii="Times New Roman" w:hAnsi="Times New Roman" w:cs="Times New Roman"/>
          <w:color w:val="333333"/>
          <w:sz w:val="24"/>
          <w:szCs w:val="24"/>
          <w:shd w:val="clear" w:color="auto" w:fill="FFFFFF"/>
          <w:lang w:val="en-US"/>
        </w:rPr>
        <w:t xml:space="preserve">with successive layers of control information before transmission across a network. The reverse of data encapsulation is </w:t>
      </w:r>
      <w:proofErr w:type="spellStart"/>
      <w:r w:rsidRPr="0086205B">
        <w:rPr>
          <w:rFonts w:ascii="Times New Roman" w:hAnsi="Times New Roman" w:cs="Times New Roman"/>
          <w:color w:val="333333"/>
          <w:sz w:val="24"/>
          <w:szCs w:val="24"/>
          <w:shd w:val="clear" w:color="auto" w:fill="FFFFFF"/>
          <w:lang w:val="en-US"/>
        </w:rPr>
        <w:t>decapsulation</w:t>
      </w:r>
      <w:proofErr w:type="spellEnd"/>
      <w:r w:rsidRPr="0086205B">
        <w:rPr>
          <w:rFonts w:ascii="Times New Roman" w:hAnsi="Times New Roman" w:cs="Times New Roman"/>
          <w:color w:val="333333"/>
          <w:sz w:val="24"/>
          <w:szCs w:val="24"/>
          <w:shd w:val="clear" w:color="auto" w:fill="FFFFFF"/>
          <w:lang w:val="en-US"/>
        </w:rPr>
        <w:t>, which refers to the successive layers of data being removed (essentially unwrapped) at the receiving end of a network.</w:t>
      </w:r>
    </w:p>
    <w:p w:rsidR="00361B62" w:rsidRDefault="00361B62" w:rsidP="00361B62">
      <w:pPr>
        <w:shd w:val="clear" w:color="auto" w:fill="F5F5F5"/>
        <w:spacing w:after="0" w:line="240" w:lineRule="auto"/>
        <w:rPr>
          <w:rFonts w:ascii="Times New Roman" w:hAnsi="Times New Roman" w:cs="Times New Roman"/>
          <w:sz w:val="24"/>
          <w:szCs w:val="24"/>
          <w:shd w:val="clear" w:color="auto" w:fill="FFFFFF"/>
          <w:lang w:val="en-US"/>
        </w:rPr>
      </w:pPr>
      <w:r w:rsidRPr="00B20435">
        <w:rPr>
          <w:rFonts w:ascii="Times New Roman" w:hAnsi="Times New Roman" w:cs="Times New Roman"/>
          <w:sz w:val="24"/>
          <w:szCs w:val="24"/>
          <w:shd w:val="clear" w:color="auto" w:fill="FFFFFF"/>
          <w:lang w:val="en-US"/>
        </w:rPr>
        <w:t>When a network device sends a message, the message will take the form of a packet. Each OSI (open system interconnection) model layer adds a header to the packet. The packet is then covered with some information directing it onward to a destination; this is analogous to the address on a letter in which the actual message is carried inside the envelope. Similarly, the message in the packet is encapsulated with some information such as the address of next node, protocol information, the type of data and the source and destination addresses.</w:t>
      </w:r>
    </w:p>
    <w:p w:rsidR="00361B62" w:rsidRPr="00DD1E76" w:rsidRDefault="00361B62" w:rsidP="00361B62">
      <w:pPr>
        <w:shd w:val="clear" w:color="auto" w:fill="F5F5F5"/>
        <w:spacing w:after="0" w:line="240" w:lineRule="auto"/>
        <w:rPr>
          <w:rFonts w:ascii="Times New Roman" w:hAnsi="Times New Roman" w:cs="Times New Roman"/>
          <w:sz w:val="24"/>
          <w:szCs w:val="24"/>
          <w:shd w:val="clear" w:color="auto" w:fill="FFFFFF"/>
          <w:lang w:val="en-US"/>
        </w:rPr>
      </w:pPr>
      <w:proofErr w:type="spellStart"/>
      <w:r w:rsidRPr="00DD1E76">
        <w:rPr>
          <w:rFonts w:ascii="Times New Roman" w:hAnsi="Times New Roman" w:cs="Times New Roman"/>
          <w:sz w:val="24"/>
          <w:szCs w:val="24"/>
          <w:shd w:val="clear" w:color="auto" w:fill="FFFFFF"/>
          <w:lang w:val="en-US"/>
        </w:rPr>
        <w:t>Decapsulation</w:t>
      </w:r>
      <w:proofErr w:type="spellEnd"/>
      <w:r w:rsidRPr="00DD1E76">
        <w:rPr>
          <w:rFonts w:ascii="Times New Roman" w:hAnsi="Times New Roman" w:cs="Times New Roman"/>
          <w:sz w:val="24"/>
          <w:szCs w:val="24"/>
          <w:shd w:val="clear" w:color="auto" w:fill="FFFFFF"/>
          <w:lang w:val="en-US"/>
        </w:rPr>
        <w:t xml:space="preserve"> is the process of opening up encapsulated data that are usually sent in the form of packets over a communication network. It can be literally defined as the process of opening a capsule, which, in this case, refers to encapsulated or wrapped-up data.</w:t>
      </w:r>
    </w:p>
    <w:p w:rsidR="00361B62" w:rsidRPr="0050177A" w:rsidRDefault="00361B62" w:rsidP="00361B62">
      <w:pPr>
        <w:shd w:val="clear" w:color="auto" w:fill="FFFFFF"/>
        <w:spacing w:after="0" w:line="240" w:lineRule="auto"/>
        <w:rPr>
          <w:rFonts w:ascii="Times New Roman" w:eastAsia="Times New Roman" w:hAnsi="Times New Roman" w:cs="Times New Roman"/>
          <w:sz w:val="24"/>
          <w:szCs w:val="24"/>
        </w:rPr>
      </w:pPr>
      <w:r w:rsidRPr="0050177A">
        <w:rPr>
          <w:rFonts w:ascii="Times New Roman" w:eastAsia="Times New Roman" w:hAnsi="Times New Roman" w:cs="Times New Roman"/>
          <w:sz w:val="24"/>
          <w:szCs w:val="24"/>
          <w:lang w:val="en-US"/>
        </w:rPr>
        <w:t>Access modifiers are keywords used to specify the accessibility of a class (or type) and its members. These modifiers can be used from code inside or outside the current application. </w:t>
      </w:r>
      <w:r w:rsidRPr="0050177A">
        <w:rPr>
          <w:rFonts w:ascii="Times New Roman" w:eastAsia="Times New Roman" w:hAnsi="Times New Roman" w:cs="Times New Roman"/>
          <w:sz w:val="24"/>
          <w:szCs w:val="24"/>
          <w:lang w:val="en-US"/>
        </w:rPr>
        <w:br/>
      </w:r>
      <w:r w:rsidRPr="0050177A">
        <w:rPr>
          <w:rFonts w:ascii="Times New Roman" w:eastAsia="Times New Roman" w:hAnsi="Times New Roman" w:cs="Times New Roman"/>
          <w:sz w:val="24"/>
          <w:szCs w:val="24"/>
          <w:lang w:val="en-US"/>
        </w:rPr>
        <w:br/>
        <w:t>Access modifiers in .NET are used to control the accessibility of each of the members of a type from different possible areas of code. This can be handled from within the current assembly or outside it. An assembly represents a logical unit of functionality and consists of types and resources located in one or more files. </w:t>
      </w:r>
      <w:r w:rsidRPr="0050177A">
        <w:rPr>
          <w:rFonts w:ascii="Times New Roman" w:eastAsia="Times New Roman" w:hAnsi="Times New Roman" w:cs="Times New Roman"/>
          <w:sz w:val="24"/>
          <w:szCs w:val="24"/>
          <w:lang w:val="en-US"/>
        </w:rPr>
        <w:br/>
      </w:r>
      <w:r w:rsidRPr="0050177A">
        <w:rPr>
          <w:rFonts w:ascii="Times New Roman" w:eastAsia="Times New Roman" w:hAnsi="Times New Roman" w:cs="Times New Roman"/>
          <w:sz w:val="24"/>
          <w:szCs w:val="24"/>
          <w:lang w:val="en-US"/>
        </w:rPr>
        <w:br/>
      </w:r>
      <w:r w:rsidRPr="0050177A">
        <w:rPr>
          <w:rFonts w:ascii="Times New Roman" w:eastAsia="Times New Roman" w:hAnsi="Times New Roman" w:cs="Times New Roman"/>
          <w:sz w:val="24"/>
          <w:szCs w:val="24"/>
          <w:lang w:val="en-US"/>
        </w:rPr>
        <w:lastRenderedPageBreak/>
        <w:t xml:space="preserve">The purpose of using access modifiers is to implement encapsulation, which separates the interface of a type from its implementation. </w:t>
      </w:r>
      <w:r w:rsidRPr="0050177A">
        <w:rPr>
          <w:rFonts w:ascii="Times New Roman" w:eastAsia="Times New Roman" w:hAnsi="Times New Roman" w:cs="Times New Roman"/>
          <w:sz w:val="24"/>
          <w:szCs w:val="24"/>
        </w:rPr>
        <w:t xml:space="preserve">With this, the </w:t>
      </w:r>
      <w:proofErr w:type="spellStart"/>
      <w:r w:rsidRPr="0050177A">
        <w:rPr>
          <w:rFonts w:ascii="Times New Roman" w:eastAsia="Times New Roman" w:hAnsi="Times New Roman" w:cs="Times New Roman"/>
          <w:sz w:val="24"/>
          <w:szCs w:val="24"/>
        </w:rPr>
        <w:t>following</w:t>
      </w:r>
      <w:proofErr w:type="spellEnd"/>
      <w:r w:rsidRPr="0050177A">
        <w:rPr>
          <w:rFonts w:ascii="Times New Roman" w:eastAsia="Times New Roman" w:hAnsi="Times New Roman" w:cs="Times New Roman"/>
          <w:sz w:val="24"/>
          <w:szCs w:val="24"/>
        </w:rPr>
        <w:t xml:space="preserve"> </w:t>
      </w:r>
      <w:proofErr w:type="spellStart"/>
      <w:r w:rsidRPr="0050177A">
        <w:rPr>
          <w:rFonts w:ascii="Times New Roman" w:eastAsia="Times New Roman" w:hAnsi="Times New Roman" w:cs="Times New Roman"/>
          <w:sz w:val="24"/>
          <w:szCs w:val="24"/>
        </w:rPr>
        <w:t>benefits</w:t>
      </w:r>
      <w:proofErr w:type="spellEnd"/>
      <w:r w:rsidRPr="0050177A">
        <w:rPr>
          <w:rFonts w:ascii="Times New Roman" w:eastAsia="Times New Roman" w:hAnsi="Times New Roman" w:cs="Times New Roman"/>
          <w:sz w:val="24"/>
          <w:szCs w:val="24"/>
        </w:rPr>
        <w:t xml:space="preserve"> </w:t>
      </w:r>
      <w:proofErr w:type="spellStart"/>
      <w:r w:rsidRPr="0050177A">
        <w:rPr>
          <w:rFonts w:ascii="Times New Roman" w:eastAsia="Times New Roman" w:hAnsi="Times New Roman" w:cs="Times New Roman"/>
          <w:sz w:val="24"/>
          <w:szCs w:val="24"/>
        </w:rPr>
        <w:t>can</w:t>
      </w:r>
      <w:proofErr w:type="spellEnd"/>
      <w:r w:rsidRPr="0050177A">
        <w:rPr>
          <w:rFonts w:ascii="Times New Roman" w:eastAsia="Times New Roman" w:hAnsi="Times New Roman" w:cs="Times New Roman"/>
          <w:sz w:val="24"/>
          <w:szCs w:val="24"/>
        </w:rPr>
        <w:t xml:space="preserve"> </w:t>
      </w:r>
      <w:proofErr w:type="spellStart"/>
      <w:r w:rsidRPr="0050177A">
        <w:rPr>
          <w:rFonts w:ascii="Times New Roman" w:eastAsia="Times New Roman" w:hAnsi="Times New Roman" w:cs="Times New Roman"/>
          <w:sz w:val="24"/>
          <w:szCs w:val="24"/>
        </w:rPr>
        <w:t>be</w:t>
      </w:r>
      <w:proofErr w:type="spellEnd"/>
      <w:r w:rsidRPr="0050177A">
        <w:rPr>
          <w:rFonts w:ascii="Times New Roman" w:eastAsia="Times New Roman" w:hAnsi="Times New Roman" w:cs="Times New Roman"/>
          <w:sz w:val="24"/>
          <w:szCs w:val="24"/>
        </w:rPr>
        <w:t xml:space="preserve"> </w:t>
      </w:r>
      <w:proofErr w:type="spellStart"/>
      <w:r w:rsidRPr="0050177A">
        <w:rPr>
          <w:rFonts w:ascii="Times New Roman" w:eastAsia="Times New Roman" w:hAnsi="Times New Roman" w:cs="Times New Roman"/>
          <w:sz w:val="24"/>
          <w:szCs w:val="24"/>
        </w:rPr>
        <w:t>derived</w:t>
      </w:r>
      <w:proofErr w:type="spellEnd"/>
      <w:r w:rsidRPr="0050177A">
        <w:rPr>
          <w:rFonts w:ascii="Times New Roman" w:eastAsia="Times New Roman" w:hAnsi="Times New Roman" w:cs="Times New Roman"/>
          <w:sz w:val="24"/>
          <w:szCs w:val="24"/>
        </w:rPr>
        <w:t>:</w:t>
      </w:r>
    </w:p>
    <w:p w:rsidR="00361B62" w:rsidRPr="0050177A" w:rsidRDefault="00361B62" w:rsidP="003D0297">
      <w:pPr>
        <w:numPr>
          <w:ilvl w:val="0"/>
          <w:numId w:val="39"/>
        </w:numPr>
        <w:shd w:val="clear" w:color="auto" w:fill="FFFFFF"/>
        <w:spacing w:after="0" w:line="240" w:lineRule="auto"/>
        <w:rPr>
          <w:rFonts w:ascii="Times New Roman" w:eastAsia="Times New Roman" w:hAnsi="Times New Roman" w:cs="Times New Roman"/>
          <w:sz w:val="24"/>
          <w:szCs w:val="24"/>
          <w:lang w:val="en-US"/>
        </w:rPr>
      </w:pPr>
      <w:r w:rsidRPr="0050177A">
        <w:rPr>
          <w:rFonts w:ascii="Times New Roman" w:eastAsia="Times New Roman" w:hAnsi="Times New Roman" w:cs="Times New Roman"/>
          <w:sz w:val="24"/>
          <w:szCs w:val="24"/>
          <w:lang w:val="en-US"/>
        </w:rPr>
        <w:t>Prevention of access to the internal data set by users to invalid state.</w:t>
      </w:r>
    </w:p>
    <w:p w:rsidR="00361B62" w:rsidRPr="0050177A" w:rsidRDefault="00361B62" w:rsidP="003D0297">
      <w:pPr>
        <w:numPr>
          <w:ilvl w:val="0"/>
          <w:numId w:val="39"/>
        </w:numPr>
        <w:shd w:val="clear" w:color="auto" w:fill="FFFFFF"/>
        <w:spacing w:after="0" w:line="240" w:lineRule="auto"/>
        <w:rPr>
          <w:rFonts w:ascii="Times New Roman" w:eastAsia="Times New Roman" w:hAnsi="Times New Roman" w:cs="Times New Roman"/>
          <w:sz w:val="24"/>
          <w:szCs w:val="24"/>
          <w:lang w:val="en-US"/>
        </w:rPr>
      </w:pPr>
      <w:r w:rsidRPr="0050177A">
        <w:rPr>
          <w:rFonts w:ascii="Times New Roman" w:eastAsia="Times New Roman" w:hAnsi="Times New Roman" w:cs="Times New Roman"/>
          <w:sz w:val="24"/>
          <w:szCs w:val="24"/>
          <w:lang w:val="en-US"/>
        </w:rPr>
        <w:t>Provision for changes to internal implementation of the types without affecting the components using it.</w:t>
      </w:r>
    </w:p>
    <w:p w:rsidR="00361B62" w:rsidRPr="0050177A" w:rsidRDefault="00361B62" w:rsidP="003D0297">
      <w:pPr>
        <w:numPr>
          <w:ilvl w:val="0"/>
          <w:numId w:val="39"/>
        </w:numPr>
        <w:shd w:val="clear" w:color="auto" w:fill="FFFFFF"/>
        <w:spacing w:after="0" w:line="240" w:lineRule="auto"/>
        <w:rPr>
          <w:rFonts w:ascii="Times New Roman" w:eastAsia="Times New Roman" w:hAnsi="Times New Roman" w:cs="Times New Roman"/>
          <w:sz w:val="24"/>
          <w:szCs w:val="24"/>
          <w:lang w:val="en-US"/>
        </w:rPr>
      </w:pPr>
      <w:r w:rsidRPr="0050177A">
        <w:rPr>
          <w:rFonts w:ascii="Times New Roman" w:eastAsia="Times New Roman" w:hAnsi="Times New Roman" w:cs="Times New Roman"/>
          <w:sz w:val="24"/>
          <w:szCs w:val="24"/>
          <w:lang w:val="en-US"/>
        </w:rPr>
        <w:t>Reduction in complexity of the system by reducing the interdependencies between software components.</w:t>
      </w:r>
    </w:p>
    <w:p w:rsidR="00361B62" w:rsidRPr="00CD27E6" w:rsidRDefault="00361B62" w:rsidP="00361B62">
      <w:p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The .NET framework provides an option of having five types of access modifiers:</w:t>
      </w:r>
      <w:r w:rsidRPr="00CD27E6">
        <w:rPr>
          <w:rFonts w:ascii="Times New Roman" w:eastAsia="Times New Roman" w:hAnsi="Times New Roman" w:cs="Times New Roman"/>
          <w:sz w:val="24"/>
          <w:szCs w:val="24"/>
          <w:lang w:val="en-US"/>
        </w:rPr>
        <w:br/>
      </w:r>
    </w:p>
    <w:p w:rsidR="00361B62" w:rsidRPr="00CD27E6" w:rsidRDefault="00361B62" w:rsidP="003D0297">
      <w:pPr>
        <w:numPr>
          <w:ilvl w:val="0"/>
          <w:numId w:val="40"/>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Private – code within the type can only access the members of that type, and hence accessibility is limited to current type</w:t>
      </w:r>
    </w:p>
    <w:p w:rsidR="00361B62" w:rsidRPr="00CD27E6" w:rsidRDefault="00361B62" w:rsidP="003D0297">
      <w:pPr>
        <w:numPr>
          <w:ilvl w:val="0"/>
          <w:numId w:val="40"/>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Public – code from anywhere within the current assembly, or another assembly that references it, can access the members of the type, and hence allows accessibility from anywhere</w:t>
      </w:r>
    </w:p>
    <w:p w:rsidR="00361B62" w:rsidRPr="00CD27E6" w:rsidRDefault="00361B62" w:rsidP="003D0297">
      <w:pPr>
        <w:numPr>
          <w:ilvl w:val="0"/>
          <w:numId w:val="40"/>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Protected – code within the type, or its derived classes, can access the members of the type and hence accessibility is limited to current type and derived classes </w:t>
      </w:r>
    </w:p>
    <w:p w:rsidR="00361B62" w:rsidRPr="00CD27E6" w:rsidRDefault="00361B62" w:rsidP="003D0297">
      <w:pPr>
        <w:numPr>
          <w:ilvl w:val="0"/>
          <w:numId w:val="40"/>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Internal – code in the current assembly, but not from another assembly, can access the members of the type, hence accessibility is limited to current assembly</w:t>
      </w:r>
    </w:p>
    <w:p w:rsidR="00361B62" w:rsidRPr="00CD27E6" w:rsidRDefault="00361B62" w:rsidP="003D0297">
      <w:pPr>
        <w:numPr>
          <w:ilvl w:val="0"/>
          <w:numId w:val="40"/>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Protected Internal – code in the current assembly can access the members of the type and also from the assembly that references it. Hence, accessibility is from derived classes in the current assembly, and must take place through an instance of derived class type in the assembly referencing it</w:t>
      </w:r>
      <w:r>
        <w:rPr>
          <w:rFonts w:ascii="Times New Roman" w:eastAsia="Times New Roman" w:hAnsi="Times New Roman" w:cs="Times New Roman"/>
          <w:sz w:val="24"/>
          <w:szCs w:val="24"/>
          <w:lang w:val="en-US"/>
        </w:rPr>
        <w:t>.</w:t>
      </w:r>
    </w:p>
    <w:p w:rsidR="00361B62" w:rsidRDefault="00361B62" w:rsidP="00361B62">
      <w:pPr>
        <w:shd w:val="clear" w:color="auto" w:fill="FFFFFF"/>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361B62" w:rsidRPr="00CD27E6" w:rsidRDefault="00361B62" w:rsidP="00361B62">
      <w:pPr>
        <w:shd w:val="clear" w:color="auto" w:fill="FFFFFF"/>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CD27E6">
        <w:rPr>
          <w:rFonts w:ascii="Times New Roman" w:eastAsia="Times New Roman" w:hAnsi="Times New Roman" w:cs="Times New Roman"/>
          <w:sz w:val="24"/>
          <w:szCs w:val="24"/>
          <w:lang w:val="en-US"/>
        </w:rPr>
        <w:t>There are several rules that apply to the access modifiers:</w:t>
      </w:r>
    </w:p>
    <w:p w:rsidR="00361B62" w:rsidRPr="00CD27E6" w:rsidRDefault="00361B62" w:rsidP="003D0297">
      <w:pPr>
        <w:numPr>
          <w:ilvl w:val="0"/>
          <w:numId w:val="41"/>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When there is no access modifier specified to type members, the default access level is private and internal.</w:t>
      </w:r>
    </w:p>
    <w:p w:rsidR="00361B62" w:rsidRPr="00CD27E6" w:rsidRDefault="00361B62" w:rsidP="003D0297">
      <w:pPr>
        <w:numPr>
          <w:ilvl w:val="0"/>
          <w:numId w:val="41"/>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There are no access modifiers allowed for namespaces, since they are public.</w:t>
      </w:r>
    </w:p>
    <w:p w:rsidR="00361B62" w:rsidRPr="00CD27E6" w:rsidRDefault="00361B62" w:rsidP="003D0297">
      <w:pPr>
        <w:numPr>
          <w:ilvl w:val="0"/>
          <w:numId w:val="41"/>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 xml:space="preserve">The nested classes and </w:t>
      </w:r>
      <w:proofErr w:type="spellStart"/>
      <w:r w:rsidRPr="00CD27E6">
        <w:rPr>
          <w:rFonts w:ascii="Times New Roman" w:eastAsia="Times New Roman" w:hAnsi="Times New Roman" w:cs="Times New Roman"/>
          <w:sz w:val="24"/>
          <w:szCs w:val="24"/>
          <w:lang w:val="en-US"/>
        </w:rPr>
        <w:t>struct</w:t>
      </w:r>
      <w:proofErr w:type="spellEnd"/>
      <w:r w:rsidRPr="00CD27E6">
        <w:rPr>
          <w:rFonts w:ascii="Times New Roman" w:eastAsia="Times New Roman" w:hAnsi="Times New Roman" w:cs="Times New Roman"/>
          <w:sz w:val="24"/>
          <w:szCs w:val="24"/>
          <w:lang w:val="en-US"/>
        </w:rPr>
        <w:t xml:space="preserve"> members declared within a type are, to the containing class, private by default.</w:t>
      </w:r>
    </w:p>
    <w:p w:rsidR="00361B62" w:rsidRPr="00CD27E6" w:rsidRDefault="00361B62" w:rsidP="003D0297">
      <w:pPr>
        <w:numPr>
          <w:ilvl w:val="0"/>
          <w:numId w:val="41"/>
        </w:numPr>
        <w:shd w:val="clear" w:color="auto" w:fill="FFFFFF"/>
        <w:spacing w:after="0" w:line="240" w:lineRule="auto"/>
        <w:rPr>
          <w:rFonts w:ascii="Times New Roman" w:eastAsia="Times New Roman" w:hAnsi="Times New Roman" w:cs="Times New Roman"/>
          <w:sz w:val="24"/>
          <w:szCs w:val="24"/>
          <w:lang w:val="en-US"/>
        </w:rPr>
      </w:pPr>
      <w:proofErr w:type="spellStart"/>
      <w:r w:rsidRPr="00CD27E6">
        <w:rPr>
          <w:rFonts w:ascii="Times New Roman" w:eastAsia="Times New Roman" w:hAnsi="Times New Roman" w:cs="Times New Roman"/>
          <w:sz w:val="24"/>
          <w:szCs w:val="24"/>
          <w:lang w:val="en-US"/>
        </w:rPr>
        <w:t>Struct</w:t>
      </w:r>
      <w:proofErr w:type="spellEnd"/>
      <w:r w:rsidRPr="00CD27E6">
        <w:rPr>
          <w:rFonts w:ascii="Times New Roman" w:eastAsia="Times New Roman" w:hAnsi="Times New Roman" w:cs="Times New Roman"/>
          <w:sz w:val="24"/>
          <w:szCs w:val="24"/>
          <w:lang w:val="en-US"/>
        </w:rPr>
        <w:t xml:space="preserve"> members cannot be declared protected since it does not support inheritance.</w:t>
      </w:r>
    </w:p>
    <w:p w:rsidR="00361B62" w:rsidRPr="00CD27E6" w:rsidRDefault="00361B62" w:rsidP="003D0297">
      <w:pPr>
        <w:numPr>
          <w:ilvl w:val="0"/>
          <w:numId w:val="41"/>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Destructors cannot have access modifiers.</w:t>
      </w:r>
    </w:p>
    <w:p w:rsidR="00361B62" w:rsidRPr="00CD27E6" w:rsidRDefault="00361B62" w:rsidP="003D0297">
      <w:pPr>
        <w:numPr>
          <w:ilvl w:val="0"/>
          <w:numId w:val="41"/>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Derived type cannot have greater accessibility than its base type.</w:t>
      </w:r>
    </w:p>
    <w:p w:rsidR="00361B62" w:rsidRPr="00CD27E6" w:rsidRDefault="00361B62" w:rsidP="003D0297">
      <w:pPr>
        <w:numPr>
          <w:ilvl w:val="0"/>
          <w:numId w:val="41"/>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The member of a containing type should have accessibility lesser than that of its containing type. This can be illustrated with an example: A public method in a containing type cannot have “A” as a parameter, if type A is not in public visibility.</w:t>
      </w:r>
    </w:p>
    <w:p w:rsidR="00361B62" w:rsidRPr="00CD27E6" w:rsidRDefault="00361B62" w:rsidP="003D0297">
      <w:pPr>
        <w:numPr>
          <w:ilvl w:val="0"/>
          <w:numId w:val="41"/>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Interfaces are declared public and internal, and cannot have other access modifiers, since interfaces are mainly used for access by classes to derive from it.</w:t>
      </w:r>
    </w:p>
    <w:p w:rsidR="00361B62" w:rsidRPr="00CD27E6" w:rsidRDefault="00361B62" w:rsidP="003D0297">
      <w:pPr>
        <w:numPr>
          <w:ilvl w:val="0"/>
          <w:numId w:val="41"/>
        </w:numPr>
        <w:shd w:val="clear" w:color="auto" w:fill="FFFFFF"/>
        <w:spacing w:after="0" w:line="240" w:lineRule="auto"/>
        <w:rPr>
          <w:rFonts w:ascii="Times New Roman" w:eastAsia="Times New Roman" w:hAnsi="Times New Roman" w:cs="Times New Roman"/>
          <w:sz w:val="24"/>
          <w:szCs w:val="24"/>
          <w:lang w:val="en-US"/>
        </w:rPr>
      </w:pPr>
      <w:r w:rsidRPr="00CD27E6">
        <w:rPr>
          <w:rFonts w:ascii="Times New Roman" w:eastAsia="Times New Roman" w:hAnsi="Times New Roman" w:cs="Times New Roman"/>
          <w:sz w:val="24"/>
          <w:szCs w:val="24"/>
          <w:lang w:val="en-US"/>
        </w:rPr>
        <w:t>Access modifiers are used not only to class members, but also to other code constructs with the same intention.</w:t>
      </w:r>
    </w:p>
    <w:p w:rsidR="00361B62" w:rsidRDefault="00361B62" w:rsidP="00361B62">
      <w:pPr>
        <w:shd w:val="clear" w:color="auto" w:fill="F5F5F5"/>
        <w:spacing w:after="0" w:line="240" w:lineRule="auto"/>
        <w:rPr>
          <w:rFonts w:ascii="Times New Roman" w:hAnsi="Times New Roman" w:cs="Times New Roman"/>
          <w:sz w:val="24"/>
          <w:szCs w:val="24"/>
          <w:lang w:val="en-US"/>
        </w:rPr>
      </w:pPr>
    </w:p>
    <w:p w:rsidR="00E83A9B" w:rsidRPr="00BE4EC8" w:rsidRDefault="00E83A9B" w:rsidP="00E83A9B">
      <w:pPr>
        <w:spacing w:after="0" w:line="240" w:lineRule="auto"/>
        <w:ind w:left="48" w:right="48"/>
        <w:jc w:val="both"/>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When deriving a class from a base class, the base class may be inherited through </w:t>
      </w:r>
      <w:r w:rsidRPr="00BE4EC8">
        <w:rPr>
          <w:rFonts w:ascii="Times New Roman" w:eastAsia="Times New Roman" w:hAnsi="Times New Roman" w:cs="Times New Roman"/>
          <w:b/>
          <w:bCs/>
          <w:sz w:val="24"/>
          <w:szCs w:val="24"/>
          <w:lang w:val="en-US"/>
        </w:rPr>
        <w:t>public, protected</w:t>
      </w:r>
      <w:r w:rsidRPr="00BE4EC8">
        <w:rPr>
          <w:rFonts w:ascii="Times New Roman" w:eastAsia="Times New Roman" w:hAnsi="Times New Roman" w:cs="Times New Roman"/>
          <w:sz w:val="24"/>
          <w:szCs w:val="24"/>
          <w:lang w:val="en-US"/>
        </w:rPr>
        <w:t> or </w:t>
      </w:r>
      <w:r w:rsidRPr="00BE4EC8">
        <w:rPr>
          <w:rFonts w:ascii="Times New Roman" w:eastAsia="Times New Roman" w:hAnsi="Times New Roman" w:cs="Times New Roman"/>
          <w:b/>
          <w:bCs/>
          <w:sz w:val="24"/>
          <w:szCs w:val="24"/>
          <w:lang w:val="en-US"/>
        </w:rPr>
        <w:t>private</w:t>
      </w:r>
      <w:r w:rsidRPr="00BE4EC8">
        <w:rPr>
          <w:rFonts w:ascii="Times New Roman" w:eastAsia="Times New Roman" w:hAnsi="Times New Roman" w:cs="Times New Roman"/>
          <w:sz w:val="24"/>
          <w:szCs w:val="24"/>
          <w:lang w:val="en-US"/>
        </w:rPr>
        <w:t> inheritance. The type of inheritance is specified by the access-</w:t>
      </w:r>
      <w:proofErr w:type="spellStart"/>
      <w:r w:rsidRPr="00BE4EC8">
        <w:rPr>
          <w:rFonts w:ascii="Times New Roman" w:eastAsia="Times New Roman" w:hAnsi="Times New Roman" w:cs="Times New Roman"/>
          <w:sz w:val="24"/>
          <w:szCs w:val="24"/>
          <w:lang w:val="en-US"/>
        </w:rPr>
        <w:t>specifier</w:t>
      </w:r>
      <w:proofErr w:type="spellEnd"/>
      <w:r w:rsidRPr="00BE4EC8">
        <w:rPr>
          <w:rFonts w:ascii="Times New Roman" w:eastAsia="Times New Roman" w:hAnsi="Times New Roman" w:cs="Times New Roman"/>
          <w:sz w:val="24"/>
          <w:szCs w:val="24"/>
          <w:lang w:val="en-US"/>
        </w:rPr>
        <w:t xml:space="preserve"> as explained above.</w:t>
      </w:r>
    </w:p>
    <w:p w:rsidR="00E83A9B" w:rsidRPr="00BE4EC8" w:rsidRDefault="00E83A9B" w:rsidP="00E83A9B">
      <w:pPr>
        <w:spacing w:after="0" w:line="240" w:lineRule="auto"/>
        <w:ind w:left="48" w:right="48"/>
        <w:jc w:val="both"/>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We hardly use </w:t>
      </w:r>
      <w:r w:rsidRPr="00BE4EC8">
        <w:rPr>
          <w:rFonts w:ascii="Times New Roman" w:eastAsia="Times New Roman" w:hAnsi="Times New Roman" w:cs="Times New Roman"/>
          <w:b/>
          <w:bCs/>
          <w:sz w:val="24"/>
          <w:szCs w:val="24"/>
          <w:lang w:val="en-US"/>
        </w:rPr>
        <w:t>protected</w:t>
      </w:r>
      <w:r w:rsidRPr="00BE4EC8">
        <w:rPr>
          <w:rFonts w:ascii="Times New Roman" w:eastAsia="Times New Roman" w:hAnsi="Times New Roman" w:cs="Times New Roman"/>
          <w:sz w:val="24"/>
          <w:szCs w:val="24"/>
          <w:lang w:val="en-US"/>
        </w:rPr>
        <w:t> or </w:t>
      </w:r>
      <w:r w:rsidRPr="00BE4EC8">
        <w:rPr>
          <w:rFonts w:ascii="Times New Roman" w:eastAsia="Times New Roman" w:hAnsi="Times New Roman" w:cs="Times New Roman"/>
          <w:b/>
          <w:bCs/>
          <w:sz w:val="24"/>
          <w:szCs w:val="24"/>
          <w:lang w:val="en-US"/>
        </w:rPr>
        <w:t>private</w:t>
      </w:r>
      <w:r w:rsidRPr="00BE4EC8">
        <w:rPr>
          <w:rFonts w:ascii="Times New Roman" w:eastAsia="Times New Roman" w:hAnsi="Times New Roman" w:cs="Times New Roman"/>
          <w:sz w:val="24"/>
          <w:szCs w:val="24"/>
          <w:lang w:val="en-US"/>
        </w:rPr>
        <w:t> inheritance, but </w:t>
      </w:r>
      <w:r w:rsidRPr="00BE4EC8">
        <w:rPr>
          <w:rFonts w:ascii="Times New Roman" w:eastAsia="Times New Roman" w:hAnsi="Times New Roman" w:cs="Times New Roman"/>
          <w:b/>
          <w:bCs/>
          <w:sz w:val="24"/>
          <w:szCs w:val="24"/>
          <w:lang w:val="en-US"/>
        </w:rPr>
        <w:t>public</w:t>
      </w:r>
      <w:r w:rsidRPr="00BE4EC8">
        <w:rPr>
          <w:rFonts w:ascii="Times New Roman" w:eastAsia="Times New Roman" w:hAnsi="Times New Roman" w:cs="Times New Roman"/>
          <w:sz w:val="24"/>
          <w:szCs w:val="24"/>
          <w:lang w:val="en-US"/>
        </w:rPr>
        <w:t> inheritance is commonly used. While using different type of inheritance, following rules are applied −</w:t>
      </w:r>
    </w:p>
    <w:p w:rsidR="00E83A9B" w:rsidRPr="00BE4EC8" w:rsidRDefault="00E83A9B" w:rsidP="003D0297">
      <w:pPr>
        <w:numPr>
          <w:ilvl w:val="0"/>
          <w:numId w:val="42"/>
        </w:numPr>
        <w:spacing w:after="0" w:line="240" w:lineRule="auto"/>
        <w:ind w:left="768" w:right="48"/>
        <w:jc w:val="both"/>
        <w:rPr>
          <w:rFonts w:ascii="Times New Roman" w:eastAsia="Times New Roman" w:hAnsi="Times New Roman" w:cs="Times New Roman"/>
          <w:sz w:val="24"/>
          <w:szCs w:val="24"/>
          <w:lang w:val="en-US"/>
        </w:rPr>
      </w:pPr>
      <w:r w:rsidRPr="00BE4EC8">
        <w:rPr>
          <w:rFonts w:ascii="Times New Roman" w:eastAsia="Times New Roman" w:hAnsi="Times New Roman" w:cs="Times New Roman"/>
          <w:b/>
          <w:bCs/>
          <w:sz w:val="24"/>
          <w:szCs w:val="24"/>
          <w:lang w:val="en-US"/>
        </w:rPr>
        <w:t>Public Inheritance</w:t>
      </w:r>
      <w:r w:rsidRPr="00BE4EC8">
        <w:rPr>
          <w:rFonts w:ascii="Times New Roman" w:eastAsia="Times New Roman" w:hAnsi="Times New Roman" w:cs="Times New Roman"/>
          <w:sz w:val="24"/>
          <w:szCs w:val="24"/>
          <w:lang w:val="en-US"/>
        </w:rPr>
        <w:t> − When deriving a class from a </w:t>
      </w:r>
      <w:r w:rsidRPr="00BE4EC8">
        <w:rPr>
          <w:rFonts w:ascii="Times New Roman" w:eastAsia="Times New Roman" w:hAnsi="Times New Roman" w:cs="Times New Roman"/>
          <w:b/>
          <w:bCs/>
          <w:sz w:val="24"/>
          <w:szCs w:val="24"/>
          <w:lang w:val="en-US"/>
        </w:rPr>
        <w:t>public</w:t>
      </w:r>
      <w:r w:rsidRPr="00BE4EC8">
        <w:rPr>
          <w:rFonts w:ascii="Times New Roman" w:eastAsia="Times New Roman" w:hAnsi="Times New Roman" w:cs="Times New Roman"/>
          <w:sz w:val="24"/>
          <w:szCs w:val="24"/>
          <w:lang w:val="en-US"/>
        </w:rPr>
        <w:t> base class, </w:t>
      </w:r>
      <w:r w:rsidRPr="00BE4EC8">
        <w:rPr>
          <w:rFonts w:ascii="Times New Roman" w:eastAsia="Times New Roman" w:hAnsi="Times New Roman" w:cs="Times New Roman"/>
          <w:b/>
          <w:bCs/>
          <w:sz w:val="24"/>
          <w:szCs w:val="24"/>
          <w:lang w:val="en-US"/>
        </w:rPr>
        <w:t>public</w:t>
      </w:r>
      <w:r w:rsidRPr="00BE4EC8">
        <w:rPr>
          <w:rFonts w:ascii="Times New Roman" w:eastAsia="Times New Roman" w:hAnsi="Times New Roman" w:cs="Times New Roman"/>
          <w:sz w:val="24"/>
          <w:szCs w:val="24"/>
          <w:lang w:val="en-US"/>
        </w:rPr>
        <w:t> members of the base class become </w:t>
      </w:r>
      <w:r w:rsidRPr="00BE4EC8">
        <w:rPr>
          <w:rFonts w:ascii="Times New Roman" w:eastAsia="Times New Roman" w:hAnsi="Times New Roman" w:cs="Times New Roman"/>
          <w:b/>
          <w:bCs/>
          <w:sz w:val="24"/>
          <w:szCs w:val="24"/>
          <w:lang w:val="en-US"/>
        </w:rPr>
        <w:t>public</w:t>
      </w:r>
      <w:r w:rsidRPr="00BE4EC8">
        <w:rPr>
          <w:rFonts w:ascii="Times New Roman" w:eastAsia="Times New Roman" w:hAnsi="Times New Roman" w:cs="Times New Roman"/>
          <w:sz w:val="24"/>
          <w:szCs w:val="24"/>
          <w:lang w:val="en-US"/>
        </w:rPr>
        <w:t> members of the derived class and </w:t>
      </w:r>
      <w:r w:rsidRPr="00BE4EC8">
        <w:rPr>
          <w:rFonts w:ascii="Times New Roman" w:eastAsia="Times New Roman" w:hAnsi="Times New Roman" w:cs="Times New Roman"/>
          <w:b/>
          <w:bCs/>
          <w:sz w:val="24"/>
          <w:szCs w:val="24"/>
          <w:lang w:val="en-US"/>
        </w:rPr>
        <w:t>protected</w:t>
      </w:r>
      <w:r w:rsidRPr="00BE4EC8">
        <w:rPr>
          <w:rFonts w:ascii="Times New Roman" w:eastAsia="Times New Roman" w:hAnsi="Times New Roman" w:cs="Times New Roman"/>
          <w:sz w:val="24"/>
          <w:szCs w:val="24"/>
          <w:lang w:val="en-US"/>
        </w:rPr>
        <w:t> members of the base class become </w:t>
      </w:r>
      <w:r w:rsidRPr="00BE4EC8">
        <w:rPr>
          <w:rFonts w:ascii="Times New Roman" w:eastAsia="Times New Roman" w:hAnsi="Times New Roman" w:cs="Times New Roman"/>
          <w:b/>
          <w:bCs/>
          <w:sz w:val="24"/>
          <w:szCs w:val="24"/>
          <w:lang w:val="en-US"/>
        </w:rPr>
        <w:t>protected</w:t>
      </w:r>
      <w:r w:rsidRPr="00BE4EC8">
        <w:rPr>
          <w:rFonts w:ascii="Times New Roman" w:eastAsia="Times New Roman" w:hAnsi="Times New Roman" w:cs="Times New Roman"/>
          <w:sz w:val="24"/>
          <w:szCs w:val="24"/>
          <w:lang w:val="en-US"/>
        </w:rPr>
        <w:t> members of the derived class. A base class's </w:t>
      </w:r>
      <w:proofErr w:type="spellStart"/>
      <w:r w:rsidRPr="00BE4EC8">
        <w:rPr>
          <w:rFonts w:ascii="Times New Roman" w:eastAsia="Times New Roman" w:hAnsi="Times New Roman" w:cs="Times New Roman"/>
          <w:b/>
          <w:bCs/>
          <w:sz w:val="24"/>
          <w:szCs w:val="24"/>
          <w:lang w:val="en-US"/>
        </w:rPr>
        <w:t>private</w:t>
      </w:r>
      <w:r w:rsidRPr="00BE4EC8">
        <w:rPr>
          <w:rFonts w:ascii="Times New Roman" w:eastAsia="Times New Roman" w:hAnsi="Times New Roman" w:cs="Times New Roman"/>
          <w:sz w:val="24"/>
          <w:szCs w:val="24"/>
          <w:lang w:val="en-US"/>
        </w:rPr>
        <w:t>members</w:t>
      </w:r>
      <w:proofErr w:type="spellEnd"/>
      <w:r w:rsidRPr="00BE4EC8">
        <w:rPr>
          <w:rFonts w:ascii="Times New Roman" w:eastAsia="Times New Roman" w:hAnsi="Times New Roman" w:cs="Times New Roman"/>
          <w:sz w:val="24"/>
          <w:szCs w:val="24"/>
          <w:lang w:val="en-US"/>
        </w:rPr>
        <w:t xml:space="preserve"> are never accessible directly from a derived class, but can be accessed through calls to the </w:t>
      </w:r>
      <w:r w:rsidRPr="00BE4EC8">
        <w:rPr>
          <w:rFonts w:ascii="Times New Roman" w:eastAsia="Times New Roman" w:hAnsi="Times New Roman" w:cs="Times New Roman"/>
          <w:b/>
          <w:bCs/>
          <w:sz w:val="24"/>
          <w:szCs w:val="24"/>
          <w:lang w:val="en-US"/>
        </w:rPr>
        <w:t>public</w:t>
      </w:r>
      <w:r w:rsidRPr="00BE4EC8">
        <w:rPr>
          <w:rFonts w:ascii="Times New Roman" w:eastAsia="Times New Roman" w:hAnsi="Times New Roman" w:cs="Times New Roman"/>
          <w:sz w:val="24"/>
          <w:szCs w:val="24"/>
          <w:lang w:val="en-US"/>
        </w:rPr>
        <w:t> and </w:t>
      </w:r>
      <w:r w:rsidRPr="00BE4EC8">
        <w:rPr>
          <w:rFonts w:ascii="Times New Roman" w:eastAsia="Times New Roman" w:hAnsi="Times New Roman" w:cs="Times New Roman"/>
          <w:b/>
          <w:bCs/>
          <w:sz w:val="24"/>
          <w:szCs w:val="24"/>
          <w:lang w:val="en-US"/>
        </w:rPr>
        <w:t>protected</w:t>
      </w:r>
      <w:r w:rsidRPr="00BE4EC8">
        <w:rPr>
          <w:rFonts w:ascii="Times New Roman" w:eastAsia="Times New Roman" w:hAnsi="Times New Roman" w:cs="Times New Roman"/>
          <w:sz w:val="24"/>
          <w:szCs w:val="24"/>
          <w:lang w:val="en-US"/>
        </w:rPr>
        <w:t> members of the base class.</w:t>
      </w:r>
    </w:p>
    <w:p w:rsidR="00E83A9B" w:rsidRPr="00BE4EC8" w:rsidRDefault="00E83A9B" w:rsidP="003D0297">
      <w:pPr>
        <w:numPr>
          <w:ilvl w:val="0"/>
          <w:numId w:val="42"/>
        </w:numPr>
        <w:spacing w:after="0" w:line="240" w:lineRule="auto"/>
        <w:ind w:left="768" w:right="48"/>
        <w:jc w:val="both"/>
        <w:rPr>
          <w:rFonts w:ascii="Times New Roman" w:eastAsia="Times New Roman" w:hAnsi="Times New Roman" w:cs="Times New Roman"/>
          <w:sz w:val="24"/>
          <w:szCs w:val="24"/>
          <w:lang w:val="en-US"/>
        </w:rPr>
      </w:pPr>
      <w:r w:rsidRPr="00BE4EC8">
        <w:rPr>
          <w:rFonts w:ascii="Times New Roman" w:eastAsia="Times New Roman" w:hAnsi="Times New Roman" w:cs="Times New Roman"/>
          <w:b/>
          <w:bCs/>
          <w:sz w:val="24"/>
          <w:szCs w:val="24"/>
          <w:lang w:val="en-US"/>
        </w:rPr>
        <w:lastRenderedPageBreak/>
        <w:t>Protected Inheritance</w:t>
      </w:r>
      <w:r w:rsidRPr="00BE4EC8">
        <w:rPr>
          <w:rFonts w:ascii="Times New Roman" w:eastAsia="Times New Roman" w:hAnsi="Times New Roman" w:cs="Times New Roman"/>
          <w:sz w:val="24"/>
          <w:szCs w:val="24"/>
          <w:lang w:val="en-US"/>
        </w:rPr>
        <w:t> − When deriving from a </w:t>
      </w:r>
      <w:r w:rsidRPr="00BE4EC8">
        <w:rPr>
          <w:rFonts w:ascii="Times New Roman" w:eastAsia="Times New Roman" w:hAnsi="Times New Roman" w:cs="Times New Roman"/>
          <w:b/>
          <w:bCs/>
          <w:sz w:val="24"/>
          <w:szCs w:val="24"/>
          <w:lang w:val="en-US"/>
        </w:rPr>
        <w:t>protected</w:t>
      </w:r>
      <w:r w:rsidRPr="00BE4EC8">
        <w:rPr>
          <w:rFonts w:ascii="Times New Roman" w:eastAsia="Times New Roman" w:hAnsi="Times New Roman" w:cs="Times New Roman"/>
          <w:sz w:val="24"/>
          <w:szCs w:val="24"/>
          <w:lang w:val="en-US"/>
        </w:rPr>
        <w:t> base class, </w:t>
      </w:r>
      <w:r w:rsidRPr="00BE4EC8">
        <w:rPr>
          <w:rFonts w:ascii="Times New Roman" w:eastAsia="Times New Roman" w:hAnsi="Times New Roman" w:cs="Times New Roman"/>
          <w:b/>
          <w:bCs/>
          <w:sz w:val="24"/>
          <w:szCs w:val="24"/>
          <w:lang w:val="en-US"/>
        </w:rPr>
        <w:t>public</w:t>
      </w:r>
      <w:r w:rsidRPr="00BE4EC8">
        <w:rPr>
          <w:rFonts w:ascii="Times New Roman" w:eastAsia="Times New Roman" w:hAnsi="Times New Roman" w:cs="Times New Roman"/>
          <w:sz w:val="24"/>
          <w:szCs w:val="24"/>
          <w:lang w:val="en-US"/>
        </w:rPr>
        <w:t> and </w:t>
      </w:r>
      <w:r w:rsidRPr="00BE4EC8">
        <w:rPr>
          <w:rFonts w:ascii="Times New Roman" w:eastAsia="Times New Roman" w:hAnsi="Times New Roman" w:cs="Times New Roman"/>
          <w:b/>
          <w:bCs/>
          <w:sz w:val="24"/>
          <w:szCs w:val="24"/>
          <w:lang w:val="en-US"/>
        </w:rPr>
        <w:t>protected</w:t>
      </w:r>
      <w:r w:rsidRPr="00BE4EC8">
        <w:rPr>
          <w:rFonts w:ascii="Times New Roman" w:eastAsia="Times New Roman" w:hAnsi="Times New Roman" w:cs="Times New Roman"/>
          <w:sz w:val="24"/>
          <w:szCs w:val="24"/>
          <w:lang w:val="en-US"/>
        </w:rPr>
        <w:t> members of the base class become </w:t>
      </w:r>
      <w:r w:rsidRPr="00BE4EC8">
        <w:rPr>
          <w:rFonts w:ascii="Times New Roman" w:eastAsia="Times New Roman" w:hAnsi="Times New Roman" w:cs="Times New Roman"/>
          <w:b/>
          <w:bCs/>
          <w:sz w:val="24"/>
          <w:szCs w:val="24"/>
          <w:lang w:val="en-US"/>
        </w:rPr>
        <w:t>protected</w:t>
      </w:r>
      <w:r w:rsidRPr="00BE4EC8">
        <w:rPr>
          <w:rFonts w:ascii="Times New Roman" w:eastAsia="Times New Roman" w:hAnsi="Times New Roman" w:cs="Times New Roman"/>
          <w:sz w:val="24"/>
          <w:szCs w:val="24"/>
          <w:lang w:val="en-US"/>
        </w:rPr>
        <w:t> members of the derived class.</w:t>
      </w:r>
    </w:p>
    <w:p w:rsidR="00E83A9B" w:rsidRPr="00BE4EC8" w:rsidRDefault="00E83A9B" w:rsidP="003D0297">
      <w:pPr>
        <w:numPr>
          <w:ilvl w:val="0"/>
          <w:numId w:val="42"/>
        </w:numPr>
        <w:spacing w:after="0" w:line="240" w:lineRule="auto"/>
        <w:ind w:left="768" w:right="48"/>
        <w:jc w:val="both"/>
        <w:rPr>
          <w:rFonts w:ascii="Times New Roman" w:eastAsia="Times New Roman" w:hAnsi="Times New Roman" w:cs="Times New Roman"/>
          <w:sz w:val="24"/>
          <w:szCs w:val="24"/>
          <w:lang w:val="en-US"/>
        </w:rPr>
      </w:pPr>
      <w:r w:rsidRPr="00BE4EC8">
        <w:rPr>
          <w:rFonts w:ascii="Times New Roman" w:eastAsia="Times New Roman" w:hAnsi="Times New Roman" w:cs="Times New Roman"/>
          <w:b/>
          <w:bCs/>
          <w:sz w:val="24"/>
          <w:szCs w:val="24"/>
          <w:lang w:val="en-US"/>
        </w:rPr>
        <w:t>Private Inheritance</w:t>
      </w:r>
      <w:r w:rsidRPr="00BE4EC8">
        <w:rPr>
          <w:rFonts w:ascii="Times New Roman" w:eastAsia="Times New Roman" w:hAnsi="Times New Roman" w:cs="Times New Roman"/>
          <w:sz w:val="24"/>
          <w:szCs w:val="24"/>
          <w:lang w:val="en-US"/>
        </w:rPr>
        <w:t> − When deriving from a </w:t>
      </w:r>
      <w:r w:rsidRPr="00BE4EC8">
        <w:rPr>
          <w:rFonts w:ascii="Times New Roman" w:eastAsia="Times New Roman" w:hAnsi="Times New Roman" w:cs="Times New Roman"/>
          <w:b/>
          <w:bCs/>
          <w:sz w:val="24"/>
          <w:szCs w:val="24"/>
          <w:lang w:val="en-US"/>
        </w:rPr>
        <w:t>private</w:t>
      </w:r>
      <w:r w:rsidRPr="00BE4EC8">
        <w:rPr>
          <w:rFonts w:ascii="Times New Roman" w:eastAsia="Times New Roman" w:hAnsi="Times New Roman" w:cs="Times New Roman"/>
          <w:sz w:val="24"/>
          <w:szCs w:val="24"/>
          <w:lang w:val="en-US"/>
        </w:rPr>
        <w:t> base class, </w:t>
      </w:r>
      <w:r w:rsidRPr="00BE4EC8">
        <w:rPr>
          <w:rFonts w:ascii="Times New Roman" w:eastAsia="Times New Roman" w:hAnsi="Times New Roman" w:cs="Times New Roman"/>
          <w:b/>
          <w:bCs/>
          <w:sz w:val="24"/>
          <w:szCs w:val="24"/>
          <w:lang w:val="en-US"/>
        </w:rPr>
        <w:t>public</w:t>
      </w:r>
      <w:r w:rsidRPr="00BE4EC8">
        <w:rPr>
          <w:rFonts w:ascii="Times New Roman" w:eastAsia="Times New Roman" w:hAnsi="Times New Roman" w:cs="Times New Roman"/>
          <w:sz w:val="24"/>
          <w:szCs w:val="24"/>
          <w:lang w:val="en-US"/>
        </w:rPr>
        <w:t> and </w:t>
      </w:r>
      <w:r w:rsidRPr="00BE4EC8">
        <w:rPr>
          <w:rFonts w:ascii="Times New Roman" w:eastAsia="Times New Roman" w:hAnsi="Times New Roman" w:cs="Times New Roman"/>
          <w:b/>
          <w:bCs/>
          <w:sz w:val="24"/>
          <w:szCs w:val="24"/>
          <w:lang w:val="en-US"/>
        </w:rPr>
        <w:t>protected</w:t>
      </w:r>
      <w:r w:rsidRPr="00BE4EC8">
        <w:rPr>
          <w:rFonts w:ascii="Times New Roman" w:eastAsia="Times New Roman" w:hAnsi="Times New Roman" w:cs="Times New Roman"/>
          <w:sz w:val="24"/>
          <w:szCs w:val="24"/>
          <w:lang w:val="en-US"/>
        </w:rPr>
        <w:t> members of the base class become </w:t>
      </w:r>
      <w:proofErr w:type="spellStart"/>
      <w:r w:rsidRPr="00BE4EC8">
        <w:rPr>
          <w:rFonts w:ascii="Times New Roman" w:eastAsia="Times New Roman" w:hAnsi="Times New Roman" w:cs="Times New Roman"/>
          <w:b/>
          <w:bCs/>
          <w:sz w:val="24"/>
          <w:szCs w:val="24"/>
          <w:lang w:val="en-US"/>
        </w:rPr>
        <w:t>private</w:t>
      </w:r>
      <w:r w:rsidRPr="00BE4EC8">
        <w:rPr>
          <w:rFonts w:ascii="Times New Roman" w:eastAsia="Times New Roman" w:hAnsi="Times New Roman" w:cs="Times New Roman"/>
          <w:sz w:val="24"/>
          <w:szCs w:val="24"/>
          <w:lang w:val="en-US"/>
        </w:rPr>
        <w:t>members</w:t>
      </w:r>
      <w:proofErr w:type="spellEnd"/>
      <w:r w:rsidRPr="00BE4EC8">
        <w:rPr>
          <w:rFonts w:ascii="Times New Roman" w:eastAsia="Times New Roman" w:hAnsi="Times New Roman" w:cs="Times New Roman"/>
          <w:sz w:val="24"/>
          <w:szCs w:val="24"/>
          <w:lang w:val="en-US"/>
        </w:rPr>
        <w:t xml:space="preserve"> of the derived class.</w:t>
      </w:r>
    </w:p>
    <w:p w:rsidR="00E83A9B" w:rsidRPr="00BE4EC8" w:rsidRDefault="00E83A9B" w:rsidP="00E83A9B">
      <w:pPr>
        <w:spacing w:after="0" w:line="240" w:lineRule="auto"/>
        <w:ind w:right="48"/>
        <w:outlineLvl w:val="1"/>
        <w:rPr>
          <w:rFonts w:ascii="Times New Roman" w:eastAsia="Times New Roman" w:hAnsi="Times New Roman" w:cs="Times New Roman"/>
          <w:spacing w:val="-20"/>
          <w:sz w:val="24"/>
          <w:szCs w:val="24"/>
          <w:lang w:val="en-US"/>
        </w:rPr>
      </w:pPr>
      <w:r w:rsidRPr="00BE4EC8">
        <w:rPr>
          <w:rFonts w:ascii="Times New Roman" w:eastAsia="Times New Roman" w:hAnsi="Times New Roman" w:cs="Times New Roman"/>
          <w:spacing w:val="-20"/>
          <w:sz w:val="24"/>
          <w:szCs w:val="24"/>
          <w:lang w:val="en-US"/>
        </w:rPr>
        <w:t>Multiple Inheritance</w:t>
      </w:r>
    </w:p>
    <w:p w:rsidR="00E83A9B" w:rsidRPr="00BE4EC8" w:rsidRDefault="00E83A9B" w:rsidP="00E83A9B">
      <w:pPr>
        <w:spacing w:after="0" w:line="240" w:lineRule="auto"/>
        <w:ind w:left="48" w:right="48"/>
        <w:jc w:val="both"/>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A C++ class can inherit members from more than one class and here is the extended syntax −</w:t>
      </w:r>
    </w:p>
    <w:p w:rsidR="00E83A9B" w:rsidRPr="00BE4EC8" w:rsidRDefault="00E83A9B" w:rsidP="00E83A9B">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class derived-class: access </w:t>
      </w:r>
      <w:proofErr w:type="spellStart"/>
      <w:r w:rsidRPr="00BE4EC8">
        <w:rPr>
          <w:rFonts w:ascii="Times New Roman" w:eastAsia="Times New Roman" w:hAnsi="Times New Roman" w:cs="Times New Roman"/>
          <w:sz w:val="24"/>
          <w:szCs w:val="24"/>
          <w:lang w:val="en-US"/>
        </w:rPr>
        <w:t>baseA</w:t>
      </w:r>
      <w:proofErr w:type="spellEnd"/>
      <w:r w:rsidRPr="00BE4EC8">
        <w:rPr>
          <w:rFonts w:ascii="Times New Roman" w:eastAsia="Times New Roman" w:hAnsi="Times New Roman" w:cs="Times New Roman"/>
          <w:sz w:val="24"/>
          <w:szCs w:val="24"/>
          <w:lang w:val="en-US"/>
        </w:rPr>
        <w:t xml:space="preserve">, access </w:t>
      </w:r>
      <w:proofErr w:type="spellStart"/>
      <w:r w:rsidRPr="00BE4EC8">
        <w:rPr>
          <w:rFonts w:ascii="Times New Roman" w:eastAsia="Times New Roman" w:hAnsi="Times New Roman" w:cs="Times New Roman"/>
          <w:sz w:val="24"/>
          <w:szCs w:val="24"/>
          <w:lang w:val="en-US"/>
        </w:rPr>
        <w:t>baseB</w:t>
      </w:r>
      <w:proofErr w:type="spellEnd"/>
      <w:r w:rsidRPr="00BE4EC8">
        <w:rPr>
          <w:rFonts w:ascii="Times New Roman" w:eastAsia="Times New Roman" w:hAnsi="Times New Roman" w:cs="Times New Roman"/>
          <w:sz w:val="24"/>
          <w:szCs w:val="24"/>
          <w:lang w:val="en-US"/>
        </w:rPr>
        <w:t>....</w:t>
      </w:r>
    </w:p>
    <w:p w:rsidR="00E83A9B" w:rsidRPr="00BE4EC8" w:rsidRDefault="00E83A9B" w:rsidP="00E83A9B">
      <w:pPr>
        <w:spacing w:after="0" w:line="240" w:lineRule="auto"/>
        <w:ind w:left="48" w:right="48"/>
        <w:jc w:val="both"/>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Where access is one of </w:t>
      </w:r>
      <w:r w:rsidRPr="00BE4EC8">
        <w:rPr>
          <w:rFonts w:ascii="Times New Roman" w:eastAsia="Times New Roman" w:hAnsi="Times New Roman" w:cs="Times New Roman"/>
          <w:b/>
          <w:bCs/>
          <w:sz w:val="24"/>
          <w:szCs w:val="24"/>
          <w:lang w:val="en-US"/>
        </w:rPr>
        <w:t>public, protected,</w:t>
      </w:r>
      <w:r w:rsidRPr="00BE4EC8">
        <w:rPr>
          <w:rFonts w:ascii="Times New Roman" w:eastAsia="Times New Roman" w:hAnsi="Times New Roman" w:cs="Times New Roman"/>
          <w:sz w:val="24"/>
          <w:szCs w:val="24"/>
          <w:lang w:val="en-US"/>
        </w:rPr>
        <w:t> or </w:t>
      </w:r>
      <w:r w:rsidRPr="00BE4EC8">
        <w:rPr>
          <w:rFonts w:ascii="Times New Roman" w:eastAsia="Times New Roman" w:hAnsi="Times New Roman" w:cs="Times New Roman"/>
          <w:b/>
          <w:bCs/>
          <w:sz w:val="24"/>
          <w:szCs w:val="24"/>
          <w:lang w:val="en-US"/>
        </w:rPr>
        <w:t>private</w:t>
      </w:r>
      <w:r w:rsidRPr="00BE4EC8">
        <w:rPr>
          <w:rFonts w:ascii="Times New Roman" w:eastAsia="Times New Roman" w:hAnsi="Times New Roman" w:cs="Times New Roman"/>
          <w:sz w:val="24"/>
          <w:szCs w:val="24"/>
          <w:lang w:val="en-US"/>
        </w:rPr>
        <w:t> and would be given for every base class and they will be separated by comma as shown above. Let us try the following example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#include &lt;iostream&gt;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using namespace std;</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Base class Shape</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class Shape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public:</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void </w:t>
      </w:r>
      <w:proofErr w:type="spellStart"/>
      <w:r w:rsidRPr="00BE4EC8">
        <w:rPr>
          <w:rFonts w:ascii="Times New Roman" w:eastAsia="Times New Roman" w:hAnsi="Times New Roman" w:cs="Times New Roman"/>
          <w:sz w:val="24"/>
          <w:szCs w:val="24"/>
          <w:lang w:val="en-US"/>
        </w:rPr>
        <w:t>setWidth</w:t>
      </w:r>
      <w:proofErr w:type="spellEnd"/>
      <w:r w:rsidRPr="00BE4EC8">
        <w:rPr>
          <w:rFonts w:ascii="Times New Roman" w:eastAsia="Times New Roman" w:hAnsi="Times New Roman" w:cs="Times New Roman"/>
          <w:sz w:val="24"/>
          <w:szCs w:val="24"/>
          <w:lang w:val="en-US"/>
        </w:rPr>
        <w:t>(int w)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width = w;</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void </w:t>
      </w:r>
      <w:proofErr w:type="spellStart"/>
      <w:r w:rsidRPr="00BE4EC8">
        <w:rPr>
          <w:rFonts w:ascii="Times New Roman" w:eastAsia="Times New Roman" w:hAnsi="Times New Roman" w:cs="Times New Roman"/>
          <w:sz w:val="24"/>
          <w:szCs w:val="24"/>
          <w:lang w:val="en-US"/>
        </w:rPr>
        <w:t>setHeight</w:t>
      </w:r>
      <w:proofErr w:type="spellEnd"/>
      <w:r w:rsidRPr="00BE4EC8">
        <w:rPr>
          <w:rFonts w:ascii="Times New Roman" w:eastAsia="Times New Roman" w:hAnsi="Times New Roman" w:cs="Times New Roman"/>
          <w:sz w:val="24"/>
          <w:szCs w:val="24"/>
          <w:lang w:val="en-US"/>
        </w:rPr>
        <w:t>(int h)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height = h;</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protected:</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int width;</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int height;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Base class </w:t>
      </w:r>
      <w:proofErr w:type="spellStart"/>
      <w:r w:rsidRPr="00BE4EC8">
        <w:rPr>
          <w:rFonts w:ascii="Times New Roman" w:eastAsia="Times New Roman" w:hAnsi="Times New Roman" w:cs="Times New Roman"/>
          <w:sz w:val="24"/>
          <w:szCs w:val="24"/>
          <w:lang w:val="en-US"/>
        </w:rPr>
        <w:t>PaintCost</w:t>
      </w:r>
      <w:proofErr w:type="spellEnd"/>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class </w:t>
      </w:r>
      <w:proofErr w:type="spellStart"/>
      <w:r w:rsidRPr="00BE4EC8">
        <w:rPr>
          <w:rFonts w:ascii="Times New Roman" w:eastAsia="Times New Roman" w:hAnsi="Times New Roman" w:cs="Times New Roman"/>
          <w:sz w:val="24"/>
          <w:szCs w:val="24"/>
          <w:lang w:val="en-US"/>
        </w:rPr>
        <w:t>PaintCost</w:t>
      </w:r>
      <w:proofErr w:type="spellEnd"/>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public:</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int </w:t>
      </w:r>
      <w:proofErr w:type="spellStart"/>
      <w:r w:rsidRPr="00BE4EC8">
        <w:rPr>
          <w:rFonts w:ascii="Times New Roman" w:eastAsia="Times New Roman" w:hAnsi="Times New Roman" w:cs="Times New Roman"/>
          <w:sz w:val="24"/>
          <w:szCs w:val="24"/>
          <w:lang w:val="en-US"/>
        </w:rPr>
        <w:t>getCost</w:t>
      </w:r>
      <w:proofErr w:type="spellEnd"/>
      <w:r w:rsidRPr="00BE4EC8">
        <w:rPr>
          <w:rFonts w:ascii="Times New Roman" w:eastAsia="Times New Roman" w:hAnsi="Times New Roman" w:cs="Times New Roman"/>
          <w:sz w:val="24"/>
          <w:szCs w:val="24"/>
          <w:lang w:val="en-US"/>
        </w:rPr>
        <w:t>(int area)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return area * 70;</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Derived class</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class Rectangle: public Shape, public </w:t>
      </w:r>
      <w:proofErr w:type="spellStart"/>
      <w:r w:rsidRPr="00BE4EC8">
        <w:rPr>
          <w:rFonts w:ascii="Times New Roman" w:eastAsia="Times New Roman" w:hAnsi="Times New Roman" w:cs="Times New Roman"/>
          <w:sz w:val="24"/>
          <w:szCs w:val="24"/>
          <w:lang w:val="en-US"/>
        </w:rPr>
        <w:t>PaintCost</w:t>
      </w:r>
      <w:proofErr w:type="spellEnd"/>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public:</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int </w:t>
      </w:r>
      <w:proofErr w:type="spellStart"/>
      <w:r w:rsidRPr="00BE4EC8">
        <w:rPr>
          <w:rFonts w:ascii="Times New Roman" w:eastAsia="Times New Roman" w:hAnsi="Times New Roman" w:cs="Times New Roman"/>
          <w:sz w:val="24"/>
          <w:szCs w:val="24"/>
          <w:lang w:val="en-US"/>
        </w:rPr>
        <w:t>getArea</w:t>
      </w:r>
      <w:proofErr w:type="spellEnd"/>
      <w:r w:rsidRPr="00BE4EC8">
        <w:rPr>
          <w:rFonts w:ascii="Times New Roman" w:eastAsia="Times New Roman" w:hAnsi="Times New Roman" w:cs="Times New Roman"/>
          <w:sz w:val="24"/>
          <w:szCs w:val="24"/>
          <w:lang w:val="en-US"/>
        </w:rPr>
        <w:t>()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return (width * height);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int main(void)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Rectangle </w:t>
      </w:r>
      <w:proofErr w:type="spellStart"/>
      <w:r w:rsidRPr="00BE4EC8">
        <w:rPr>
          <w:rFonts w:ascii="Times New Roman" w:eastAsia="Times New Roman" w:hAnsi="Times New Roman" w:cs="Times New Roman"/>
          <w:sz w:val="24"/>
          <w:szCs w:val="24"/>
          <w:lang w:val="en-US"/>
        </w:rPr>
        <w:t>Rect</w:t>
      </w:r>
      <w:proofErr w:type="spellEnd"/>
      <w:r w:rsidRPr="00BE4EC8">
        <w:rPr>
          <w:rFonts w:ascii="Times New Roman" w:eastAsia="Times New Roman" w:hAnsi="Times New Roman" w:cs="Times New Roman"/>
          <w:sz w:val="24"/>
          <w:szCs w:val="24"/>
          <w:lang w:val="en-US"/>
        </w:rPr>
        <w: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int area;</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t>
      </w:r>
      <w:proofErr w:type="spellStart"/>
      <w:r w:rsidRPr="00BE4EC8">
        <w:rPr>
          <w:rFonts w:ascii="Times New Roman" w:eastAsia="Times New Roman" w:hAnsi="Times New Roman" w:cs="Times New Roman"/>
          <w:sz w:val="24"/>
          <w:szCs w:val="24"/>
          <w:lang w:val="en-US"/>
        </w:rPr>
        <w:t>Rect.setWidth</w:t>
      </w:r>
      <w:proofErr w:type="spellEnd"/>
      <w:r w:rsidRPr="00BE4EC8">
        <w:rPr>
          <w:rFonts w:ascii="Times New Roman" w:eastAsia="Times New Roman" w:hAnsi="Times New Roman" w:cs="Times New Roman"/>
          <w:sz w:val="24"/>
          <w:szCs w:val="24"/>
          <w:lang w:val="en-US"/>
        </w:rPr>
        <w:t>(5);</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lastRenderedPageBreak/>
        <w:t xml:space="preserve">   </w:t>
      </w:r>
      <w:proofErr w:type="spellStart"/>
      <w:r w:rsidRPr="00BE4EC8">
        <w:rPr>
          <w:rFonts w:ascii="Times New Roman" w:eastAsia="Times New Roman" w:hAnsi="Times New Roman" w:cs="Times New Roman"/>
          <w:sz w:val="24"/>
          <w:szCs w:val="24"/>
          <w:lang w:val="en-US"/>
        </w:rPr>
        <w:t>Rect.setHeight</w:t>
      </w:r>
      <w:proofErr w:type="spellEnd"/>
      <w:r w:rsidRPr="00BE4EC8">
        <w:rPr>
          <w:rFonts w:ascii="Times New Roman" w:eastAsia="Times New Roman" w:hAnsi="Times New Roman" w:cs="Times New Roman"/>
          <w:sz w:val="24"/>
          <w:szCs w:val="24"/>
          <w:lang w:val="en-US"/>
        </w:rPr>
        <w:t>(7);</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area = </w:t>
      </w:r>
      <w:proofErr w:type="spellStart"/>
      <w:r w:rsidRPr="00BE4EC8">
        <w:rPr>
          <w:rFonts w:ascii="Times New Roman" w:eastAsia="Times New Roman" w:hAnsi="Times New Roman" w:cs="Times New Roman"/>
          <w:sz w:val="24"/>
          <w:szCs w:val="24"/>
          <w:lang w:val="en-US"/>
        </w:rPr>
        <w:t>Rect.getArea</w:t>
      </w:r>
      <w:proofErr w:type="spellEnd"/>
      <w:r w:rsidRPr="00BE4EC8">
        <w:rPr>
          <w:rFonts w:ascii="Times New Roman" w:eastAsia="Times New Roman" w:hAnsi="Times New Roman" w:cs="Times New Roman"/>
          <w:sz w:val="24"/>
          <w:szCs w:val="24"/>
          <w:lang w:val="en-US"/>
        </w:rPr>
        <w: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 Print the area of the object.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cout &lt;&lt; "Total area: " &lt;&lt; </w:t>
      </w:r>
      <w:proofErr w:type="spellStart"/>
      <w:r w:rsidRPr="00BE4EC8">
        <w:rPr>
          <w:rFonts w:ascii="Times New Roman" w:eastAsia="Times New Roman" w:hAnsi="Times New Roman" w:cs="Times New Roman"/>
          <w:sz w:val="24"/>
          <w:szCs w:val="24"/>
          <w:lang w:val="en-US"/>
        </w:rPr>
        <w:t>Rect.getArea</w:t>
      </w:r>
      <w:proofErr w:type="spellEnd"/>
      <w:r w:rsidRPr="00BE4EC8">
        <w:rPr>
          <w:rFonts w:ascii="Times New Roman" w:eastAsia="Times New Roman" w:hAnsi="Times New Roman" w:cs="Times New Roman"/>
          <w:sz w:val="24"/>
          <w:szCs w:val="24"/>
          <w:lang w:val="en-US"/>
        </w:rPr>
        <w:t xml:space="preserve">() &lt;&lt; </w:t>
      </w:r>
      <w:proofErr w:type="spellStart"/>
      <w:r w:rsidRPr="00BE4EC8">
        <w:rPr>
          <w:rFonts w:ascii="Times New Roman" w:eastAsia="Times New Roman" w:hAnsi="Times New Roman" w:cs="Times New Roman"/>
          <w:sz w:val="24"/>
          <w:szCs w:val="24"/>
          <w:lang w:val="en-US"/>
        </w:rPr>
        <w:t>endl</w:t>
      </w:r>
      <w:proofErr w:type="spellEnd"/>
      <w:r w:rsidRPr="00BE4EC8">
        <w:rPr>
          <w:rFonts w:ascii="Times New Roman" w:eastAsia="Times New Roman" w:hAnsi="Times New Roman" w:cs="Times New Roman"/>
          <w:sz w:val="24"/>
          <w:szCs w:val="24"/>
          <w:lang w:val="en-US"/>
        </w:rPr>
        <w: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 Print the total cost of painting</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cout &lt;&lt; "Total paint cost: $" &lt;&lt; </w:t>
      </w:r>
      <w:proofErr w:type="spellStart"/>
      <w:r w:rsidRPr="00BE4EC8">
        <w:rPr>
          <w:rFonts w:ascii="Times New Roman" w:eastAsia="Times New Roman" w:hAnsi="Times New Roman" w:cs="Times New Roman"/>
          <w:sz w:val="24"/>
          <w:szCs w:val="24"/>
          <w:lang w:val="en-US"/>
        </w:rPr>
        <w:t>Rect.getCost</w:t>
      </w:r>
      <w:proofErr w:type="spellEnd"/>
      <w:r w:rsidRPr="00BE4EC8">
        <w:rPr>
          <w:rFonts w:ascii="Times New Roman" w:eastAsia="Times New Roman" w:hAnsi="Times New Roman" w:cs="Times New Roman"/>
          <w:sz w:val="24"/>
          <w:szCs w:val="24"/>
          <w:lang w:val="en-US"/>
        </w:rPr>
        <w:t xml:space="preserve">(area) &lt;&lt; </w:t>
      </w:r>
      <w:proofErr w:type="spellStart"/>
      <w:r w:rsidRPr="00BE4EC8">
        <w:rPr>
          <w:rFonts w:ascii="Times New Roman" w:eastAsia="Times New Roman" w:hAnsi="Times New Roman" w:cs="Times New Roman"/>
          <w:sz w:val="24"/>
          <w:szCs w:val="24"/>
          <w:lang w:val="en-US"/>
        </w:rPr>
        <w:t>endl</w:t>
      </w:r>
      <w:proofErr w:type="spellEnd"/>
      <w:r w:rsidRPr="00BE4EC8">
        <w:rPr>
          <w:rFonts w:ascii="Times New Roman" w:eastAsia="Times New Roman" w:hAnsi="Times New Roman" w:cs="Times New Roman"/>
          <w:sz w:val="24"/>
          <w:szCs w:val="24"/>
          <w:lang w:val="en-US"/>
        </w:rPr>
        <w:t>;</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 xml:space="preserve">   return 0;</w:t>
      </w:r>
    </w:p>
    <w:p w:rsidR="00E83A9B" w:rsidRPr="00BE4EC8" w:rsidRDefault="00E83A9B" w:rsidP="00E83A9B">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w:t>
      </w:r>
    </w:p>
    <w:p w:rsidR="00E83A9B" w:rsidRPr="00BE4EC8" w:rsidRDefault="00E83A9B" w:rsidP="00E83A9B">
      <w:pPr>
        <w:spacing w:after="0" w:line="240" w:lineRule="auto"/>
        <w:ind w:left="48" w:right="48"/>
        <w:jc w:val="both"/>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When the above code is compiled and executed, it produces the following result −</w:t>
      </w:r>
    </w:p>
    <w:p w:rsidR="00E83A9B" w:rsidRPr="00BE4EC8" w:rsidRDefault="00E83A9B" w:rsidP="00E83A9B">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Total area: 35</w:t>
      </w:r>
    </w:p>
    <w:p w:rsidR="00E83A9B" w:rsidRPr="00BE4EC8" w:rsidRDefault="00E83A9B" w:rsidP="00E83A9B">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BE4EC8">
        <w:rPr>
          <w:rFonts w:ascii="Times New Roman" w:eastAsia="Times New Roman" w:hAnsi="Times New Roman" w:cs="Times New Roman"/>
          <w:sz w:val="24"/>
          <w:szCs w:val="24"/>
          <w:lang w:val="en-US"/>
        </w:rPr>
        <w:t>Total paint cost: $2450</w:t>
      </w:r>
    </w:p>
    <w:p w:rsidR="00E83A9B" w:rsidRPr="00BE4EC8" w:rsidRDefault="00E83A9B" w:rsidP="00E83A9B">
      <w:pPr>
        <w:spacing w:after="0" w:line="240" w:lineRule="auto"/>
        <w:rPr>
          <w:rFonts w:ascii="Times New Roman" w:hAnsi="Times New Roman" w:cs="Times New Roman"/>
          <w:sz w:val="24"/>
          <w:szCs w:val="24"/>
          <w:lang w:val="en-US"/>
        </w:rPr>
      </w:pPr>
    </w:p>
    <w:p w:rsidR="00E83A9B" w:rsidRPr="00BE4EC8" w:rsidRDefault="00E83A9B" w:rsidP="00E83A9B">
      <w:pPr>
        <w:spacing w:after="0" w:line="240" w:lineRule="auto"/>
        <w:rPr>
          <w:rFonts w:ascii="Times New Roman" w:hAnsi="Times New Roman" w:cs="Times New Roman"/>
          <w:sz w:val="24"/>
          <w:szCs w:val="24"/>
          <w:lang w:val="en-US"/>
        </w:rPr>
      </w:pPr>
    </w:p>
    <w:p w:rsidR="00E83A9B" w:rsidRPr="00E83A9B" w:rsidRDefault="00E83A9B" w:rsidP="00E83A9B">
      <w:pPr>
        <w:pStyle w:val="1"/>
        <w:spacing w:before="0" w:after="0"/>
        <w:ind w:right="48"/>
        <w:jc w:val="center"/>
        <w:rPr>
          <w:bCs w:val="0"/>
          <w:spacing w:val="-20"/>
          <w:sz w:val="24"/>
          <w:szCs w:val="24"/>
          <w:lang w:val="en-US"/>
        </w:rPr>
      </w:pPr>
      <w:r w:rsidRPr="00E83A9B">
        <w:rPr>
          <w:bCs w:val="0"/>
          <w:spacing w:val="-20"/>
          <w:sz w:val="24"/>
          <w:szCs w:val="24"/>
          <w:lang w:val="en-US"/>
        </w:rPr>
        <w:t>C++ Overloading (Operator and Function)</w:t>
      </w:r>
    </w:p>
    <w:p w:rsidR="00E83A9B" w:rsidRPr="00BE4EC8" w:rsidRDefault="00E83A9B" w:rsidP="00E83A9B">
      <w:pPr>
        <w:pStyle w:val="a5"/>
        <w:spacing w:before="0" w:beforeAutospacing="0" w:after="0" w:afterAutospacing="0"/>
        <w:ind w:left="48" w:right="48"/>
        <w:jc w:val="both"/>
        <w:rPr>
          <w:lang w:val="en-US"/>
        </w:rPr>
      </w:pPr>
      <w:r w:rsidRPr="00BE4EC8">
        <w:rPr>
          <w:lang w:val="en-US"/>
        </w:rPr>
        <w:t>C++ allows you to specify more than one definition for a </w:t>
      </w:r>
      <w:r w:rsidRPr="00BE4EC8">
        <w:rPr>
          <w:b/>
          <w:bCs/>
          <w:lang w:val="en-US"/>
        </w:rPr>
        <w:t>function</w:t>
      </w:r>
      <w:r w:rsidRPr="00BE4EC8">
        <w:rPr>
          <w:lang w:val="en-US"/>
        </w:rPr>
        <w:t> name or an </w:t>
      </w:r>
      <w:r w:rsidRPr="00BE4EC8">
        <w:rPr>
          <w:b/>
          <w:bCs/>
          <w:lang w:val="en-US"/>
        </w:rPr>
        <w:t>operator</w:t>
      </w:r>
      <w:r w:rsidRPr="00BE4EC8">
        <w:rPr>
          <w:lang w:val="en-US"/>
        </w:rPr>
        <w:t> in the same scope, which is called </w:t>
      </w:r>
      <w:r w:rsidRPr="00BE4EC8">
        <w:rPr>
          <w:b/>
          <w:bCs/>
          <w:lang w:val="en-US"/>
        </w:rPr>
        <w:t>function overloading</w:t>
      </w:r>
      <w:r w:rsidRPr="00BE4EC8">
        <w:rPr>
          <w:lang w:val="en-US"/>
        </w:rPr>
        <w:t> and </w:t>
      </w:r>
      <w:r w:rsidRPr="00BE4EC8">
        <w:rPr>
          <w:b/>
          <w:bCs/>
          <w:lang w:val="en-US"/>
        </w:rPr>
        <w:t>operator overloading</w:t>
      </w:r>
      <w:r w:rsidRPr="00BE4EC8">
        <w:rPr>
          <w:lang w:val="en-US"/>
        </w:rPr>
        <w:t> respectively.</w:t>
      </w:r>
    </w:p>
    <w:p w:rsidR="00E83A9B" w:rsidRPr="00BE4EC8" w:rsidRDefault="00E83A9B" w:rsidP="00E83A9B">
      <w:pPr>
        <w:pStyle w:val="a5"/>
        <w:spacing w:before="0" w:beforeAutospacing="0" w:after="0" w:afterAutospacing="0"/>
        <w:ind w:left="48" w:right="48"/>
        <w:jc w:val="both"/>
        <w:rPr>
          <w:lang w:val="en-US"/>
        </w:rPr>
      </w:pPr>
      <w:r w:rsidRPr="00BE4EC8">
        <w:rPr>
          <w:lang w:val="en-US"/>
        </w:rPr>
        <w:t>An overloaded declaration is a declaration that is declared with the same name as a previously declared declaration in the same scope, except that both declarations have different arguments and obviously different definition (implementation).</w:t>
      </w:r>
    </w:p>
    <w:p w:rsidR="00E83A9B" w:rsidRPr="00BE4EC8" w:rsidRDefault="00E83A9B" w:rsidP="00E83A9B">
      <w:pPr>
        <w:pStyle w:val="a5"/>
        <w:spacing w:before="0" w:beforeAutospacing="0" w:after="0" w:afterAutospacing="0"/>
        <w:ind w:left="48" w:right="48"/>
        <w:jc w:val="both"/>
        <w:rPr>
          <w:lang w:val="en-US"/>
        </w:rPr>
      </w:pPr>
      <w:r w:rsidRPr="00BE4EC8">
        <w:rPr>
          <w:lang w:val="en-US"/>
        </w:rPr>
        <w:t>When you call an overloaded </w:t>
      </w:r>
      <w:r w:rsidRPr="00BE4EC8">
        <w:rPr>
          <w:b/>
          <w:bCs/>
          <w:lang w:val="en-US"/>
        </w:rPr>
        <w:t>function</w:t>
      </w:r>
      <w:r w:rsidRPr="00BE4EC8">
        <w:rPr>
          <w:lang w:val="en-US"/>
        </w:rPr>
        <w:t> or </w:t>
      </w:r>
      <w:r w:rsidRPr="00BE4EC8">
        <w:rPr>
          <w:b/>
          <w:bCs/>
          <w:lang w:val="en-US"/>
        </w:rPr>
        <w:t>operator</w:t>
      </w:r>
      <w:r w:rsidRPr="00BE4EC8">
        <w:rPr>
          <w:lang w:val="en-US"/>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BE4EC8">
        <w:rPr>
          <w:b/>
          <w:bCs/>
          <w:lang w:val="en-US"/>
        </w:rPr>
        <w:t>overload resolution</w:t>
      </w:r>
      <w:r w:rsidRPr="00BE4EC8">
        <w:rPr>
          <w:lang w:val="en-US"/>
        </w:rPr>
        <w:t>.</w:t>
      </w:r>
    </w:p>
    <w:p w:rsidR="00E83A9B" w:rsidRPr="00E83A9B" w:rsidRDefault="00E83A9B" w:rsidP="00E83A9B">
      <w:pPr>
        <w:pStyle w:val="2"/>
        <w:spacing w:before="0"/>
        <w:ind w:right="48"/>
        <w:rPr>
          <w:rFonts w:ascii="Times New Roman" w:hAnsi="Times New Roman" w:cs="Times New Roman"/>
          <w:b w:val="0"/>
          <w:bCs w:val="0"/>
          <w:spacing w:val="-20"/>
          <w:sz w:val="24"/>
          <w:szCs w:val="24"/>
          <w:lang w:val="en-US"/>
        </w:rPr>
      </w:pPr>
      <w:r w:rsidRPr="00E83A9B">
        <w:rPr>
          <w:rFonts w:ascii="Times New Roman" w:hAnsi="Times New Roman" w:cs="Times New Roman"/>
          <w:b w:val="0"/>
          <w:bCs w:val="0"/>
          <w:spacing w:val="-20"/>
          <w:sz w:val="24"/>
          <w:szCs w:val="24"/>
          <w:lang w:val="en-US"/>
        </w:rPr>
        <w:t>Function Overloading in C++</w:t>
      </w:r>
    </w:p>
    <w:p w:rsidR="00E83A9B" w:rsidRPr="00BE4EC8" w:rsidRDefault="00E83A9B" w:rsidP="00E83A9B">
      <w:pPr>
        <w:pStyle w:val="a5"/>
        <w:spacing w:before="0" w:beforeAutospacing="0" w:after="0" w:afterAutospacing="0"/>
        <w:ind w:left="48" w:right="48"/>
        <w:jc w:val="both"/>
        <w:rPr>
          <w:lang w:val="en-US"/>
        </w:rPr>
      </w:pPr>
      <w:r w:rsidRPr="00BE4EC8">
        <w:rPr>
          <w:lang w:val="en-US"/>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E83A9B" w:rsidRPr="00BE4EC8" w:rsidRDefault="00E83A9B" w:rsidP="00E83A9B">
      <w:pPr>
        <w:pStyle w:val="a5"/>
        <w:spacing w:before="0" w:beforeAutospacing="0" w:after="0" w:afterAutospacing="0"/>
        <w:ind w:left="48" w:right="48"/>
        <w:jc w:val="both"/>
        <w:rPr>
          <w:lang w:val="en-US"/>
        </w:rPr>
      </w:pPr>
      <w:r w:rsidRPr="00BE4EC8">
        <w:rPr>
          <w:lang w:val="en-US"/>
        </w:rPr>
        <w:t>Following is the example where same function </w:t>
      </w:r>
      <w:r w:rsidRPr="00BE4EC8">
        <w:rPr>
          <w:b/>
          <w:bCs/>
          <w:lang w:val="en-US"/>
        </w:rPr>
        <w:t>print()</w:t>
      </w:r>
      <w:r w:rsidRPr="00BE4EC8">
        <w:rPr>
          <w:lang w:val="en-US"/>
        </w:rPr>
        <w:t> is being used to print different data types −</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E83A9B">
        <w:rPr>
          <w:rStyle w:val="com"/>
          <w:rFonts w:ascii="Times New Roman" w:eastAsia="Lucida Sans Unicode" w:hAnsi="Times New Roman" w:cs="Times New Roman"/>
          <w:sz w:val="24"/>
          <w:szCs w:val="24"/>
          <w:lang w:val="en-US"/>
        </w:rPr>
        <w:t>#include</w:t>
      </w:r>
      <w:r w:rsidRPr="00BE4EC8">
        <w:rPr>
          <w:rStyle w:val="pln"/>
          <w:rFonts w:ascii="Times New Roman" w:hAnsi="Times New Roman" w:cs="Times New Roman"/>
          <w:sz w:val="24"/>
          <w:szCs w:val="24"/>
          <w:lang w:val="en-US"/>
        </w:rPr>
        <w:t xml:space="preserve"> </w:t>
      </w:r>
      <w:r w:rsidRPr="00BE4EC8">
        <w:rPr>
          <w:rStyle w:val="str"/>
          <w:rFonts w:ascii="Times New Roman" w:hAnsi="Times New Roman" w:cs="Times New Roman"/>
          <w:sz w:val="24"/>
          <w:szCs w:val="24"/>
          <w:lang w:val="en-US"/>
        </w:rPr>
        <w:t>&lt;iostream&gt;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kwd"/>
          <w:rFonts w:ascii="Times New Roman" w:hAnsi="Times New Roman" w:cs="Times New Roman"/>
          <w:sz w:val="24"/>
          <w:szCs w:val="24"/>
          <w:lang w:val="en-US"/>
        </w:rPr>
        <w:t>using</w:t>
      </w:r>
      <w:r w:rsidRPr="00BE4EC8">
        <w:rPr>
          <w:rStyle w:val="pln"/>
          <w:rFonts w:ascii="Times New Roman" w:hAnsi="Times New Roman" w:cs="Times New Roman"/>
          <w:sz w:val="24"/>
          <w:szCs w:val="24"/>
          <w:lang w:val="en-US"/>
        </w:rPr>
        <w:t xml:space="preserve"> </w:t>
      </w:r>
      <w:r w:rsidRPr="00BE4EC8">
        <w:rPr>
          <w:rStyle w:val="kwd"/>
          <w:rFonts w:ascii="Times New Roman" w:hAnsi="Times New Roman" w:cs="Times New Roman"/>
          <w:sz w:val="24"/>
          <w:szCs w:val="24"/>
          <w:lang w:val="en-US"/>
        </w:rPr>
        <w:t>namespace</w:t>
      </w:r>
      <w:r w:rsidRPr="00BE4EC8">
        <w:rPr>
          <w:rStyle w:val="pln"/>
          <w:rFonts w:ascii="Times New Roman" w:hAnsi="Times New Roman" w:cs="Times New Roman"/>
          <w:sz w:val="24"/>
          <w:szCs w:val="24"/>
          <w:lang w:val="en-US"/>
        </w:rPr>
        <w:t xml:space="preserve"> std</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kwd"/>
          <w:rFonts w:ascii="Times New Roman" w:hAnsi="Times New Roman" w:cs="Times New Roman"/>
          <w:sz w:val="24"/>
          <w:szCs w:val="24"/>
          <w:lang w:val="en-US"/>
        </w:rPr>
        <w:t>class</w:t>
      </w:r>
      <w:r w:rsidRPr="00BE4EC8">
        <w:rPr>
          <w:rStyle w:val="pln"/>
          <w:rFonts w:ascii="Times New Roman" w:hAnsi="Times New Roman" w:cs="Times New Roman"/>
          <w:sz w:val="24"/>
          <w:szCs w:val="24"/>
          <w:lang w:val="en-US"/>
        </w:rPr>
        <w:t xml:space="preserve"> </w:t>
      </w:r>
      <w:proofErr w:type="spellStart"/>
      <w:r w:rsidRPr="00BE4EC8">
        <w:rPr>
          <w:rStyle w:val="pln"/>
          <w:rFonts w:ascii="Times New Roman" w:hAnsi="Times New Roman" w:cs="Times New Roman"/>
          <w:sz w:val="24"/>
          <w:szCs w:val="24"/>
          <w:lang w:val="en-US"/>
        </w:rPr>
        <w:t>printData</w:t>
      </w:r>
      <w:proofErr w:type="spellEnd"/>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BE4EC8">
        <w:rPr>
          <w:rStyle w:val="kwd"/>
          <w:rFonts w:ascii="Times New Roman" w:hAnsi="Times New Roman" w:cs="Times New Roman"/>
          <w:sz w:val="24"/>
          <w:szCs w:val="24"/>
          <w:lang w:val="en-US"/>
        </w:rPr>
        <w:t>public</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BE4EC8">
        <w:rPr>
          <w:rStyle w:val="kwd"/>
          <w:rFonts w:ascii="Times New Roman" w:hAnsi="Times New Roman" w:cs="Times New Roman"/>
          <w:sz w:val="24"/>
          <w:szCs w:val="24"/>
          <w:lang w:val="en-US"/>
        </w:rPr>
        <w:t>void</w:t>
      </w:r>
      <w:r w:rsidRPr="00BE4EC8">
        <w:rPr>
          <w:rStyle w:val="pln"/>
          <w:rFonts w:ascii="Times New Roman" w:hAnsi="Times New Roman" w:cs="Times New Roman"/>
          <w:sz w:val="24"/>
          <w:szCs w:val="24"/>
          <w:lang w:val="en-US"/>
        </w:rPr>
        <w:t xml:space="preserve"> </w:t>
      </w:r>
      <w:r w:rsidRPr="00BE4EC8">
        <w:rPr>
          <w:rStyle w:val="kwd"/>
          <w:rFonts w:ascii="Times New Roman" w:hAnsi="Times New Roman" w:cs="Times New Roman"/>
          <w:sz w:val="24"/>
          <w:szCs w:val="24"/>
          <w:lang w:val="en-US"/>
        </w:rPr>
        <w:t>print</w:t>
      </w:r>
      <w:r w:rsidRPr="00BE4EC8">
        <w:rPr>
          <w:rStyle w:val="pun"/>
          <w:rFonts w:ascii="Times New Roman" w:hAnsi="Times New Roman" w:cs="Times New Roman"/>
          <w:sz w:val="24"/>
          <w:szCs w:val="24"/>
          <w:lang w:val="en-US"/>
        </w:rPr>
        <w:t>(</w:t>
      </w:r>
      <w:r w:rsidRPr="00BE4EC8">
        <w:rPr>
          <w:rStyle w:val="kwd"/>
          <w:rFonts w:ascii="Times New Roman" w:hAnsi="Times New Roman" w:cs="Times New Roman"/>
          <w:sz w:val="24"/>
          <w:szCs w:val="24"/>
          <w:lang w:val="en-US"/>
        </w:rPr>
        <w:t>int</w:t>
      </w:r>
      <w:r w:rsidRPr="00BE4EC8">
        <w:rPr>
          <w:rStyle w:val="pln"/>
          <w:rFonts w:ascii="Times New Roman" w:hAnsi="Times New Roman" w:cs="Times New Roman"/>
          <w:sz w:val="24"/>
          <w:szCs w:val="24"/>
          <w:lang w:val="en-US"/>
        </w:rPr>
        <w:t xml:space="preserve"> i</w:t>
      </w:r>
      <w:r w:rsidRPr="00BE4EC8">
        <w:rPr>
          <w:rStyle w:val="pun"/>
          <w:rFonts w:ascii="Times New Roman" w:hAnsi="Times New Roman" w:cs="Times New Roman"/>
          <w:sz w:val="24"/>
          <w:szCs w:val="24"/>
          <w:lang w:val="en-US"/>
        </w:rPr>
        <w:t>)</w:t>
      </w: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cout </w:t>
      </w:r>
      <w:r w:rsidRPr="00BE4EC8">
        <w:rPr>
          <w:rStyle w:val="pun"/>
          <w:rFonts w:ascii="Times New Roman" w:hAnsi="Times New Roman" w:cs="Times New Roman"/>
          <w:sz w:val="24"/>
          <w:szCs w:val="24"/>
          <w:lang w:val="en-US"/>
        </w:rPr>
        <w:t>&lt;&lt;</w:t>
      </w:r>
      <w:r w:rsidRPr="00BE4EC8">
        <w:rPr>
          <w:rStyle w:val="pln"/>
          <w:rFonts w:ascii="Times New Roman" w:hAnsi="Times New Roman" w:cs="Times New Roman"/>
          <w:sz w:val="24"/>
          <w:szCs w:val="24"/>
          <w:lang w:val="en-US"/>
        </w:rPr>
        <w:t xml:space="preserve"> </w:t>
      </w:r>
      <w:r w:rsidRPr="00BE4EC8">
        <w:rPr>
          <w:rStyle w:val="str"/>
          <w:rFonts w:ascii="Times New Roman" w:hAnsi="Times New Roman" w:cs="Times New Roman"/>
          <w:sz w:val="24"/>
          <w:szCs w:val="24"/>
          <w:lang w:val="en-US"/>
        </w:rPr>
        <w:t>"Printing int: "</w:t>
      </w: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&lt;&lt;</w:t>
      </w:r>
      <w:r w:rsidRPr="00BE4EC8">
        <w:rPr>
          <w:rStyle w:val="pln"/>
          <w:rFonts w:ascii="Times New Roman" w:hAnsi="Times New Roman" w:cs="Times New Roman"/>
          <w:sz w:val="24"/>
          <w:szCs w:val="24"/>
          <w:lang w:val="en-US"/>
        </w:rPr>
        <w:t xml:space="preserve"> i </w:t>
      </w:r>
      <w:r w:rsidRPr="00BE4EC8">
        <w:rPr>
          <w:rStyle w:val="pun"/>
          <w:rFonts w:ascii="Times New Roman" w:hAnsi="Times New Roman" w:cs="Times New Roman"/>
          <w:sz w:val="24"/>
          <w:szCs w:val="24"/>
          <w:lang w:val="en-US"/>
        </w:rPr>
        <w:t>&lt;&lt;</w:t>
      </w:r>
      <w:r w:rsidRPr="00BE4EC8">
        <w:rPr>
          <w:rStyle w:val="pln"/>
          <w:rFonts w:ascii="Times New Roman" w:hAnsi="Times New Roman" w:cs="Times New Roman"/>
          <w:sz w:val="24"/>
          <w:szCs w:val="24"/>
          <w:lang w:val="en-US"/>
        </w:rPr>
        <w:t xml:space="preserve"> </w:t>
      </w:r>
      <w:proofErr w:type="spellStart"/>
      <w:r w:rsidRPr="00BE4EC8">
        <w:rPr>
          <w:rStyle w:val="pln"/>
          <w:rFonts w:ascii="Times New Roman" w:hAnsi="Times New Roman" w:cs="Times New Roman"/>
          <w:sz w:val="24"/>
          <w:szCs w:val="24"/>
          <w:lang w:val="en-US"/>
        </w:rPr>
        <w:t>endl</w:t>
      </w:r>
      <w:proofErr w:type="spellEnd"/>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BE4EC8">
        <w:rPr>
          <w:rStyle w:val="kwd"/>
          <w:rFonts w:ascii="Times New Roman" w:hAnsi="Times New Roman" w:cs="Times New Roman"/>
          <w:sz w:val="24"/>
          <w:szCs w:val="24"/>
          <w:lang w:val="en-US"/>
        </w:rPr>
        <w:t>void</w:t>
      </w:r>
      <w:r w:rsidRPr="00BE4EC8">
        <w:rPr>
          <w:rStyle w:val="pln"/>
          <w:rFonts w:ascii="Times New Roman" w:hAnsi="Times New Roman" w:cs="Times New Roman"/>
          <w:sz w:val="24"/>
          <w:szCs w:val="24"/>
          <w:lang w:val="en-US"/>
        </w:rPr>
        <w:t xml:space="preserve"> </w:t>
      </w:r>
      <w:r w:rsidRPr="00BE4EC8">
        <w:rPr>
          <w:rStyle w:val="kwd"/>
          <w:rFonts w:ascii="Times New Roman" w:hAnsi="Times New Roman" w:cs="Times New Roman"/>
          <w:sz w:val="24"/>
          <w:szCs w:val="24"/>
          <w:lang w:val="en-US"/>
        </w:rPr>
        <w:t>print</w:t>
      </w:r>
      <w:r w:rsidRPr="00BE4EC8">
        <w:rPr>
          <w:rStyle w:val="pun"/>
          <w:rFonts w:ascii="Times New Roman" w:hAnsi="Times New Roman" w:cs="Times New Roman"/>
          <w:sz w:val="24"/>
          <w:szCs w:val="24"/>
          <w:lang w:val="en-US"/>
        </w:rPr>
        <w:t>(</w:t>
      </w:r>
      <w:r w:rsidRPr="00BE4EC8">
        <w:rPr>
          <w:rStyle w:val="kwd"/>
          <w:rFonts w:ascii="Times New Roman" w:hAnsi="Times New Roman" w:cs="Times New Roman"/>
          <w:sz w:val="24"/>
          <w:szCs w:val="24"/>
          <w:lang w:val="en-US"/>
        </w:rPr>
        <w:t>double</w:t>
      </w:r>
      <w:r w:rsidRPr="00BE4EC8">
        <w:rPr>
          <w:rStyle w:val="pln"/>
          <w:rFonts w:ascii="Times New Roman" w:hAnsi="Times New Roman" w:cs="Times New Roman"/>
          <w:sz w:val="24"/>
          <w:szCs w:val="24"/>
          <w:lang w:val="en-US"/>
        </w:rPr>
        <w:t xml:space="preserve">  f</w:t>
      </w:r>
      <w:r w:rsidRPr="00BE4EC8">
        <w:rPr>
          <w:rStyle w:val="pun"/>
          <w:rFonts w:ascii="Times New Roman" w:hAnsi="Times New Roman" w:cs="Times New Roman"/>
          <w:sz w:val="24"/>
          <w:szCs w:val="24"/>
          <w:lang w:val="en-US"/>
        </w:rPr>
        <w:t>)</w:t>
      </w: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cout </w:t>
      </w:r>
      <w:r w:rsidRPr="00BE4EC8">
        <w:rPr>
          <w:rStyle w:val="pun"/>
          <w:rFonts w:ascii="Times New Roman" w:hAnsi="Times New Roman" w:cs="Times New Roman"/>
          <w:sz w:val="24"/>
          <w:szCs w:val="24"/>
          <w:lang w:val="en-US"/>
        </w:rPr>
        <w:t>&lt;&lt;</w:t>
      </w:r>
      <w:r w:rsidRPr="00BE4EC8">
        <w:rPr>
          <w:rStyle w:val="pln"/>
          <w:rFonts w:ascii="Times New Roman" w:hAnsi="Times New Roman" w:cs="Times New Roman"/>
          <w:sz w:val="24"/>
          <w:szCs w:val="24"/>
          <w:lang w:val="en-US"/>
        </w:rPr>
        <w:t xml:space="preserve"> </w:t>
      </w:r>
      <w:r w:rsidRPr="00BE4EC8">
        <w:rPr>
          <w:rStyle w:val="str"/>
          <w:rFonts w:ascii="Times New Roman" w:hAnsi="Times New Roman" w:cs="Times New Roman"/>
          <w:sz w:val="24"/>
          <w:szCs w:val="24"/>
          <w:lang w:val="en-US"/>
        </w:rPr>
        <w:t>"Printing float: "</w:t>
      </w: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&lt;&lt;</w:t>
      </w:r>
      <w:r w:rsidRPr="00BE4EC8">
        <w:rPr>
          <w:rStyle w:val="pln"/>
          <w:rFonts w:ascii="Times New Roman" w:hAnsi="Times New Roman" w:cs="Times New Roman"/>
          <w:sz w:val="24"/>
          <w:szCs w:val="24"/>
          <w:lang w:val="en-US"/>
        </w:rPr>
        <w:t xml:space="preserve"> f </w:t>
      </w:r>
      <w:r w:rsidRPr="00BE4EC8">
        <w:rPr>
          <w:rStyle w:val="pun"/>
          <w:rFonts w:ascii="Times New Roman" w:hAnsi="Times New Roman" w:cs="Times New Roman"/>
          <w:sz w:val="24"/>
          <w:szCs w:val="24"/>
          <w:lang w:val="en-US"/>
        </w:rPr>
        <w:t>&lt;&lt;</w:t>
      </w:r>
      <w:r w:rsidRPr="00BE4EC8">
        <w:rPr>
          <w:rStyle w:val="pln"/>
          <w:rFonts w:ascii="Times New Roman" w:hAnsi="Times New Roman" w:cs="Times New Roman"/>
          <w:sz w:val="24"/>
          <w:szCs w:val="24"/>
          <w:lang w:val="en-US"/>
        </w:rPr>
        <w:t xml:space="preserve"> </w:t>
      </w:r>
      <w:proofErr w:type="spellStart"/>
      <w:r w:rsidRPr="00BE4EC8">
        <w:rPr>
          <w:rStyle w:val="pln"/>
          <w:rFonts w:ascii="Times New Roman" w:hAnsi="Times New Roman" w:cs="Times New Roman"/>
          <w:sz w:val="24"/>
          <w:szCs w:val="24"/>
          <w:lang w:val="en-US"/>
        </w:rPr>
        <w:t>endl</w:t>
      </w:r>
      <w:proofErr w:type="spellEnd"/>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BE4EC8">
        <w:rPr>
          <w:rStyle w:val="kwd"/>
          <w:rFonts w:ascii="Times New Roman" w:hAnsi="Times New Roman" w:cs="Times New Roman"/>
          <w:sz w:val="24"/>
          <w:szCs w:val="24"/>
          <w:lang w:val="en-US"/>
        </w:rPr>
        <w:t>void</w:t>
      </w:r>
      <w:r w:rsidRPr="00BE4EC8">
        <w:rPr>
          <w:rStyle w:val="pln"/>
          <w:rFonts w:ascii="Times New Roman" w:hAnsi="Times New Roman" w:cs="Times New Roman"/>
          <w:sz w:val="24"/>
          <w:szCs w:val="24"/>
          <w:lang w:val="en-US"/>
        </w:rPr>
        <w:t xml:space="preserve"> </w:t>
      </w:r>
      <w:r w:rsidRPr="00BE4EC8">
        <w:rPr>
          <w:rStyle w:val="kwd"/>
          <w:rFonts w:ascii="Times New Roman" w:hAnsi="Times New Roman" w:cs="Times New Roman"/>
          <w:sz w:val="24"/>
          <w:szCs w:val="24"/>
          <w:lang w:val="en-US"/>
        </w:rPr>
        <w:t>print</w:t>
      </w:r>
      <w:r w:rsidRPr="00BE4EC8">
        <w:rPr>
          <w:rStyle w:val="pun"/>
          <w:rFonts w:ascii="Times New Roman" w:hAnsi="Times New Roman" w:cs="Times New Roman"/>
          <w:sz w:val="24"/>
          <w:szCs w:val="24"/>
          <w:lang w:val="en-US"/>
        </w:rPr>
        <w:t>(</w:t>
      </w:r>
      <w:r w:rsidRPr="00BE4EC8">
        <w:rPr>
          <w:rStyle w:val="kwd"/>
          <w:rFonts w:ascii="Times New Roman" w:hAnsi="Times New Roman" w:cs="Times New Roman"/>
          <w:sz w:val="24"/>
          <w:szCs w:val="24"/>
          <w:lang w:val="en-US"/>
        </w:rPr>
        <w:t>char</w:t>
      </w:r>
      <w:r w:rsidRPr="00BE4EC8">
        <w:rPr>
          <w:rStyle w:val="pun"/>
          <w:rFonts w:ascii="Times New Roman" w:hAnsi="Times New Roman" w:cs="Times New Roman"/>
          <w:sz w:val="24"/>
          <w:szCs w:val="24"/>
          <w:lang w:val="en-US"/>
        </w:rPr>
        <w:t>*</w:t>
      </w:r>
      <w:r w:rsidRPr="00BE4EC8">
        <w:rPr>
          <w:rStyle w:val="pln"/>
          <w:rFonts w:ascii="Times New Roman" w:hAnsi="Times New Roman" w:cs="Times New Roman"/>
          <w:sz w:val="24"/>
          <w:szCs w:val="24"/>
          <w:lang w:val="en-US"/>
        </w:rPr>
        <w:t xml:space="preserve"> c</w:t>
      </w:r>
      <w:r w:rsidRPr="00BE4EC8">
        <w:rPr>
          <w:rStyle w:val="pun"/>
          <w:rFonts w:ascii="Times New Roman" w:hAnsi="Times New Roman" w:cs="Times New Roman"/>
          <w:sz w:val="24"/>
          <w:szCs w:val="24"/>
          <w:lang w:val="en-US"/>
        </w:rPr>
        <w:t>)</w:t>
      </w: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cout </w:t>
      </w:r>
      <w:r w:rsidRPr="00BE4EC8">
        <w:rPr>
          <w:rStyle w:val="pun"/>
          <w:rFonts w:ascii="Times New Roman" w:hAnsi="Times New Roman" w:cs="Times New Roman"/>
          <w:sz w:val="24"/>
          <w:szCs w:val="24"/>
          <w:lang w:val="en-US"/>
        </w:rPr>
        <w:t>&lt;&lt;</w:t>
      </w:r>
      <w:r w:rsidRPr="00BE4EC8">
        <w:rPr>
          <w:rStyle w:val="pln"/>
          <w:rFonts w:ascii="Times New Roman" w:hAnsi="Times New Roman" w:cs="Times New Roman"/>
          <w:sz w:val="24"/>
          <w:szCs w:val="24"/>
          <w:lang w:val="en-US"/>
        </w:rPr>
        <w:t xml:space="preserve"> </w:t>
      </w:r>
      <w:r w:rsidRPr="00BE4EC8">
        <w:rPr>
          <w:rStyle w:val="str"/>
          <w:rFonts w:ascii="Times New Roman" w:hAnsi="Times New Roman" w:cs="Times New Roman"/>
          <w:sz w:val="24"/>
          <w:szCs w:val="24"/>
          <w:lang w:val="en-US"/>
        </w:rPr>
        <w:t>"Printing character: "</w:t>
      </w: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&lt;&lt;</w:t>
      </w:r>
      <w:r w:rsidRPr="00BE4EC8">
        <w:rPr>
          <w:rStyle w:val="pln"/>
          <w:rFonts w:ascii="Times New Roman" w:hAnsi="Times New Roman" w:cs="Times New Roman"/>
          <w:sz w:val="24"/>
          <w:szCs w:val="24"/>
          <w:lang w:val="en-US"/>
        </w:rPr>
        <w:t xml:space="preserve"> c </w:t>
      </w:r>
      <w:r w:rsidRPr="00BE4EC8">
        <w:rPr>
          <w:rStyle w:val="pun"/>
          <w:rFonts w:ascii="Times New Roman" w:hAnsi="Times New Roman" w:cs="Times New Roman"/>
          <w:sz w:val="24"/>
          <w:szCs w:val="24"/>
          <w:lang w:val="en-US"/>
        </w:rPr>
        <w:t>&lt;&lt;</w:t>
      </w:r>
      <w:r w:rsidRPr="00BE4EC8">
        <w:rPr>
          <w:rStyle w:val="pln"/>
          <w:rFonts w:ascii="Times New Roman" w:hAnsi="Times New Roman" w:cs="Times New Roman"/>
          <w:sz w:val="24"/>
          <w:szCs w:val="24"/>
          <w:lang w:val="en-US"/>
        </w:rPr>
        <w:t xml:space="preserve"> </w:t>
      </w:r>
      <w:proofErr w:type="spellStart"/>
      <w:r w:rsidRPr="00BE4EC8">
        <w:rPr>
          <w:rStyle w:val="pln"/>
          <w:rFonts w:ascii="Times New Roman" w:hAnsi="Times New Roman" w:cs="Times New Roman"/>
          <w:sz w:val="24"/>
          <w:szCs w:val="24"/>
          <w:lang w:val="en-US"/>
        </w:rPr>
        <w:t>endl</w:t>
      </w:r>
      <w:proofErr w:type="spellEnd"/>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kwd"/>
          <w:rFonts w:ascii="Times New Roman" w:hAnsi="Times New Roman" w:cs="Times New Roman"/>
          <w:sz w:val="24"/>
          <w:szCs w:val="24"/>
          <w:lang w:val="en-US"/>
        </w:rPr>
        <w:t>int</w:t>
      </w:r>
      <w:r w:rsidRPr="00BE4EC8">
        <w:rPr>
          <w:rStyle w:val="pln"/>
          <w:rFonts w:ascii="Times New Roman" w:hAnsi="Times New Roman" w:cs="Times New Roman"/>
          <w:sz w:val="24"/>
          <w:szCs w:val="24"/>
          <w:lang w:val="en-US"/>
        </w:rPr>
        <w:t xml:space="preserve"> main</w:t>
      </w:r>
      <w:r w:rsidRPr="00BE4EC8">
        <w:rPr>
          <w:rStyle w:val="pun"/>
          <w:rFonts w:ascii="Times New Roman" w:hAnsi="Times New Roman" w:cs="Times New Roman"/>
          <w:sz w:val="24"/>
          <w:szCs w:val="24"/>
          <w:lang w:val="en-US"/>
        </w:rPr>
        <w:t>(</w:t>
      </w:r>
      <w:r w:rsidRPr="00BE4EC8">
        <w:rPr>
          <w:rStyle w:val="kwd"/>
          <w:rFonts w:ascii="Times New Roman" w:hAnsi="Times New Roman" w:cs="Times New Roman"/>
          <w:sz w:val="24"/>
          <w:szCs w:val="24"/>
          <w:lang w:val="en-US"/>
        </w:rPr>
        <w:t>void</w:t>
      </w:r>
      <w:r w:rsidRPr="00BE4EC8">
        <w:rPr>
          <w:rStyle w:val="pun"/>
          <w:rFonts w:ascii="Times New Roman" w:hAnsi="Times New Roman" w:cs="Times New Roman"/>
          <w:sz w:val="24"/>
          <w:szCs w:val="24"/>
          <w:lang w:val="en-US"/>
        </w:rPr>
        <w:t>)</w:t>
      </w:r>
      <w:r w:rsidRPr="00BE4EC8">
        <w:rPr>
          <w:rStyle w:val="pln"/>
          <w:rFonts w:ascii="Times New Roman" w:hAnsi="Times New Roman" w:cs="Times New Roman"/>
          <w:sz w:val="24"/>
          <w:szCs w:val="24"/>
          <w:lang w:val="en-US"/>
        </w:rPr>
        <w:t xml:space="preserve"> </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proofErr w:type="spellStart"/>
      <w:r w:rsidRPr="00BE4EC8">
        <w:rPr>
          <w:rStyle w:val="pln"/>
          <w:rFonts w:ascii="Times New Roman" w:hAnsi="Times New Roman" w:cs="Times New Roman"/>
          <w:sz w:val="24"/>
          <w:szCs w:val="24"/>
          <w:lang w:val="en-US"/>
        </w:rPr>
        <w:t>printData</w:t>
      </w:r>
      <w:proofErr w:type="spellEnd"/>
      <w:r w:rsidRPr="00BE4EC8">
        <w:rPr>
          <w:rStyle w:val="pln"/>
          <w:rFonts w:ascii="Times New Roman" w:hAnsi="Times New Roman" w:cs="Times New Roman"/>
          <w:sz w:val="24"/>
          <w:szCs w:val="24"/>
          <w:lang w:val="en-US"/>
        </w:rPr>
        <w:t xml:space="preserve"> pd</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E83A9B">
        <w:rPr>
          <w:rStyle w:val="com"/>
          <w:rFonts w:ascii="Times New Roman" w:eastAsia="Lucida Sans Unicode" w:hAnsi="Times New Roman" w:cs="Times New Roman"/>
          <w:sz w:val="24"/>
          <w:szCs w:val="24"/>
          <w:lang w:val="en-US"/>
        </w:rPr>
        <w:t>// Call print to print integer</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proofErr w:type="spellStart"/>
      <w:r w:rsidRPr="00BE4EC8">
        <w:rPr>
          <w:rStyle w:val="pln"/>
          <w:rFonts w:ascii="Times New Roman" w:hAnsi="Times New Roman" w:cs="Times New Roman"/>
          <w:sz w:val="24"/>
          <w:szCs w:val="24"/>
          <w:lang w:val="en-US"/>
        </w:rPr>
        <w:t>pd</w:t>
      </w:r>
      <w:r w:rsidRPr="00BE4EC8">
        <w:rPr>
          <w:rStyle w:val="pun"/>
          <w:rFonts w:ascii="Times New Roman" w:hAnsi="Times New Roman" w:cs="Times New Roman"/>
          <w:sz w:val="24"/>
          <w:szCs w:val="24"/>
          <w:lang w:val="en-US"/>
        </w:rPr>
        <w:t>.</w:t>
      </w:r>
      <w:r w:rsidRPr="00BE4EC8">
        <w:rPr>
          <w:rStyle w:val="kwd"/>
          <w:rFonts w:ascii="Times New Roman" w:hAnsi="Times New Roman" w:cs="Times New Roman"/>
          <w:sz w:val="24"/>
          <w:szCs w:val="24"/>
          <w:lang w:val="en-US"/>
        </w:rPr>
        <w:t>print</w:t>
      </w:r>
      <w:proofErr w:type="spellEnd"/>
      <w:r w:rsidRPr="00BE4EC8">
        <w:rPr>
          <w:rStyle w:val="pun"/>
          <w:rFonts w:ascii="Times New Roman" w:hAnsi="Times New Roman" w:cs="Times New Roman"/>
          <w:sz w:val="24"/>
          <w:szCs w:val="24"/>
          <w:lang w:val="en-US"/>
        </w:rPr>
        <w:t>(</w:t>
      </w:r>
      <w:r w:rsidRPr="00BE4EC8">
        <w:rPr>
          <w:rStyle w:val="lit"/>
          <w:rFonts w:ascii="Times New Roman" w:hAnsi="Times New Roman" w:cs="Times New Roman"/>
          <w:sz w:val="24"/>
          <w:szCs w:val="24"/>
          <w:lang w:val="en-US"/>
        </w:rPr>
        <w:t>5</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E83A9B">
        <w:rPr>
          <w:rStyle w:val="com"/>
          <w:rFonts w:ascii="Times New Roman" w:eastAsia="Lucida Sans Unicode" w:hAnsi="Times New Roman" w:cs="Times New Roman"/>
          <w:sz w:val="24"/>
          <w:szCs w:val="24"/>
          <w:lang w:val="en-US"/>
        </w:rPr>
        <w:t>// Call print to print float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proofErr w:type="spellStart"/>
      <w:r w:rsidRPr="00BE4EC8">
        <w:rPr>
          <w:rStyle w:val="pln"/>
          <w:rFonts w:ascii="Times New Roman" w:hAnsi="Times New Roman" w:cs="Times New Roman"/>
          <w:sz w:val="24"/>
          <w:szCs w:val="24"/>
          <w:lang w:val="en-US"/>
        </w:rPr>
        <w:t>pd</w:t>
      </w:r>
      <w:r w:rsidRPr="00BE4EC8">
        <w:rPr>
          <w:rStyle w:val="pun"/>
          <w:rFonts w:ascii="Times New Roman" w:hAnsi="Times New Roman" w:cs="Times New Roman"/>
          <w:sz w:val="24"/>
          <w:szCs w:val="24"/>
          <w:lang w:val="en-US"/>
        </w:rPr>
        <w:t>.</w:t>
      </w:r>
      <w:r w:rsidRPr="00BE4EC8">
        <w:rPr>
          <w:rStyle w:val="kwd"/>
          <w:rFonts w:ascii="Times New Roman" w:hAnsi="Times New Roman" w:cs="Times New Roman"/>
          <w:sz w:val="24"/>
          <w:szCs w:val="24"/>
          <w:lang w:val="en-US"/>
        </w:rPr>
        <w:t>print</w:t>
      </w:r>
      <w:proofErr w:type="spellEnd"/>
      <w:r w:rsidRPr="00BE4EC8">
        <w:rPr>
          <w:rStyle w:val="pun"/>
          <w:rFonts w:ascii="Times New Roman" w:hAnsi="Times New Roman" w:cs="Times New Roman"/>
          <w:sz w:val="24"/>
          <w:szCs w:val="24"/>
          <w:lang w:val="en-US"/>
        </w:rPr>
        <w:t>(</w:t>
      </w:r>
      <w:r w:rsidRPr="00BE4EC8">
        <w:rPr>
          <w:rStyle w:val="lit"/>
          <w:rFonts w:ascii="Times New Roman" w:hAnsi="Times New Roman" w:cs="Times New Roman"/>
          <w:sz w:val="24"/>
          <w:szCs w:val="24"/>
          <w:lang w:val="en-US"/>
        </w:rPr>
        <w:t>500.263</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E83A9B">
        <w:rPr>
          <w:rStyle w:val="com"/>
          <w:rFonts w:ascii="Times New Roman" w:eastAsia="Lucida Sans Unicode" w:hAnsi="Times New Roman" w:cs="Times New Roman"/>
          <w:sz w:val="24"/>
          <w:szCs w:val="24"/>
          <w:lang w:val="en-US"/>
        </w:rPr>
        <w:t>// Call print to print character</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proofErr w:type="spellStart"/>
      <w:r w:rsidRPr="00BE4EC8">
        <w:rPr>
          <w:rStyle w:val="pln"/>
          <w:rFonts w:ascii="Times New Roman" w:hAnsi="Times New Roman" w:cs="Times New Roman"/>
          <w:sz w:val="24"/>
          <w:szCs w:val="24"/>
          <w:lang w:val="en-US"/>
        </w:rPr>
        <w:t>pd</w:t>
      </w:r>
      <w:r w:rsidRPr="00BE4EC8">
        <w:rPr>
          <w:rStyle w:val="pun"/>
          <w:rFonts w:ascii="Times New Roman" w:hAnsi="Times New Roman" w:cs="Times New Roman"/>
          <w:sz w:val="24"/>
          <w:szCs w:val="24"/>
          <w:lang w:val="en-US"/>
        </w:rPr>
        <w:t>.</w:t>
      </w:r>
      <w:r w:rsidRPr="00BE4EC8">
        <w:rPr>
          <w:rStyle w:val="kwd"/>
          <w:rFonts w:ascii="Times New Roman" w:hAnsi="Times New Roman" w:cs="Times New Roman"/>
          <w:sz w:val="24"/>
          <w:szCs w:val="24"/>
          <w:lang w:val="en-US"/>
        </w:rPr>
        <w:t>print</w:t>
      </w:r>
      <w:proofErr w:type="spellEnd"/>
      <w:r w:rsidRPr="00BE4EC8">
        <w:rPr>
          <w:rStyle w:val="pun"/>
          <w:rFonts w:ascii="Times New Roman" w:hAnsi="Times New Roman" w:cs="Times New Roman"/>
          <w:sz w:val="24"/>
          <w:szCs w:val="24"/>
          <w:lang w:val="en-US"/>
        </w:rPr>
        <w:t>(</w:t>
      </w:r>
      <w:r w:rsidRPr="00BE4EC8">
        <w:rPr>
          <w:rStyle w:val="str"/>
          <w:rFonts w:ascii="Times New Roman" w:hAnsi="Times New Roman" w:cs="Times New Roman"/>
          <w:sz w:val="24"/>
          <w:szCs w:val="24"/>
          <w:lang w:val="en-US"/>
        </w:rPr>
        <w:t>"Hello C++"</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Style w:val="pln"/>
          <w:rFonts w:ascii="Times New Roman" w:hAnsi="Times New Roman" w:cs="Times New Roman"/>
          <w:sz w:val="24"/>
          <w:szCs w:val="24"/>
          <w:lang w:val="en-US"/>
        </w:rPr>
      </w:pPr>
      <w:r w:rsidRPr="00BE4EC8">
        <w:rPr>
          <w:rStyle w:val="pln"/>
          <w:rFonts w:ascii="Times New Roman" w:hAnsi="Times New Roman" w:cs="Times New Roman"/>
          <w:sz w:val="24"/>
          <w:szCs w:val="24"/>
          <w:lang w:val="en-US"/>
        </w:rPr>
        <w:t xml:space="preserve">   </w:t>
      </w:r>
      <w:r w:rsidRPr="00BE4EC8">
        <w:rPr>
          <w:rStyle w:val="kwd"/>
          <w:rFonts w:ascii="Times New Roman" w:hAnsi="Times New Roman" w:cs="Times New Roman"/>
          <w:sz w:val="24"/>
          <w:szCs w:val="24"/>
          <w:lang w:val="en-US"/>
        </w:rPr>
        <w:t>return</w:t>
      </w:r>
      <w:r w:rsidRPr="00BE4EC8">
        <w:rPr>
          <w:rStyle w:val="pln"/>
          <w:rFonts w:ascii="Times New Roman" w:hAnsi="Times New Roman" w:cs="Times New Roman"/>
          <w:sz w:val="24"/>
          <w:szCs w:val="24"/>
          <w:lang w:val="en-US"/>
        </w:rPr>
        <w:t xml:space="preserve"> </w:t>
      </w:r>
      <w:r w:rsidRPr="00BE4EC8">
        <w:rPr>
          <w:rStyle w:val="lit"/>
          <w:rFonts w:ascii="Times New Roman" w:hAnsi="Times New Roman" w:cs="Times New Roman"/>
          <w:sz w:val="24"/>
          <w:szCs w:val="24"/>
          <w:lang w:val="en-US"/>
        </w:rPr>
        <w:t>0</w:t>
      </w:r>
      <w:r w:rsidRPr="00BE4EC8">
        <w:rPr>
          <w:rStyle w:val="pun"/>
          <w:rFonts w:ascii="Times New Roman" w:hAnsi="Times New Roman" w:cs="Times New Roman"/>
          <w:sz w:val="24"/>
          <w:szCs w:val="24"/>
          <w:lang w:val="en-US"/>
        </w:rPr>
        <w:t>;</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rPr>
          <w:rFonts w:ascii="Times New Roman" w:hAnsi="Times New Roman" w:cs="Times New Roman"/>
          <w:sz w:val="24"/>
          <w:szCs w:val="24"/>
          <w:lang w:val="en-US"/>
        </w:rPr>
      </w:pPr>
      <w:r w:rsidRPr="00BE4EC8">
        <w:rPr>
          <w:rStyle w:val="pun"/>
          <w:rFonts w:ascii="Times New Roman" w:hAnsi="Times New Roman" w:cs="Times New Roman"/>
          <w:sz w:val="24"/>
          <w:szCs w:val="24"/>
          <w:lang w:val="en-US"/>
        </w:rPr>
        <w:t>}</w:t>
      </w:r>
    </w:p>
    <w:p w:rsidR="00E83A9B" w:rsidRPr="00BE4EC8" w:rsidRDefault="00E83A9B" w:rsidP="00E83A9B">
      <w:pPr>
        <w:pStyle w:val="a5"/>
        <w:spacing w:before="0" w:beforeAutospacing="0" w:after="0" w:afterAutospacing="0"/>
        <w:ind w:left="48" w:right="48"/>
        <w:jc w:val="both"/>
        <w:rPr>
          <w:lang w:val="en-US"/>
        </w:rPr>
      </w:pPr>
      <w:r w:rsidRPr="00BE4EC8">
        <w:rPr>
          <w:lang w:val="en-US"/>
        </w:rPr>
        <w:t>When the above code is compiled and executed, it produces the following result −</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sz w:val="24"/>
          <w:szCs w:val="24"/>
          <w:lang w:val="en-US"/>
        </w:rPr>
      </w:pPr>
      <w:r w:rsidRPr="00BE4EC8">
        <w:rPr>
          <w:rFonts w:ascii="Times New Roman" w:hAnsi="Times New Roman" w:cs="Times New Roman"/>
          <w:sz w:val="24"/>
          <w:szCs w:val="24"/>
          <w:lang w:val="en-US"/>
        </w:rPr>
        <w:t>Printing int: 5</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sz w:val="24"/>
          <w:szCs w:val="24"/>
          <w:lang w:val="en-US"/>
        </w:rPr>
      </w:pPr>
      <w:r w:rsidRPr="00BE4EC8">
        <w:rPr>
          <w:rFonts w:ascii="Times New Roman" w:hAnsi="Times New Roman" w:cs="Times New Roman"/>
          <w:sz w:val="24"/>
          <w:szCs w:val="24"/>
          <w:lang w:val="en-US"/>
        </w:rPr>
        <w:t>Printing float: 500.263</w:t>
      </w:r>
    </w:p>
    <w:p w:rsidR="00E83A9B" w:rsidRPr="00BE4EC8" w:rsidRDefault="00E83A9B" w:rsidP="00E83A9B">
      <w:pPr>
        <w:pStyle w:val="HTML"/>
        <w:pBdr>
          <w:top w:val="single" w:sz="8" w:space="5" w:color="D6D6D6"/>
          <w:left w:val="single" w:sz="8" w:space="5" w:color="D6D6D6"/>
          <w:bottom w:val="single" w:sz="8" w:space="5" w:color="D6D6D6"/>
          <w:right w:val="single" w:sz="8" w:space="5" w:color="D6D6D6"/>
        </w:pBdr>
        <w:shd w:val="clear" w:color="auto" w:fill="F1F1F1"/>
        <w:rPr>
          <w:rFonts w:ascii="Times New Roman" w:hAnsi="Times New Roman" w:cs="Times New Roman"/>
          <w:sz w:val="24"/>
          <w:szCs w:val="24"/>
          <w:lang w:val="en-US"/>
        </w:rPr>
      </w:pPr>
      <w:r w:rsidRPr="00BE4EC8">
        <w:rPr>
          <w:rFonts w:ascii="Times New Roman" w:hAnsi="Times New Roman" w:cs="Times New Roman"/>
          <w:sz w:val="24"/>
          <w:szCs w:val="24"/>
          <w:lang w:val="en-US"/>
        </w:rPr>
        <w:t>Printing character: Hello C++</w:t>
      </w:r>
    </w:p>
    <w:p w:rsidR="00E83A9B" w:rsidRPr="00BE4EC8" w:rsidRDefault="00E83A9B" w:rsidP="00E83A9B">
      <w:pPr>
        <w:spacing w:after="0" w:line="240" w:lineRule="auto"/>
        <w:jc w:val="both"/>
        <w:rPr>
          <w:rFonts w:ascii="Times New Roman" w:hAnsi="Times New Roman" w:cs="Times New Roman"/>
          <w:b/>
          <w:sz w:val="24"/>
          <w:szCs w:val="24"/>
          <w:lang w:val="en-US"/>
        </w:rPr>
      </w:pPr>
    </w:p>
    <w:p w:rsidR="00DD716E" w:rsidRPr="009A51E1" w:rsidRDefault="00DD716E" w:rsidP="00DD716E">
      <w:pPr>
        <w:pStyle w:val="a5"/>
        <w:shd w:val="clear" w:color="auto" w:fill="FFFFFF"/>
        <w:spacing w:before="0" w:beforeAutospacing="0" w:after="0" w:afterAutospacing="0"/>
        <w:jc w:val="both"/>
        <w:rPr>
          <w:lang w:val="en-US"/>
        </w:rPr>
      </w:pPr>
      <w:r w:rsidRPr="009A51E1">
        <w:rPr>
          <w:lang w:val="en-US"/>
        </w:rPr>
        <w:t>Polymorphism, in C</w:t>
      </w:r>
      <w:r>
        <w:rPr>
          <w:lang w:val="en-US"/>
        </w:rPr>
        <w:t>++</w:t>
      </w:r>
      <w:r w:rsidRPr="009A51E1">
        <w:rPr>
          <w:lang w:val="en-US"/>
        </w:rPr>
        <w:t>, is the ability of objects of different types to provide a unique interface for different implementations of methods. It is usually used in the context of late binding, where the behavior of an object to respond to a call to its method members is determined based on object type at run time. Polymorphism enables redefining methods in derived classes. </w:t>
      </w:r>
      <w:r w:rsidRPr="009A51E1">
        <w:rPr>
          <w:lang w:val="en-US"/>
        </w:rPr>
        <w:br/>
      </w:r>
      <w:r w:rsidRPr="009A51E1">
        <w:rPr>
          <w:lang w:val="en-US"/>
        </w:rPr>
        <w:br/>
        <w:t>Polymorphism forms one of the fundamental concepts of object-oriented programming, along with encapsulation and inheritance.</w:t>
      </w:r>
    </w:p>
    <w:p w:rsidR="00DD716E" w:rsidRDefault="00DD716E" w:rsidP="00DD716E">
      <w:pPr>
        <w:shd w:val="clear" w:color="auto" w:fill="F5F5F5"/>
        <w:spacing w:after="0" w:line="240" w:lineRule="auto"/>
        <w:jc w:val="both"/>
        <w:rPr>
          <w:rFonts w:ascii="Times New Roman" w:hAnsi="Times New Roman" w:cs="Times New Roman"/>
          <w:sz w:val="24"/>
          <w:szCs w:val="24"/>
          <w:shd w:val="clear" w:color="auto" w:fill="FFFFFF"/>
          <w:lang w:val="en-US"/>
        </w:rPr>
      </w:pPr>
      <w:r w:rsidRPr="008465E4">
        <w:rPr>
          <w:rFonts w:ascii="Times New Roman" w:hAnsi="Times New Roman" w:cs="Times New Roman"/>
          <w:sz w:val="24"/>
          <w:szCs w:val="24"/>
          <w:shd w:val="clear" w:color="auto" w:fill="FFFFFF"/>
          <w:lang w:val="en-US"/>
        </w:rPr>
        <w:t xml:space="preserve">Method overloading, constructor overloading and operator overloading are considered compile-time (also called static or ad-hoc) polymorphism, or early binding. Method overriding, which involves inheritance and virtual functions, is called runtime (also called dynamic, inclusion, or </w:t>
      </w:r>
      <w:proofErr w:type="spellStart"/>
      <w:r w:rsidRPr="008465E4">
        <w:rPr>
          <w:rFonts w:ascii="Times New Roman" w:hAnsi="Times New Roman" w:cs="Times New Roman"/>
          <w:sz w:val="24"/>
          <w:szCs w:val="24"/>
          <w:shd w:val="clear" w:color="auto" w:fill="FFFFFF"/>
          <w:lang w:val="en-US"/>
        </w:rPr>
        <w:t>subtyping</w:t>
      </w:r>
      <w:proofErr w:type="spellEnd"/>
      <w:r w:rsidRPr="008465E4">
        <w:rPr>
          <w:rFonts w:ascii="Times New Roman" w:hAnsi="Times New Roman" w:cs="Times New Roman"/>
          <w:sz w:val="24"/>
          <w:szCs w:val="24"/>
          <w:shd w:val="clear" w:color="auto" w:fill="FFFFFF"/>
          <w:lang w:val="en-US"/>
        </w:rPr>
        <w:t>) polymorphism, or late binding. In the case of compile-time polymorphism, identification of the overloaded method to be executed is carried out at compile time. However, in runtime polymorphism, the type of the object from which the overridden method will be called is identified at run time.</w:t>
      </w:r>
      <w:r w:rsidRPr="008465E4">
        <w:rPr>
          <w:rFonts w:ascii="Times New Roman" w:hAnsi="Times New Roman" w:cs="Times New Roman"/>
          <w:sz w:val="24"/>
          <w:szCs w:val="24"/>
          <w:lang w:val="en-US"/>
        </w:rPr>
        <w:br/>
      </w:r>
      <w:r w:rsidRPr="008465E4">
        <w:rPr>
          <w:rFonts w:ascii="Times New Roman" w:hAnsi="Times New Roman" w:cs="Times New Roman"/>
          <w:sz w:val="24"/>
          <w:szCs w:val="24"/>
          <w:lang w:val="en-US"/>
        </w:rPr>
        <w:br/>
      </w:r>
      <w:r w:rsidRPr="008465E4">
        <w:rPr>
          <w:rFonts w:ascii="Times New Roman" w:hAnsi="Times New Roman" w:cs="Times New Roman"/>
          <w:sz w:val="24"/>
          <w:szCs w:val="24"/>
          <w:shd w:val="clear" w:color="auto" w:fill="FFFFFF"/>
          <w:lang w:val="en-US"/>
        </w:rPr>
        <w:t>In C#, polymorphism is implemented through inheritance and the use of the keyword "virtual". Derived classes inherit the base class members, except constructors, based on their accessibility levels. Hence, the compiler generates the code to check and identify the correct object type (that is pointed to by the reference type) at runtime and the appropriate method to be called. </w:t>
      </w:r>
      <w:r w:rsidRPr="008465E4">
        <w:rPr>
          <w:rFonts w:ascii="Times New Roman" w:hAnsi="Times New Roman" w:cs="Times New Roman"/>
          <w:sz w:val="24"/>
          <w:szCs w:val="24"/>
          <w:lang w:val="en-US"/>
        </w:rPr>
        <w:br/>
      </w:r>
      <w:r w:rsidRPr="008465E4">
        <w:rPr>
          <w:rFonts w:ascii="Times New Roman" w:hAnsi="Times New Roman" w:cs="Times New Roman"/>
          <w:sz w:val="24"/>
          <w:szCs w:val="24"/>
          <w:lang w:val="en-US"/>
        </w:rPr>
        <w:br/>
      </w:r>
      <w:r w:rsidRPr="008465E4">
        <w:rPr>
          <w:rFonts w:ascii="Times New Roman" w:hAnsi="Times New Roman" w:cs="Times New Roman"/>
          <w:sz w:val="24"/>
          <w:szCs w:val="24"/>
          <w:shd w:val="clear" w:color="auto" w:fill="FFFFFF"/>
          <w:lang w:val="en-US"/>
        </w:rPr>
        <w:t>An example of polymorphism is an employee base class, which includes all the basic details about employees. Classes such as clerk and manager could inherit from the employee base class with specific implementations (by overriding virtual methods) wherever necessary in the derived classes.</w:t>
      </w:r>
    </w:p>
    <w:p w:rsidR="00DD716E" w:rsidRPr="00DD716E" w:rsidRDefault="00DD716E" w:rsidP="00DD716E">
      <w:pPr>
        <w:pStyle w:val="2"/>
        <w:spacing w:before="0"/>
        <w:ind w:right="48"/>
        <w:jc w:val="both"/>
        <w:rPr>
          <w:rFonts w:ascii="Times New Roman" w:hAnsi="Times New Roman" w:cs="Times New Roman"/>
          <w:b w:val="0"/>
          <w:bCs w:val="0"/>
          <w:spacing w:val="-20"/>
          <w:sz w:val="24"/>
          <w:szCs w:val="24"/>
          <w:lang w:val="en-US"/>
        </w:rPr>
      </w:pPr>
      <w:r w:rsidRPr="00DD716E">
        <w:rPr>
          <w:rFonts w:ascii="Times New Roman" w:hAnsi="Times New Roman" w:cs="Times New Roman"/>
          <w:b w:val="0"/>
          <w:bCs w:val="0"/>
          <w:spacing w:val="-20"/>
          <w:sz w:val="24"/>
          <w:szCs w:val="24"/>
          <w:lang w:val="en-US"/>
        </w:rPr>
        <w:t>Operators Overloading in C++</w:t>
      </w:r>
    </w:p>
    <w:p w:rsidR="00DD716E" w:rsidRPr="006D2315" w:rsidRDefault="00DD716E" w:rsidP="00DD716E">
      <w:pPr>
        <w:pStyle w:val="a5"/>
        <w:spacing w:before="0" w:beforeAutospacing="0" w:after="0" w:afterAutospacing="0"/>
        <w:ind w:left="48" w:right="48"/>
        <w:jc w:val="both"/>
        <w:rPr>
          <w:lang w:val="en-US"/>
        </w:rPr>
      </w:pPr>
      <w:r w:rsidRPr="006D2315">
        <w:rPr>
          <w:lang w:val="en-US"/>
        </w:rPr>
        <w:t>You can redefine or overload most of the built-in operators available in C++. Thus, a programmer can use operators with user-defined types as well.</w:t>
      </w:r>
    </w:p>
    <w:p w:rsidR="00DD716E" w:rsidRPr="006D2315" w:rsidRDefault="00DD716E" w:rsidP="00DD716E">
      <w:pPr>
        <w:pStyle w:val="a5"/>
        <w:spacing w:before="0" w:beforeAutospacing="0" w:after="0" w:afterAutospacing="0"/>
        <w:ind w:left="48" w:right="48"/>
        <w:jc w:val="both"/>
        <w:rPr>
          <w:lang w:val="en-US"/>
        </w:rPr>
      </w:pPr>
      <w:r w:rsidRPr="006D2315">
        <w:rPr>
          <w:lang w:val="en-US"/>
        </w:rPr>
        <w:t>Overloaded operators are functions with special names the keyword operator followed by the symbol for the operator being defined. Like any other function, an overloaded operator has a return type and a parameter list.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shd w:val="clear" w:color="auto" w:fill="F1F1F1"/>
        <w:jc w:val="both"/>
        <w:rPr>
          <w:rFonts w:ascii="Times New Roman" w:hAnsi="Times New Roman" w:cs="Times New Roman"/>
          <w:sz w:val="24"/>
          <w:szCs w:val="24"/>
          <w:lang w:val="en-US"/>
        </w:rPr>
      </w:pPr>
      <w:r w:rsidRPr="006D2315">
        <w:rPr>
          <w:rFonts w:ascii="Times New Roman" w:hAnsi="Times New Roman" w:cs="Times New Roman"/>
          <w:sz w:val="24"/>
          <w:szCs w:val="24"/>
          <w:lang w:val="en-US"/>
        </w:rPr>
        <w:lastRenderedPageBreak/>
        <w:t>Box operator+(const Box&amp;);</w:t>
      </w:r>
    </w:p>
    <w:p w:rsidR="00DD716E" w:rsidRPr="006D2315" w:rsidRDefault="00DD716E" w:rsidP="00DD716E">
      <w:pPr>
        <w:pStyle w:val="a5"/>
        <w:spacing w:before="0" w:beforeAutospacing="0" w:after="0" w:afterAutospacing="0"/>
        <w:ind w:left="48" w:right="48"/>
        <w:jc w:val="both"/>
        <w:rPr>
          <w:lang w:val="en-US"/>
        </w:rPr>
      </w:pPr>
      <w:r w:rsidRPr="006D2315">
        <w:rPr>
          <w:lang w:val="en-US"/>
        </w:rPr>
        <w:t>declares the addition operator that can be used to </w:t>
      </w:r>
      <w:r w:rsidRPr="006D2315">
        <w:rPr>
          <w:b/>
          <w:bCs/>
          <w:lang w:val="en-US"/>
        </w:rPr>
        <w:t>add</w:t>
      </w:r>
      <w:r w:rsidRPr="006D2315">
        <w:rPr>
          <w:lang w:val="en-US"/>
        </w:rPr>
        <w:t> 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shd w:val="clear" w:color="auto" w:fill="F1F1F1"/>
        <w:jc w:val="both"/>
        <w:rPr>
          <w:rFonts w:ascii="Times New Roman" w:hAnsi="Times New Roman" w:cs="Times New Roman"/>
          <w:sz w:val="24"/>
          <w:szCs w:val="24"/>
          <w:lang w:val="en-US"/>
        </w:rPr>
      </w:pPr>
      <w:r w:rsidRPr="006D2315">
        <w:rPr>
          <w:rFonts w:ascii="Times New Roman" w:hAnsi="Times New Roman" w:cs="Times New Roman"/>
          <w:sz w:val="24"/>
          <w:szCs w:val="24"/>
          <w:lang w:val="en-US"/>
        </w:rPr>
        <w:t>Box operator+(const Box&amp;, const Box&amp;);</w:t>
      </w:r>
    </w:p>
    <w:p w:rsidR="00DD716E" w:rsidRPr="006D2315" w:rsidRDefault="00DD716E" w:rsidP="00DD716E">
      <w:pPr>
        <w:pStyle w:val="a5"/>
        <w:spacing w:before="0" w:beforeAutospacing="0" w:after="0" w:afterAutospacing="0"/>
        <w:ind w:left="48" w:right="48"/>
        <w:jc w:val="both"/>
        <w:rPr>
          <w:lang w:val="en-US"/>
        </w:rPr>
      </w:pPr>
      <w:r w:rsidRPr="006D2315">
        <w:rPr>
          <w:lang w:val="en-US"/>
        </w:rPr>
        <w:t>Following is the example to show the concept of operator over loading using a member function. Here an object is passed as an argument whose properties will be accessed using this object, the object which will call this operator can be accessed using </w:t>
      </w:r>
      <w:r w:rsidRPr="006D2315">
        <w:rPr>
          <w:b/>
          <w:bCs/>
          <w:lang w:val="en-US"/>
        </w:rPr>
        <w:t>this</w:t>
      </w:r>
      <w:r w:rsidRPr="006D2315">
        <w:rPr>
          <w:lang w:val="en-US"/>
        </w:rPr>
        <w:t> operator as explained below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DD716E">
        <w:rPr>
          <w:rStyle w:val="com"/>
          <w:rFonts w:ascii="Times New Roman" w:eastAsia="Lucida Sans Unicode" w:hAnsi="Times New Roman" w:cs="Times New Roman"/>
          <w:sz w:val="24"/>
          <w:szCs w:val="24"/>
          <w:lang w:val="en-US"/>
        </w:rPr>
        <w:t>#include</w:t>
      </w:r>
      <w:r w:rsidRPr="006D2315">
        <w:rPr>
          <w:rStyle w:val="pln"/>
          <w:rFonts w:ascii="Times New Roman" w:hAnsi="Times New Roman" w:cs="Times New Roman"/>
          <w:sz w:val="24"/>
          <w:szCs w:val="24"/>
          <w:lang w:val="en-US"/>
        </w:rPr>
        <w:t xml:space="preserve"> </w:t>
      </w:r>
      <w:r w:rsidRPr="006D2315">
        <w:rPr>
          <w:rStyle w:val="str"/>
          <w:rFonts w:ascii="Times New Roman" w:hAnsi="Times New Roman" w:cs="Times New Roman"/>
          <w:sz w:val="24"/>
          <w:szCs w:val="24"/>
          <w:lang w:val="en-US"/>
        </w:rPr>
        <w:t>&lt;iostream&gt;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kwd"/>
          <w:rFonts w:ascii="Times New Roman" w:hAnsi="Times New Roman" w:cs="Times New Roman"/>
          <w:sz w:val="24"/>
          <w:szCs w:val="24"/>
          <w:lang w:val="en-US"/>
        </w:rPr>
        <w:t>using</w:t>
      </w: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namespace</w:t>
      </w:r>
      <w:r w:rsidRPr="006D2315">
        <w:rPr>
          <w:rStyle w:val="pln"/>
          <w:rFonts w:ascii="Times New Roman" w:hAnsi="Times New Roman" w:cs="Times New Roman"/>
          <w:sz w:val="24"/>
          <w:szCs w:val="24"/>
          <w:lang w:val="en-US"/>
        </w:rPr>
        <w:t xml:space="preserve"> std</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kwd"/>
          <w:rFonts w:ascii="Times New Roman" w:hAnsi="Times New Roman" w:cs="Times New Roman"/>
          <w:sz w:val="24"/>
          <w:szCs w:val="24"/>
          <w:lang w:val="en-US"/>
        </w:rPr>
        <w:t>class</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public</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double</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getVolume</w:t>
      </w:r>
      <w:proofErr w:type="spellEnd"/>
      <w:r w:rsidRPr="006D2315">
        <w:rPr>
          <w:rStyle w:val="pun"/>
          <w:rFonts w:ascii="Times New Roman" w:hAnsi="Times New Roman" w:cs="Times New Roman"/>
          <w:sz w:val="24"/>
          <w:szCs w:val="24"/>
          <w:lang w:val="en-US"/>
        </w:rPr>
        <w:t>(</w:t>
      </w:r>
      <w:r w:rsidRPr="006D2315">
        <w:rPr>
          <w:rStyle w:val="kwd"/>
          <w:rFonts w:ascii="Times New Roman" w:hAnsi="Times New Roman" w:cs="Times New Roman"/>
          <w:sz w:val="24"/>
          <w:szCs w:val="24"/>
          <w:lang w:val="en-US"/>
        </w:rPr>
        <w:t>void</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return</w:t>
      </w:r>
      <w:r w:rsidRPr="006D2315">
        <w:rPr>
          <w:rStyle w:val="pln"/>
          <w:rFonts w:ascii="Times New Roman" w:hAnsi="Times New Roman" w:cs="Times New Roman"/>
          <w:sz w:val="24"/>
          <w:szCs w:val="24"/>
          <w:lang w:val="en-US"/>
        </w:rPr>
        <w:t xml:space="preserve"> length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breadth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height</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void</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setLength</w:t>
      </w:r>
      <w:proofErr w:type="spellEnd"/>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double</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len</w:t>
      </w:r>
      <w:proofErr w:type="spellEnd"/>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length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len</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void</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setBreadth</w:t>
      </w:r>
      <w:proofErr w:type="spellEnd"/>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double</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bre</w:t>
      </w:r>
      <w:proofErr w:type="spellEnd"/>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breadth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bre</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void</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setHeight</w:t>
      </w:r>
      <w:proofErr w:type="spellEnd"/>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double</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hei</w:t>
      </w:r>
      <w:proofErr w:type="spellEnd"/>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height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hei</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Overload + operator to add two Box objects.</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w:t>
      </w: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operator</w:t>
      </w:r>
      <w:r w:rsidRPr="006D2315">
        <w:rPr>
          <w:rStyle w:val="pun"/>
          <w:rFonts w:ascii="Times New Roman" w:hAnsi="Times New Roman" w:cs="Times New Roman"/>
          <w:sz w:val="24"/>
          <w:szCs w:val="24"/>
          <w:lang w:val="en-US"/>
        </w:rPr>
        <w:t>+(</w:t>
      </w:r>
      <w:r w:rsidRPr="006D2315">
        <w:rPr>
          <w:rStyle w:val="kwd"/>
          <w:rFonts w:ascii="Times New Roman" w:hAnsi="Times New Roman" w:cs="Times New Roman"/>
          <w:sz w:val="24"/>
          <w:szCs w:val="24"/>
          <w:lang w:val="en-US"/>
        </w:rPr>
        <w:t>const</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w:t>
      </w:r>
      <w:r w:rsidRPr="006D2315">
        <w:rPr>
          <w:rStyle w:val="pun"/>
          <w:rFonts w:ascii="Times New Roman" w:hAnsi="Times New Roman" w:cs="Times New Roman"/>
          <w:sz w:val="24"/>
          <w:szCs w:val="24"/>
          <w:lang w:val="en-US"/>
        </w:rPr>
        <w:t>&amp;</w:t>
      </w:r>
      <w:r w:rsidRPr="006D2315">
        <w:rPr>
          <w:rStyle w:val="pln"/>
          <w:rFonts w:ascii="Times New Roman" w:hAnsi="Times New Roman" w:cs="Times New Roman"/>
          <w:sz w:val="24"/>
          <w:szCs w:val="24"/>
          <w:lang w:val="en-US"/>
        </w:rPr>
        <w:t xml:space="preserve"> b</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box</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box</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length</w:t>
      </w:r>
      <w:proofErr w:type="spellEnd"/>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this</w:t>
      </w:r>
      <w:r w:rsidRPr="006D2315">
        <w:rPr>
          <w:rStyle w:val="pun"/>
          <w:rFonts w:ascii="Times New Roman" w:hAnsi="Times New Roman" w:cs="Times New Roman"/>
          <w:sz w:val="24"/>
          <w:szCs w:val="24"/>
          <w:lang w:val="en-US"/>
        </w:rPr>
        <w:t>-&gt;</w:t>
      </w:r>
      <w:r w:rsidRPr="006D2315">
        <w:rPr>
          <w:rStyle w:val="pln"/>
          <w:rFonts w:ascii="Times New Roman" w:hAnsi="Times New Roman" w:cs="Times New Roman"/>
          <w:sz w:val="24"/>
          <w:szCs w:val="24"/>
          <w:lang w:val="en-US"/>
        </w:rPr>
        <w:t xml:space="preserve">length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b</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length</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box</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breadth</w:t>
      </w:r>
      <w:proofErr w:type="spellEnd"/>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this</w:t>
      </w:r>
      <w:r w:rsidRPr="006D2315">
        <w:rPr>
          <w:rStyle w:val="pun"/>
          <w:rFonts w:ascii="Times New Roman" w:hAnsi="Times New Roman" w:cs="Times New Roman"/>
          <w:sz w:val="24"/>
          <w:szCs w:val="24"/>
          <w:lang w:val="en-US"/>
        </w:rPr>
        <w:t>-&gt;</w:t>
      </w:r>
      <w:r w:rsidRPr="006D2315">
        <w:rPr>
          <w:rStyle w:val="pln"/>
          <w:rFonts w:ascii="Times New Roman" w:hAnsi="Times New Roman" w:cs="Times New Roman"/>
          <w:sz w:val="24"/>
          <w:szCs w:val="24"/>
          <w:lang w:val="en-US"/>
        </w:rPr>
        <w:t xml:space="preserve">breadth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b</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breadth</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box</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height</w:t>
      </w:r>
      <w:proofErr w:type="spellEnd"/>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this</w:t>
      </w:r>
      <w:r w:rsidRPr="006D2315">
        <w:rPr>
          <w:rStyle w:val="pun"/>
          <w:rFonts w:ascii="Times New Roman" w:hAnsi="Times New Roman" w:cs="Times New Roman"/>
          <w:sz w:val="24"/>
          <w:szCs w:val="24"/>
          <w:lang w:val="en-US"/>
        </w:rPr>
        <w:t>-&gt;</w:t>
      </w:r>
      <w:r w:rsidRPr="006D2315">
        <w:rPr>
          <w:rStyle w:val="pln"/>
          <w:rFonts w:ascii="Times New Roman" w:hAnsi="Times New Roman" w:cs="Times New Roman"/>
          <w:sz w:val="24"/>
          <w:szCs w:val="24"/>
          <w:lang w:val="en-US"/>
        </w:rPr>
        <w:t xml:space="preserve">height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roofErr w:type="spellStart"/>
      <w:r w:rsidRPr="006D2315">
        <w:rPr>
          <w:rStyle w:val="pln"/>
          <w:rFonts w:ascii="Times New Roman" w:hAnsi="Times New Roman" w:cs="Times New Roman"/>
          <w:sz w:val="24"/>
          <w:szCs w:val="24"/>
          <w:lang w:val="en-US"/>
        </w:rPr>
        <w:t>b</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height</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return</w:t>
      </w:r>
      <w:r w:rsidRPr="006D2315">
        <w:rPr>
          <w:rStyle w:val="pln"/>
          <w:rFonts w:ascii="Times New Roman" w:hAnsi="Times New Roman" w:cs="Times New Roman"/>
          <w:sz w:val="24"/>
          <w:szCs w:val="24"/>
          <w:lang w:val="en-US"/>
        </w:rPr>
        <w:t xml:space="preserve"> box</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private</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double</w:t>
      </w:r>
      <w:r w:rsidRPr="006D2315">
        <w:rPr>
          <w:rStyle w:val="pln"/>
          <w:rFonts w:ascii="Times New Roman" w:hAnsi="Times New Roman" w:cs="Times New Roman"/>
          <w:sz w:val="24"/>
          <w:szCs w:val="24"/>
          <w:lang w:val="en-US"/>
        </w:rPr>
        <w:t xml:space="preserve"> length</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Length of a box</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double</w:t>
      </w:r>
      <w:r w:rsidRPr="006D2315">
        <w:rPr>
          <w:rStyle w:val="pln"/>
          <w:rFonts w:ascii="Times New Roman" w:hAnsi="Times New Roman" w:cs="Times New Roman"/>
          <w:sz w:val="24"/>
          <w:szCs w:val="24"/>
          <w:lang w:val="en-US"/>
        </w:rPr>
        <w:t xml:space="preserve"> breadth</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Breadth of a box</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double</w:t>
      </w:r>
      <w:r w:rsidRPr="006D2315">
        <w:rPr>
          <w:rStyle w:val="pln"/>
          <w:rFonts w:ascii="Times New Roman" w:hAnsi="Times New Roman" w:cs="Times New Roman"/>
          <w:sz w:val="24"/>
          <w:szCs w:val="24"/>
          <w:lang w:val="en-US"/>
        </w:rPr>
        <w:t xml:space="preserve"> height</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Height of a box</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DD716E">
        <w:rPr>
          <w:rStyle w:val="com"/>
          <w:rFonts w:ascii="Times New Roman" w:eastAsia="Lucida Sans Unicode" w:hAnsi="Times New Roman" w:cs="Times New Roman"/>
          <w:sz w:val="24"/>
          <w:szCs w:val="24"/>
          <w:lang w:val="en-US"/>
        </w:rPr>
        <w:t>// Main function for the program</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kwd"/>
          <w:rFonts w:ascii="Times New Roman" w:hAnsi="Times New Roman" w:cs="Times New Roman"/>
          <w:sz w:val="24"/>
          <w:szCs w:val="24"/>
          <w:lang w:val="en-US"/>
        </w:rPr>
        <w:t>int</w:t>
      </w:r>
      <w:r w:rsidRPr="006D2315">
        <w:rPr>
          <w:rStyle w:val="pln"/>
          <w:rFonts w:ascii="Times New Roman" w:hAnsi="Times New Roman" w:cs="Times New Roman"/>
          <w:sz w:val="24"/>
          <w:szCs w:val="24"/>
          <w:lang w:val="en-US"/>
        </w:rPr>
        <w:t xml:space="preserve"> main</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Box1</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Declare Box1 of type Box</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Box2</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Declare Box2 of type Box</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Box3</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Declare Box3 of type Box</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double</w:t>
      </w:r>
      <w:r w:rsidRPr="006D2315">
        <w:rPr>
          <w:rStyle w:val="pln"/>
          <w:rFonts w:ascii="Times New Roman" w:hAnsi="Times New Roman" w:cs="Times New Roman"/>
          <w:sz w:val="24"/>
          <w:szCs w:val="24"/>
          <w:lang w:val="en-US"/>
        </w:rPr>
        <w:t xml:space="preserve"> volume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lit"/>
          <w:rFonts w:ascii="Times New Roman" w:hAnsi="Times New Roman" w:cs="Times New Roman"/>
          <w:sz w:val="24"/>
          <w:szCs w:val="24"/>
          <w:lang w:val="en-US"/>
        </w:rPr>
        <w:t>0.0</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Store the volume of a box here</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lastRenderedPageBreak/>
        <w:t xml:space="preserve">   </w:t>
      </w:r>
      <w:r w:rsidRPr="00DD716E">
        <w:rPr>
          <w:rStyle w:val="com"/>
          <w:rFonts w:ascii="Times New Roman" w:eastAsia="Lucida Sans Unicode" w:hAnsi="Times New Roman" w:cs="Times New Roman"/>
          <w:sz w:val="24"/>
          <w:szCs w:val="24"/>
          <w:lang w:val="en-US"/>
        </w:rPr>
        <w:t>// box 1 specification</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Box1</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setLength</w:t>
      </w:r>
      <w:r w:rsidRPr="006D2315">
        <w:rPr>
          <w:rStyle w:val="pun"/>
          <w:rFonts w:ascii="Times New Roman" w:hAnsi="Times New Roman" w:cs="Times New Roman"/>
          <w:sz w:val="24"/>
          <w:szCs w:val="24"/>
          <w:lang w:val="en-US"/>
        </w:rPr>
        <w:t>(</w:t>
      </w:r>
      <w:r w:rsidRPr="006D2315">
        <w:rPr>
          <w:rStyle w:val="lit"/>
          <w:rFonts w:ascii="Times New Roman" w:hAnsi="Times New Roman" w:cs="Times New Roman"/>
          <w:sz w:val="24"/>
          <w:szCs w:val="24"/>
          <w:lang w:val="en-US"/>
        </w:rPr>
        <w:t>6.0</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Box1</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setBreadth</w:t>
      </w:r>
      <w:r w:rsidRPr="006D2315">
        <w:rPr>
          <w:rStyle w:val="pun"/>
          <w:rFonts w:ascii="Times New Roman" w:hAnsi="Times New Roman" w:cs="Times New Roman"/>
          <w:sz w:val="24"/>
          <w:szCs w:val="24"/>
          <w:lang w:val="en-US"/>
        </w:rPr>
        <w:t>(</w:t>
      </w:r>
      <w:r w:rsidRPr="006D2315">
        <w:rPr>
          <w:rStyle w:val="lit"/>
          <w:rFonts w:ascii="Times New Roman" w:hAnsi="Times New Roman" w:cs="Times New Roman"/>
          <w:sz w:val="24"/>
          <w:szCs w:val="24"/>
          <w:lang w:val="en-US"/>
        </w:rPr>
        <w:t>7.0</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Box1</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setHeight</w:t>
      </w:r>
      <w:r w:rsidRPr="006D2315">
        <w:rPr>
          <w:rStyle w:val="pun"/>
          <w:rFonts w:ascii="Times New Roman" w:hAnsi="Times New Roman" w:cs="Times New Roman"/>
          <w:sz w:val="24"/>
          <w:szCs w:val="24"/>
          <w:lang w:val="en-US"/>
        </w:rPr>
        <w:t>(</w:t>
      </w:r>
      <w:r w:rsidRPr="006D2315">
        <w:rPr>
          <w:rStyle w:val="lit"/>
          <w:rFonts w:ascii="Times New Roman" w:hAnsi="Times New Roman" w:cs="Times New Roman"/>
          <w:sz w:val="24"/>
          <w:szCs w:val="24"/>
          <w:lang w:val="en-US"/>
        </w:rPr>
        <w:t>5.0</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box 2 specification</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Box2</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setLength</w:t>
      </w:r>
      <w:r w:rsidRPr="006D2315">
        <w:rPr>
          <w:rStyle w:val="pun"/>
          <w:rFonts w:ascii="Times New Roman" w:hAnsi="Times New Roman" w:cs="Times New Roman"/>
          <w:sz w:val="24"/>
          <w:szCs w:val="24"/>
          <w:lang w:val="en-US"/>
        </w:rPr>
        <w:t>(</w:t>
      </w:r>
      <w:r w:rsidRPr="006D2315">
        <w:rPr>
          <w:rStyle w:val="lit"/>
          <w:rFonts w:ascii="Times New Roman" w:hAnsi="Times New Roman" w:cs="Times New Roman"/>
          <w:sz w:val="24"/>
          <w:szCs w:val="24"/>
          <w:lang w:val="en-US"/>
        </w:rPr>
        <w:t>12.0</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Box2</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setBreadth</w:t>
      </w:r>
      <w:r w:rsidRPr="006D2315">
        <w:rPr>
          <w:rStyle w:val="pun"/>
          <w:rFonts w:ascii="Times New Roman" w:hAnsi="Times New Roman" w:cs="Times New Roman"/>
          <w:sz w:val="24"/>
          <w:szCs w:val="24"/>
          <w:lang w:val="en-US"/>
        </w:rPr>
        <w:t>(</w:t>
      </w:r>
      <w:r w:rsidRPr="006D2315">
        <w:rPr>
          <w:rStyle w:val="lit"/>
          <w:rFonts w:ascii="Times New Roman" w:hAnsi="Times New Roman" w:cs="Times New Roman"/>
          <w:sz w:val="24"/>
          <w:szCs w:val="24"/>
          <w:lang w:val="en-US"/>
        </w:rPr>
        <w:t>13.0</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Box2</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setHeight</w:t>
      </w:r>
      <w:r w:rsidRPr="006D2315">
        <w:rPr>
          <w:rStyle w:val="pun"/>
          <w:rFonts w:ascii="Times New Roman" w:hAnsi="Times New Roman" w:cs="Times New Roman"/>
          <w:sz w:val="24"/>
          <w:szCs w:val="24"/>
          <w:lang w:val="en-US"/>
        </w:rPr>
        <w:t>(</w:t>
      </w:r>
      <w:r w:rsidRPr="006D2315">
        <w:rPr>
          <w:rStyle w:val="lit"/>
          <w:rFonts w:ascii="Times New Roman" w:hAnsi="Times New Roman" w:cs="Times New Roman"/>
          <w:sz w:val="24"/>
          <w:szCs w:val="24"/>
          <w:lang w:val="en-US"/>
        </w:rPr>
        <w:t>10.0</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volume of box 1</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volume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Box1</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getVolume</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cout </w:t>
      </w:r>
      <w:r w:rsidRPr="006D2315">
        <w:rPr>
          <w:rStyle w:val="pun"/>
          <w:rFonts w:ascii="Times New Roman" w:hAnsi="Times New Roman" w:cs="Times New Roman"/>
          <w:sz w:val="24"/>
          <w:szCs w:val="24"/>
          <w:lang w:val="en-US"/>
        </w:rPr>
        <w:t>&lt;&lt;</w:t>
      </w:r>
      <w:r w:rsidRPr="006D2315">
        <w:rPr>
          <w:rStyle w:val="pln"/>
          <w:rFonts w:ascii="Times New Roman" w:hAnsi="Times New Roman" w:cs="Times New Roman"/>
          <w:sz w:val="24"/>
          <w:szCs w:val="24"/>
          <w:lang w:val="en-US"/>
        </w:rPr>
        <w:t xml:space="preserve"> </w:t>
      </w:r>
      <w:r w:rsidRPr="006D2315">
        <w:rPr>
          <w:rStyle w:val="str"/>
          <w:rFonts w:ascii="Times New Roman" w:hAnsi="Times New Roman" w:cs="Times New Roman"/>
          <w:sz w:val="24"/>
          <w:szCs w:val="24"/>
          <w:lang w:val="en-US"/>
        </w:rPr>
        <w:t>"Volume of Box1 : "</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&lt;&lt;</w:t>
      </w:r>
      <w:r w:rsidRPr="006D2315">
        <w:rPr>
          <w:rStyle w:val="pln"/>
          <w:rFonts w:ascii="Times New Roman" w:hAnsi="Times New Roman" w:cs="Times New Roman"/>
          <w:sz w:val="24"/>
          <w:szCs w:val="24"/>
          <w:lang w:val="en-US"/>
        </w:rPr>
        <w:t xml:space="preserve"> volume </w:t>
      </w:r>
      <w:r w:rsidRPr="006D2315">
        <w:rPr>
          <w:rStyle w:val="pun"/>
          <w:rFonts w:ascii="Times New Roman" w:hAnsi="Times New Roman" w:cs="Times New Roman"/>
          <w:sz w:val="24"/>
          <w:szCs w:val="24"/>
          <w:lang w:val="en-US"/>
        </w:rPr>
        <w:t>&lt;&lt;</w:t>
      </w:r>
      <w:proofErr w:type="spellStart"/>
      <w:r w:rsidRPr="006D2315">
        <w:rPr>
          <w:rStyle w:val="pln"/>
          <w:rFonts w:ascii="Times New Roman" w:hAnsi="Times New Roman" w:cs="Times New Roman"/>
          <w:sz w:val="24"/>
          <w:szCs w:val="24"/>
          <w:lang w:val="en-US"/>
        </w:rPr>
        <w:t>endl</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volume of box 2</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volume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Box2</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getVolume</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cout </w:t>
      </w:r>
      <w:r w:rsidRPr="006D2315">
        <w:rPr>
          <w:rStyle w:val="pun"/>
          <w:rFonts w:ascii="Times New Roman" w:hAnsi="Times New Roman" w:cs="Times New Roman"/>
          <w:sz w:val="24"/>
          <w:szCs w:val="24"/>
          <w:lang w:val="en-US"/>
        </w:rPr>
        <w:t>&lt;&lt;</w:t>
      </w:r>
      <w:r w:rsidRPr="006D2315">
        <w:rPr>
          <w:rStyle w:val="pln"/>
          <w:rFonts w:ascii="Times New Roman" w:hAnsi="Times New Roman" w:cs="Times New Roman"/>
          <w:sz w:val="24"/>
          <w:szCs w:val="24"/>
          <w:lang w:val="en-US"/>
        </w:rPr>
        <w:t xml:space="preserve"> </w:t>
      </w:r>
      <w:r w:rsidRPr="006D2315">
        <w:rPr>
          <w:rStyle w:val="str"/>
          <w:rFonts w:ascii="Times New Roman" w:hAnsi="Times New Roman" w:cs="Times New Roman"/>
          <w:sz w:val="24"/>
          <w:szCs w:val="24"/>
          <w:lang w:val="en-US"/>
        </w:rPr>
        <w:t>"Volume of Box2 : "</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&lt;&lt;</w:t>
      </w:r>
      <w:r w:rsidRPr="006D2315">
        <w:rPr>
          <w:rStyle w:val="pln"/>
          <w:rFonts w:ascii="Times New Roman" w:hAnsi="Times New Roman" w:cs="Times New Roman"/>
          <w:sz w:val="24"/>
          <w:szCs w:val="24"/>
          <w:lang w:val="en-US"/>
        </w:rPr>
        <w:t xml:space="preserve"> volume </w:t>
      </w:r>
      <w:r w:rsidRPr="006D2315">
        <w:rPr>
          <w:rStyle w:val="pun"/>
          <w:rFonts w:ascii="Times New Roman" w:hAnsi="Times New Roman" w:cs="Times New Roman"/>
          <w:sz w:val="24"/>
          <w:szCs w:val="24"/>
          <w:lang w:val="en-US"/>
        </w:rPr>
        <w:t>&lt;&lt;</w:t>
      </w:r>
      <w:proofErr w:type="spellStart"/>
      <w:r w:rsidRPr="006D2315">
        <w:rPr>
          <w:rStyle w:val="pln"/>
          <w:rFonts w:ascii="Times New Roman" w:hAnsi="Times New Roman" w:cs="Times New Roman"/>
          <w:sz w:val="24"/>
          <w:szCs w:val="24"/>
          <w:lang w:val="en-US"/>
        </w:rPr>
        <w:t>endl</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Add two object as follows:</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Box3</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Box1</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Box2</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DD716E">
        <w:rPr>
          <w:rStyle w:val="com"/>
          <w:rFonts w:ascii="Times New Roman" w:eastAsia="Lucida Sans Unicode" w:hAnsi="Times New Roman" w:cs="Times New Roman"/>
          <w:sz w:val="24"/>
          <w:szCs w:val="24"/>
          <w:lang w:val="en-US"/>
        </w:rPr>
        <w:t>// volume of box 3</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volume </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 xml:space="preserve"> </w:t>
      </w:r>
      <w:r w:rsidRPr="006D2315">
        <w:rPr>
          <w:rStyle w:val="typ"/>
          <w:rFonts w:ascii="Times New Roman" w:hAnsi="Times New Roman" w:cs="Times New Roman"/>
          <w:sz w:val="24"/>
          <w:szCs w:val="24"/>
          <w:lang w:val="en-US"/>
        </w:rPr>
        <w:t>Box3</w:t>
      </w:r>
      <w:r w:rsidRPr="006D2315">
        <w:rPr>
          <w:rStyle w:val="pun"/>
          <w:rFonts w:ascii="Times New Roman" w:hAnsi="Times New Roman" w:cs="Times New Roman"/>
          <w:sz w:val="24"/>
          <w:szCs w:val="24"/>
          <w:lang w:val="en-US"/>
        </w:rPr>
        <w:t>.</w:t>
      </w:r>
      <w:r w:rsidRPr="006D2315">
        <w:rPr>
          <w:rStyle w:val="pln"/>
          <w:rFonts w:ascii="Times New Roman" w:hAnsi="Times New Roman" w:cs="Times New Roman"/>
          <w:sz w:val="24"/>
          <w:szCs w:val="24"/>
          <w:lang w:val="en-US"/>
        </w:rPr>
        <w:t>getVolume</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cout </w:t>
      </w:r>
      <w:r w:rsidRPr="006D2315">
        <w:rPr>
          <w:rStyle w:val="pun"/>
          <w:rFonts w:ascii="Times New Roman" w:hAnsi="Times New Roman" w:cs="Times New Roman"/>
          <w:sz w:val="24"/>
          <w:szCs w:val="24"/>
          <w:lang w:val="en-US"/>
        </w:rPr>
        <w:t>&lt;&lt;</w:t>
      </w:r>
      <w:r w:rsidRPr="006D2315">
        <w:rPr>
          <w:rStyle w:val="pln"/>
          <w:rFonts w:ascii="Times New Roman" w:hAnsi="Times New Roman" w:cs="Times New Roman"/>
          <w:sz w:val="24"/>
          <w:szCs w:val="24"/>
          <w:lang w:val="en-US"/>
        </w:rPr>
        <w:t xml:space="preserve"> </w:t>
      </w:r>
      <w:r w:rsidRPr="006D2315">
        <w:rPr>
          <w:rStyle w:val="str"/>
          <w:rFonts w:ascii="Times New Roman" w:hAnsi="Times New Roman" w:cs="Times New Roman"/>
          <w:sz w:val="24"/>
          <w:szCs w:val="24"/>
          <w:lang w:val="en-US"/>
        </w:rPr>
        <w:t>"Volume of Box3 : "</w:t>
      </w:r>
      <w:r w:rsidRPr="006D2315">
        <w:rPr>
          <w:rStyle w:val="pln"/>
          <w:rFonts w:ascii="Times New Roman" w:hAnsi="Times New Roman" w:cs="Times New Roman"/>
          <w:sz w:val="24"/>
          <w:szCs w:val="24"/>
          <w:lang w:val="en-US"/>
        </w:rPr>
        <w:t xml:space="preserve"> </w:t>
      </w:r>
      <w:r w:rsidRPr="006D2315">
        <w:rPr>
          <w:rStyle w:val="pun"/>
          <w:rFonts w:ascii="Times New Roman" w:hAnsi="Times New Roman" w:cs="Times New Roman"/>
          <w:sz w:val="24"/>
          <w:szCs w:val="24"/>
          <w:lang w:val="en-US"/>
        </w:rPr>
        <w:t>&lt;&lt;</w:t>
      </w:r>
      <w:r w:rsidRPr="006D2315">
        <w:rPr>
          <w:rStyle w:val="pln"/>
          <w:rFonts w:ascii="Times New Roman" w:hAnsi="Times New Roman" w:cs="Times New Roman"/>
          <w:sz w:val="24"/>
          <w:szCs w:val="24"/>
          <w:lang w:val="en-US"/>
        </w:rPr>
        <w:t xml:space="preserve"> volume </w:t>
      </w:r>
      <w:r w:rsidRPr="006D2315">
        <w:rPr>
          <w:rStyle w:val="pun"/>
          <w:rFonts w:ascii="Times New Roman" w:hAnsi="Times New Roman" w:cs="Times New Roman"/>
          <w:sz w:val="24"/>
          <w:szCs w:val="24"/>
          <w:lang w:val="en-US"/>
        </w:rPr>
        <w:t>&lt;&lt;</w:t>
      </w:r>
      <w:proofErr w:type="spellStart"/>
      <w:r w:rsidRPr="006D2315">
        <w:rPr>
          <w:rStyle w:val="pln"/>
          <w:rFonts w:ascii="Times New Roman" w:hAnsi="Times New Roman" w:cs="Times New Roman"/>
          <w:sz w:val="24"/>
          <w:szCs w:val="24"/>
          <w:lang w:val="en-US"/>
        </w:rPr>
        <w:t>endl</w:t>
      </w:r>
      <w:proofErr w:type="spellEnd"/>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Style w:val="pln"/>
          <w:rFonts w:ascii="Times New Roman" w:hAnsi="Times New Roman" w:cs="Times New Roman"/>
          <w:sz w:val="24"/>
          <w:szCs w:val="24"/>
          <w:lang w:val="en-US"/>
        </w:rPr>
      </w:pPr>
      <w:r w:rsidRPr="006D2315">
        <w:rPr>
          <w:rStyle w:val="pln"/>
          <w:rFonts w:ascii="Times New Roman" w:hAnsi="Times New Roman" w:cs="Times New Roman"/>
          <w:sz w:val="24"/>
          <w:szCs w:val="24"/>
          <w:lang w:val="en-US"/>
        </w:rPr>
        <w:t xml:space="preserve">   </w:t>
      </w:r>
      <w:r w:rsidRPr="006D2315">
        <w:rPr>
          <w:rStyle w:val="kwd"/>
          <w:rFonts w:ascii="Times New Roman" w:hAnsi="Times New Roman" w:cs="Times New Roman"/>
          <w:sz w:val="24"/>
          <w:szCs w:val="24"/>
          <w:lang w:val="en-US"/>
        </w:rPr>
        <w:t>return</w:t>
      </w:r>
      <w:r w:rsidRPr="006D2315">
        <w:rPr>
          <w:rStyle w:val="pln"/>
          <w:rFonts w:ascii="Times New Roman" w:hAnsi="Times New Roman" w:cs="Times New Roman"/>
          <w:sz w:val="24"/>
          <w:szCs w:val="24"/>
          <w:lang w:val="en-US"/>
        </w:rPr>
        <w:t xml:space="preserve"> </w:t>
      </w:r>
      <w:r w:rsidRPr="006D2315">
        <w:rPr>
          <w:rStyle w:val="lit"/>
          <w:rFonts w:ascii="Times New Roman" w:hAnsi="Times New Roman" w:cs="Times New Roman"/>
          <w:sz w:val="24"/>
          <w:szCs w:val="24"/>
          <w:lang w:val="en-US"/>
        </w:rPr>
        <w:t>0</w:t>
      </w:r>
      <w:r w:rsidRPr="006D2315">
        <w:rPr>
          <w:rStyle w:val="pun"/>
          <w:rFonts w:ascii="Times New Roman" w:hAnsi="Times New Roman" w:cs="Times New Roman"/>
          <w:sz w:val="24"/>
          <w:szCs w:val="24"/>
          <w:lang w:val="en-US"/>
        </w:rPr>
        <w:t>;</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jc w:val="both"/>
        <w:rPr>
          <w:rFonts w:ascii="Times New Roman" w:hAnsi="Times New Roman" w:cs="Times New Roman"/>
          <w:sz w:val="24"/>
          <w:szCs w:val="24"/>
          <w:lang w:val="en-US"/>
        </w:rPr>
      </w:pPr>
      <w:r w:rsidRPr="006D2315">
        <w:rPr>
          <w:rStyle w:val="pun"/>
          <w:rFonts w:ascii="Times New Roman" w:hAnsi="Times New Roman" w:cs="Times New Roman"/>
          <w:sz w:val="24"/>
          <w:szCs w:val="24"/>
          <w:lang w:val="en-US"/>
        </w:rPr>
        <w:t>}</w:t>
      </w:r>
    </w:p>
    <w:p w:rsidR="00DD716E" w:rsidRPr="006D2315" w:rsidRDefault="00DD716E" w:rsidP="00DD716E">
      <w:pPr>
        <w:pStyle w:val="a5"/>
        <w:spacing w:before="0" w:beforeAutospacing="0" w:after="0" w:afterAutospacing="0"/>
        <w:ind w:left="48" w:right="48"/>
        <w:jc w:val="both"/>
        <w:rPr>
          <w:lang w:val="en-US"/>
        </w:rPr>
      </w:pPr>
      <w:r w:rsidRPr="006D2315">
        <w:rPr>
          <w:lang w:val="en-US"/>
        </w:rPr>
        <w:t>When the above code is compiled and executed, it produces the following result −</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shd w:val="clear" w:color="auto" w:fill="F1F1F1"/>
        <w:jc w:val="both"/>
        <w:rPr>
          <w:rFonts w:ascii="Times New Roman" w:hAnsi="Times New Roman" w:cs="Times New Roman"/>
          <w:sz w:val="24"/>
          <w:szCs w:val="24"/>
          <w:lang w:val="en-US"/>
        </w:rPr>
      </w:pPr>
      <w:r w:rsidRPr="006D2315">
        <w:rPr>
          <w:rFonts w:ascii="Times New Roman" w:hAnsi="Times New Roman" w:cs="Times New Roman"/>
          <w:sz w:val="24"/>
          <w:szCs w:val="24"/>
          <w:lang w:val="en-US"/>
        </w:rPr>
        <w:t>Volume of Box1 : 210</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shd w:val="clear" w:color="auto" w:fill="F1F1F1"/>
        <w:jc w:val="both"/>
        <w:rPr>
          <w:rFonts w:ascii="Times New Roman" w:hAnsi="Times New Roman" w:cs="Times New Roman"/>
          <w:sz w:val="24"/>
          <w:szCs w:val="24"/>
          <w:lang w:val="en-US"/>
        </w:rPr>
      </w:pPr>
      <w:r w:rsidRPr="006D2315">
        <w:rPr>
          <w:rFonts w:ascii="Times New Roman" w:hAnsi="Times New Roman" w:cs="Times New Roman"/>
          <w:sz w:val="24"/>
          <w:szCs w:val="24"/>
          <w:lang w:val="en-US"/>
        </w:rPr>
        <w:t>Volume of Box2 : 1560</w:t>
      </w:r>
    </w:p>
    <w:p w:rsidR="00DD716E" w:rsidRPr="006D2315" w:rsidRDefault="00DD716E" w:rsidP="00DD716E">
      <w:pPr>
        <w:pStyle w:val="HTML"/>
        <w:pBdr>
          <w:top w:val="single" w:sz="8" w:space="5" w:color="D6D6D6"/>
          <w:left w:val="single" w:sz="8" w:space="5" w:color="D6D6D6"/>
          <w:bottom w:val="single" w:sz="8" w:space="5" w:color="D6D6D6"/>
          <w:right w:val="single" w:sz="8" w:space="5" w:color="D6D6D6"/>
        </w:pBdr>
        <w:shd w:val="clear" w:color="auto" w:fill="F1F1F1"/>
        <w:jc w:val="both"/>
        <w:rPr>
          <w:rFonts w:ascii="Times New Roman" w:hAnsi="Times New Roman" w:cs="Times New Roman"/>
          <w:sz w:val="24"/>
          <w:szCs w:val="24"/>
          <w:lang w:val="en-US"/>
        </w:rPr>
      </w:pPr>
      <w:r w:rsidRPr="006D2315">
        <w:rPr>
          <w:rFonts w:ascii="Times New Roman" w:hAnsi="Times New Roman" w:cs="Times New Roman"/>
          <w:sz w:val="24"/>
          <w:szCs w:val="24"/>
          <w:lang w:val="en-US"/>
        </w:rPr>
        <w:t>Volume of Box3 : 5400</w:t>
      </w:r>
    </w:p>
    <w:p w:rsidR="00DD716E" w:rsidRPr="00DD716E" w:rsidRDefault="00DD716E" w:rsidP="00DD716E">
      <w:pPr>
        <w:pStyle w:val="2"/>
        <w:spacing w:before="0"/>
        <w:ind w:right="48"/>
        <w:jc w:val="both"/>
        <w:rPr>
          <w:rFonts w:ascii="Times New Roman" w:hAnsi="Times New Roman" w:cs="Times New Roman"/>
          <w:b w:val="0"/>
          <w:bCs w:val="0"/>
          <w:spacing w:val="-20"/>
          <w:sz w:val="24"/>
          <w:szCs w:val="24"/>
          <w:lang w:val="en-US"/>
        </w:rPr>
      </w:pPr>
      <w:proofErr w:type="spellStart"/>
      <w:r w:rsidRPr="00DD716E">
        <w:rPr>
          <w:rFonts w:ascii="Times New Roman" w:hAnsi="Times New Roman" w:cs="Times New Roman"/>
          <w:b w:val="0"/>
          <w:bCs w:val="0"/>
          <w:spacing w:val="-20"/>
          <w:sz w:val="24"/>
          <w:szCs w:val="24"/>
          <w:lang w:val="en-US"/>
        </w:rPr>
        <w:t>Overloadable</w:t>
      </w:r>
      <w:proofErr w:type="spellEnd"/>
      <w:r w:rsidRPr="00DD716E">
        <w:rPr>
          <w:rFonts w:ascii="Times New Roman" w:hAnsi="Times New Roman" w:cs="Times New Roman"/>
          <w:b w:val="0"/>
          <w:bCs w:val="0"/>
          <w:spacing w:val="-20"/>
          <w:sz w:val="24"/>
          <w:szCs w:val="24"/>
          <w:lang w:val="en-US"/>
        </w:rPr>
        <w:t>/Non-</w:t>
      </w:r>
      <w:proofErr w:type="spellStart"/>
      <w:r w:rsidRPr="00DD716E">
        <w:rPr>
          <w:rFonts w:ascii="Times New Roman" w:hAnsi="Times New Roman" w:cs="Times New Roman"/>
          <w:b w:val="0"/>
          <w:bCs w:val="0"/>
          <w:spacing w:val="-20"/>
          <w:sz w:val="24"/>
          <w:szCs w:val="24"/>
          <w:lang w:val="en-US"/>
        </w:rPr>
        <w:t>overloadableOperators</w:t>
      </w:r>
      <w:proofErr w:type="spellEnd"/>
    </w:p>
    <w:p w:rsidR="00DD716E" w:rsidRPr="006D2315" w:rsidRDefault="00DD716E" w:rsidP="00DD716E">
      <w:pPr>
        <w:pStyle w:val="a5"/>
        <w:spacing w:before="0" w:beforeAutospacing="0" w:after="0" w:afterAutospacing="0"/>
        <w:ind w:left="48" w:right="48"/>
        <w:jc w:val="both"/>
        <w:rPr>
          <w:lang w:val="en-US"/>
        </w:rPr>
      </w:pPr>
      <w:r w:rsidRPr="006D2315">
        <w:rPr>
          <w:lang w:val="en-US"/>
        </w:rPr>
        <w:t>Following is the list of operators which can be overloaded −</w:t>
      </w:r>
    </w:p>
    <w:tbl>
      <w:tblPr>
        <w:tblW w:w="11358" w:type="dxa"/>
        <w:tblInd w:w="-1144"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298"/>
        <w:gridCol w:w="1842"/>
        <w:gridCol w:w="1985"/>
        <w:gridCol w:w="1983"/>
        <w:gridCol w:w="1842"/>
        <w:gridCol w:w="2408"/>
      </w:tblGrid>
      <w:tr w:rsidR="00DD716E" w:rsidRPr="006D2315" w:rsidTr="006D1FEA">
        <w:tc>
          <w:tcPr>
            <w:tcW w:w="57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74"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73"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106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r>
      <w:tr w:rsidR="00DD716E" w:rsidRPr="006D2315" w:rsidTr="006D1FEA">
        <w:tc>
          <w:tcPr>
            <w:tcW w:w="57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&amp;</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74"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73"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106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r>
      <w:tr w:rsidR="00DD716E" w:rsidRPr="006D2315" w:rsidTr="006D1FEA">
        <w:tc>
          <w:tcPr>
            <w:tcW w:w="57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&lt;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&gt;</w:t>
            </w:r>
          </w:p>
        </w:tc>
        <w:tc>
          <w:tcPr>
            <w:tcW w:w="874"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&lt;=</w:t>
            </w:r>
          </w:p>
        </w:tc>
        <w:tc>
          <w:tcPr>
            <w:tcW w:w="873"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&gt;=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106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r>
      <w:tr w:rsidR="00DD716E" w:rsidRPr="006D2315" w:rsidTr="006D1FEA">
        <w:tc>
          <w:tcPr>
            <w:tcW w:w="57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&lt;&lt;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&gt;&gt;</w:t>
            </w:r>
          </w:p>
        </w:tc>
        <w:tc>
          <w:tcPr>
            <w:tcW w:w="874"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73"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&amp;&amp;</w:t>
            </w:r>
          </w:p>
        </w:tc>
        <w:tc>
          <w:tcPr>
            <w:tcW w:w="106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r>
      <w:tr w:rsidR="00DD716E" w:rsidRPr="006D2315" w:rsidTr="006D1FEA">
        <w:tc>
          <w:tcPr>
            <w:tcW w:w="57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74"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73"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106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&amp;=</w:t>
            </w:r>
          </w:p>
        </w:tc>
      </w:tr>
      <w:tr w:rsidR="00DD716E" w:rsidRPr="006D2315" w:rsidTr="006D1FEA">
        <w:tc>
          <w:tcPr>
            <w:tcW w:w="57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874"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&lt;&lt;=</w:t>
            </w:r>
          </w:p>
        </w:tc>
        <w:tc>
          <w:tcPr>
            <w:tcW w:w="873"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&gt;&gt;=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c>
          <w:tcPr>
            <w:tcW w:w="106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w:t>
            </w:r>
          </w:p>
        </w:tc>
      </w:tr>
      <w:tr w:rsidR="00DD716E" w:rsidRPr="006D2315" w:rsidTr="006D1FEA">
        <w:tc>
          <w:tcPr>
            <w:tcW w:w="57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-&gt;</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r w:rsidRPr="006D2315">
              <w:rPr>
                <w:rFonts w:ascii="Times New Roman" w:hAnsi="Times New Roman" w:cs="Times New Roman"/>
                <w:sz w:val="24"/>
                <w:szCs w:val="24"/>
              </w:rPr>
              <w:t>-&gt;*</w:t>
            </w:r>
          </w:p>
        </w:tc>
        <w:tc>
          <w:tcPr>
            <w:tcW w:w="874"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proofErr w:type="spellStart"/>
            <w:r w:rsidRPr="006D2315">
              <w:rPr>
                <w:rFonts w:ascii="Times New Roman" w:hAnsi="Times New Roman" w:cs="Times New Roman"/>
                <w:sz w:val="24"/>
                <w:szCs w:val="24"/>
              </w:rPr>
              <w:t>new</w:t>
            </w:r>
            <w:proofErr w:type="spellEnd"/>
          </w:p>
        </w:tc>
        <w:tc>
          <w:tcPr>
            <w:tcW w:w="873"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proofErr w:type="spellStart"/>
            <w:r w:rsidRPr="006D2315">
              <w:rPr>
                <w:rFonts w:ascii="Times New Roman" w:hAnsi="Times New Roman" w:cs="Times New Roman"/>
                <w:sz w:val="24"/>
                <w:szCs w:val="24"/>
              </w:rPr>
              <w:t>new</w:t>
            </w:r>
            <w:proofErr w:type="spellEnd"/>
            <w:r w:rsidRPr="006D2315">
              <w:rPr>
                <w:rFonts w:ascii="Times New Roman" w:hAnsi="Times New Roman" w:cs="Times New Roman"/>
                <w:sz w:val="24"/>
                <w:szCs w:val="24"/>
              </w:rPr>
              <w:t xml:space="preserve"> []</w:t>
            </w:r>
          </w:p>
        </w:tc>
        <w:tc>
          <w:tcPr>
            <w:tcW w:w="81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proofErr w:type="spellStart"/>
            <w:r w:rsidRPr="006D2315">
              <w:rPr>
                <w:rFonts w:ascii="Times New Roman" w:hAnsi="Times New Roman" w:cs="Times New Roman"/>
                <w:sz w:val="24"/>
                <w:szCs w:val="24"/>
              </w:rPr>
              <w:t>Delete</w:t>
            </w:r>
            <w:proofErr w:type="spellEnd"/>
          </w:p>
        </w:tc>
        <w:tc>
          <w:tcPr>
            <w:tcW w:w="1061" w:type="pct"/>
            <w:tcBorders>
              <w:top w:val="single" w:sz="8" w:space="0" w:color="DDDDDD"/>
              <w:left w:val="single" w:sz="8" w:space="0" w:color="DDDDDD"/>
              <w:bottom w:val="single" w:sz="8" w:space="0" w:color="DDDDDD"/>
              <w:right w:val="single" w:sz="8" w:space="0" w:color="DDDDDD"/>
            </w:tcBorders>
            <w:shd w:val="clear" w:color="auto" w:fill="auto"/>
            <w:tcMar>
              <w:top w:w="158" w:type="dxa"/>
              <w:left w:w="158" w:type="dxa"/>
              <w:bottom w:w="158" w:type="dxa"/>
              <w:right w:w="158" w:type="dxa"/>
            </w:tcMar>
            <w:hideMark/>
          </w:tcPr>
          <w:p w:rsidR="00DD716E" w:rsidRPr="006D2315" w:rsidRDefault="00DD716E" w:rsidP="006D1FEA">
            <w:pPr>
              <w:spacing w:after="0" w:line="240" w:lineRule="auto"/>
              <w:jc w:val="both"/>
              <w:rPr>
                <w:rFonts w:ascii="Times New Roman" w:hAnsi="Times New Roman" w:cs="Times New Roman"/>
                <w:sz w:val="24"/>
                <w:szCs w:val="24"/>
              </w:rPr>
            </w:pPr>
            <w:proofErr w:type="spellStart"/>
            <w:r w:rsidRPr="006D2315">
              <w:rPr>
                <w:rFonts w:ascii="Times New Roman" w:hAnsi="Times New Roman" w:cs="Times New Roman"/>
                <w:sz w:val="24"/>
                <w:szCs w:val="24"/>
              </w:rPr>
              <w:t>delete</w:t>
            </w:r>
            <w:proofErr w:type="spellEnd"/>
            <w:r w:rsidRPr="006D2315">
              <w:rPr>
                <w:rFonts w:ascii="Times New Roman" w:hAnsi="Times New Roman" w:cs="Times New Roman"/>
                <w:sz w:val="24"/>
                <w:szCs w:val="24"/>
              </w:rPr>
              <w:t xml:space="preserve"> []</w:t>
            </w:r>
          </w:p>
        </w:tc>
      </w:tr>
    </w:tbl>
    <w:p w:rsidR="00DD716E" w:rsidRPr="006D2315" w:rsidRDefault="00DD716E" w:rsidP="00DD716E">
      <w:pPr>
        <w:pStyle w:val="1"/>
        <w:spacing w:before="0" w:after="0"/>
        <w:ind w:right="48"/>
        <w:jc w:val="both"/>
        <w:rPr>
          <w:bCs w:val="0"/>
          <w:spacing w:val="-20"/>
          <w:sz w:val="24"/>
          <w:szCs w:val="24"/>
        </w:rPr>
      </w:pPr>
      <w:r w:rsidRPr="006D2315">
        <w:rPr>
          <w:bCs w:val="0"/>
          <w:spacing w:val="-20"/>
          <w:sz w:val="24"/>
          <w:szCs w:val="24"/>
        </w:rPr>
        <w:t>Polymorphism in C++</w:t>
      </w:r>
    </w:p>
    <w:p w:rsidR="00DD716E" w:rsidRPr="006D2315"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lastRenderedPageBreak/>
        <w:t>The word </w:t>
      </w:r>
      <w:r w:rsidRPr="006D2315">
        <w:rPr>
          <w:rFonts w:ascii="Times New Roman" w:eastAsia="Times New Roman" w:hAnsi="Times New Roman" w:cs="Times New Roman"/>
          <w:b/>
          <w:bCs/>
          <w:sz w:val="24"/>
          <w:szCs w:val="24"/>
          <w:lang w:val="en-US"/>
        </w:rPr>
        <w:t>polymorphism</w:t>
      </w:r>
      <w:r w:rsidRPr="006D2315">
        <w:rPr>
          <w:rFonts w:ascii="Times New Roman" w:eastAsia="Times New Roman" w:hAnsi="Times New Roman" w:cs="Times New Roman"/>
          <w:sz w:val="24"/>
          <w:szCs w:val="24"/>
          <w:lang w:val="en-US"/>
        </w:rPr>
        <w:t> means having many forms. Typically, polymorphism occurs when there is a hierarchy of classes and they are related by inheritance.</w:t>
      </w:r>
    </w:p>
    <w:p w:rsidR="00DD716E" w:rsidRPr="006D2315"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C++ polymorphism means that a call to a member function will cause a different function to be executed depending on the type of object that invokes the function.</w:t>
      </w:r>
    </w:p>
    <w:p w:rsidR="00DD716E" w:rsidRPr="006D2315"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Consider the following example where a base class has been derived by other two classes −</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#include &lt;iostream&gt; </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using namespace std;</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class Shape {</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protected:</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int width, height;</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public:</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Shape( int a = 0, int b = 0){</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width = a;</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height = b;</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int area() {</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cout &lt;&lt; "Parent class area :" &lt;&lt;</w:t>
      </w:r>
      <w:proofErr w:type="spellStart"/>
      <w:r w:rsidRPr="006D2315">
        <w:rPr>
          <w:rFonts w:ascii="Times New Roman" w:eastAsia="Times New Roman" w:hAnsi="Times New Roman" w:cs="Times New Roman"/>
          <w:sz w:val="24"/>
          <w:szCs w:val="24"/>
          <w:lang w:val="en-US"/>
        </w:rPr>
        <w:t>endl</w:t>
      </w:r>
      <w:proofErr w:type="spellEnd"/>
      <w:r w:rsidRPr="006D2315">
        <w:rPr>
          <w:rFonts w:ascii="Times New Roman" w:eastAsia="Times New Roman" w:hAnsi="Times New Roman" w:cs="Times New Roman"/>
          <w:sz w:val="24"/>
          <w:szCs w:val="24"/>
          <w:lang w:val="en-US"/>
        </w:rPr>
        <w:t>;</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return 0;</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 xml:space="preserve">      }</w:t>
      </w:r>
    </w:p>
    <w:p w:rsidR="00DD716E" w:rsidRPr="006D2315"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6D2315">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class Rectangle: public Shape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public:</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Rectangle( int a = 0, int b = 0):Shape(a, b) {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int area () {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cout &lt;&lt; "Rectangle class area :" &lt;&lt;</w:t>
      </w:r>
      <w:proofErr w:type="spellStart"/>
      <w:r w:rsidRPr="00F74617">
        <w:rPr>
          <w:rFonts w:ascii="Times New Roman" w:eastAsia="Times New Roman" w:hAnsi="Times New Roman" w:cs="Times New Roman"/>
          <w:sz w:val="24"/>
          <w:szCs w:val="24"/>
          <w:lang w:val="en-US"/>
        </w:rPr>
        <w:t>endl</w:t>
      </w:r>
      <w:proofErr w:type="spellEnd"/>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(width * height);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class Triangle: public Shape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public:</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Triangle( int a = 0, int b = 0):Shape(a, b) {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int area () {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cout &lt;&lt; "Triangle class area :" &lt;&lt;</w:t>
      </w:r>
      <w:proofErr w:type="spellStart"/>
      <w:r w:rsidRPr="00F74617">
        <w:rPr>
          <w:rFonts w:ascii="Times New Roman" w:eastAsia="Times New Roman" w:hAnsi="Times New Roman" w:cs="Times New Roman"/>
          <w:sz w:val="24"/>
          <w:szCs w:val="24"/>
          <w:lang w:val="en-US"/>
        </w:rPr>
        <w:t>endl</w:t>
      </w:r>
      <w:proofErr w:type="spellEnd"/>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(width * height / 2);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Main function for the program</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int main()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Shape *shape;</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Rectangle </w:t>
      </w:r>
      <w:proofErr w:type="spellStart"/>
      <w:r w:rsidRPr="00F74617">
        <w:rPr>
          <w:rFonts w:ascii="Times New Roman" w:eastAsia="Times New Roman" w:hAnsi="Times New Roman" w:cs="Times New Roman"/>
          <w:sz w:val="24"/>
          <w:szCs w:val="24"/>
          <w:lang w:val="en-US"/>
        </w:rPr>
        <w:t>rec</w:t>
      </w:r>
      <w:proofErr w:type="spellEnd"/>
      <w:r w:rsidRPr="00F74617">
        <w:rPr>
          <w:rFonts w:ascii="Times New Roman" w:eastAsia="Times New Roman" w:hAnsi="Times New Roman" w:cs="Times New Roman"/>
          <w:sz w:val="24"/>
          <w:szCs w:val="24"/>
          <w:lang w:val="en-US"/>
        </w:rPr>
        <w:t>(10,7);</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Triangle  tri(10,5);</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store the address of Rectangle</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shape = &amp;</w:t>
      </w:r>
      <w:proofErr w:type="spellStart"/>
      <w:r w:rsidRPr="00F74617">
        <w:rPr>
          <w:rFonts w:ascii="Times New Roman" w:eastAsia="Times New Roman" w:hAnsi="Times New Roman" w:cs="Times New Roman"/>
          <w:sz w:val="24"/>
          <w:szCs w:val="24"/>
          <w:lang w:val="en-US"/>
        </w:rPr>
        <w:t>rec</w:t>
      </w:r>
      <w:proofErr w:type="spellEnd"/>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lastRenderedPageBreak/>
        <w:t xml:space="preserve">   // call rectangle area.</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shape-&gt;area();</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store the address of Triangle</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shape = &amp;tri;</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call triangle area.</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shape-&gt;area();</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When the above code is compiled and executed, it produces the following result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Parent class area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Parent class area :</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The reason for the incorrect output is that the call of the function area() is being set once by the compiler as the version defined in the base class. This is called </w:t>
      </w:r>
      <w:r w:rsidRPr="00F74617">
        <w:rPr>
          <w:rFonts w:ascii="Times New Roman" w:eastAsia="Times New Roman" w:hAnsi="Times New Roman" w:cs="Times New Roman"/>
          <w:b/>
          <w:bCs/>
          <w:sz w:val="24"/>
          <w:szCs w:val="24"/>
          <w:lang w:val="en-US"/>
        </w:rPr>
        <w:t>static resolution</w:t>
      </w:r>
      <w:r w:rsidRPr="00F74617">
        <w:rPr>
          <w:rFonts w:ascii="Times New Roman" w:eastAsia="Times New Roman" w:hAnsi="Times New Roman" w:cs="Times New Roman"/>
          <w:sz w:val="24"/>
          <w:szCs w:val="24"/>
          <w:lang w:val="en-US"/>
        </w:rPr>
        <w:t> of the function call, or </w:t>
      </w:r>
      <w:r w:rsidRPr="00F74617">
        <w:rPr>
          <w:rFonts w:ascii="Times New Roman" w:eastAsia="Times New Roman" w:hAnsi="Times New Roman" w:cs="Times New Roman"/>
          <w:b/>
          <w:bCs/>
          <w:sz w:val="24"/>
          <w:szCs w:val="24"/>
          <w:lang w:val="en-US"/>
        </w:rPr>
        <w:t>static linkage</w:t>
      </w:r>
      <w:r w:rsidRPr="00F74617">
        <w:rPr>
          <w:rFonts w:ascii="Times New Roman" w:eastAsia="Times New Roman" w:hAnsi="Times New Roman" w:cs="Times New Roman"/>
          <w:sz w:val="24"/>
          <w:szCs w:val="24"/>
          <w:lang w:val="en-US"/>
        </w:rPr>
        <w:t> - the function call is fixed before the program is executed. This is also sometimes called </w:t>
      </w:r>
      <w:r w:rsidRPr="00F74617">
        <w:rPr>
          <w:rFonts w:ascii="Times New Roman" w:eastAsia="Times New Roman" w:hAnsi="Times New Roman" w:cs="Times New Roman"/>
          <w:b/>
          <w:bCs/>
          <w:sz w:val="24"/>
          <w:szCs w:val="24"/>
          <w:lang w:val="en-US"/>
        </w:rPr>
        <w:t>early binding</w:t>
      </w:r>
      <w:r w:rsidRPr="00F74617">
        <w:rPr>
          <w:rFonts w:ascii="Times New Roman" w:eastAsia="Times New Roman" w:hAnsi="Times New Roman" w:cs="Times New Roman"/>
          <w:sz w:val="24"/>
          <w:szCs w:val="24"/>
          <w:lang w:val="en-US"/>
        </w:rPr>
        <w:t> because the area() function is set during the compilation of the program.</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But now, let's make a slight modification in our program and precede the declaration of area() in the Shape class with the keyword </w:t>
      </w:r>
      <w:r w:rsidRPr="00F74617">
        <w:rPr>
          <w:rFonts w:ascii="Times New Roman" w:eastAsia="Times New Roman" w:hAnsi="Times New Roman" w:cs="Times New Roman"/>
          <w:b/>
          <w:bCs/>
          <w:sz w:val="24"/>
          <w:szCs w:val="24"/>
          <w:lang w:val="en-US"/>
        </w:rPr>
        <w:t>virtual</w:t>
      </w:r>
      <w:r w:rsidRPr="00F74617">
        <w:rPr>
          <w:rFonts w:ascii="Times New Roman" w:eastAsia="Times New Roman" w:hAnsi="Times New Roman" w:cs="Times New Roman"/>
          <w:sz w:val="24"/>
          <w:szCs w:val="24"/>
          <w:lang w:val="en-US"/>
        </w:rPr>
        <w:t> so that it looks like this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class Shape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protected:</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int width, height;</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public:</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Shape( int a = 0, int b = 0)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width = a;</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height = b;</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virtual int area()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cout &lt;&lt; "Parent class area :" &lt;&lt;</w:t>
      </w:r>
      <w:proofErr w:type="spellStart"/>
      <w:r w:rsidRPr="00F74617">
        <w:rPr>
          <w:rFonts w:ascii="Times New Roman" w:eastAsia="Times New Roman" w:hAnsi="Times New Roman" w:cs="Times New Roman"/>
          <w:sz w:val="24"/>
          <w:szCs w:val="24"/>
          <w:lang w:val="en-US"/>
        </w:rPr>
        <w:t>endl</w:t>
      </w:r>
      <w:proofErr w:type="spellEnd"/>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0;</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After this slight modification, when the previous example code is compiled and executed, it produces the following result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Rectangle class area</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Triangle class area</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This time, the compiler looks at the contents of the pointer instead of </w:t>
      </w:r>
      <w:proofErr w:type="spellStart"/>
      <w:r w:rsidRPr="00F74617">
        <w:rPr>
          <w:rFonts w:ascii="Times New Roman" w:eastAsia="Times New Roman" w:hAnsi="Times New Roman" w:cs="Times New Roman"/>
          <w:sz w:val="24"/>
          <w:szCs w:val="24"/>
          <w:lang w:val="en-US"/>
        </w:rPr>
        <w:t>it's</w:t>
      </w:r>
      <w:proofErr w:type="spellEnd"/>
      <w:r w:rsidRPr="00F74617">
        <w:rPr>
          <w:rFonts w:ascii="Times New Roman" w:eastAsia="Times New Roman" w:hAnsi="Times New Roman" w:cs="Times New Roman"/>
          <w:sz w:val="24"/>
          <w:szCs w:val="24"/>
          <w:lang w:val="en-US"/>
        </w:rPr>
        <w:t xml:space="preserve"> type. Hence, since addresses of objects of tri and </w:t>
      </w:r>
      <w:proofErr w:type="spellStart"/>
      <w:r w:rsidRPr="00F74617">
        <w:rPr>
          <w:rFonts w:ascii="Times New Roman" w:eastAsia="Times New Roman" w:hAnsi="Times New Roman" w:cs="Times New Roman"/>
          <w:sz w:val="24"/>
          <w:szCs w:val="24"/>
          <w:lang w:val="en-US"/>
        </w:rPr>
        <w:t>rec</w:t>
      </w:r>
      <w:proofErr w:type="spellEnd"/>
      <w:r w:rsidRPr="00F74617">
        <w:rPr>
          <w:rFonts w:ascii="Times New Roman" w:eastAsia="Times New Roman" w:hAnsi="Times New Roman" w:cs="Times New Roman"/>
          <w:sz w:val="24"/>
          <w:szCs w:val="24"/>
          <w:lang w:val="en-US"/>
        </w:rPr>
        <w:t xml:space="preserve"> classes are stored in *shape the respective area() function is called.</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As you can see, each of the child classes has a separate implementation for the function area(). This is how </w:t>
      </w:r>
      <w:r w:rsidRPr="00F74617">
        <w:rPr>
          <w:rFonts w:ascii="Times New Roman" w:eastAsia="Times New Roman" w:hAnsi="Times New Roman" w:cs="Times New Roman"/>
          <w:b/>
          <w:bCs/>
          <w:sz w:val="24"/>
          <w:szCs w:val="24"/>
          <w:lang w:val="en-US"/>
        </w:rPr>
        <w:t>polymorphism</w:t>
      </w:r>
      <w:r w:rsidRPr="00F74617">
        <w:rPr>
          <w:rFonts w:ascii="Times New Roman" w:eastAsia="Times New Roman" w:hAnsi="Times New Roman" w:cs="Times New Roman"/>
          <w:sz w:val="24"/>
          <w:szCs w:val="24"/>
          <w:lang w:val="en-US"/>
        </w:rPr>
        <w:t> is generally used. You have different classes with a function of the same name, and even the same parameters, but with different implementations.</w:t>
      </w:r>
    </w:p>
    <w:p w:rsidR="00DD716E" w:rsidRPr="00F74617" w:rsidRDefault="00DD716E" w:rsidP="00DD716E">
      <w:pPr>
        <w:spacing w:after="0" w:line="240" w:lineRule="auto"/>
        <w:ind w:right="48"/>
        <w:jc w:val="both"/>
        <w:outlineLvl w:val="1"/>
        <w:rPr>
          <w:rFonts w:ascii="Times New Roman" w:eastAsia="Times New Roman" w:hAnsi="Times New Roman" w:cs="Times New Roman"/>
          <w:spacing w:val="-20"/>
          <w:sz w:val="24"/>
          <w:szCs w:val="24"/>
          <w:lang w:val="en-US"/>
        </w:rPr>
      </w:pPr>
      <w:r w:rsidRPr="00F74617">
        <w:rPr>
          <w:rFonts w:ascii="Times New Roman" w:eastAsia="Times New Roman" w:hAnsi="Times New Roman" w:cs="Times New Roman"/>
          <w:spacing w:val="-20"/>
          <w:sz w:val="24"/>
          <w:szCs w:val="24"/>
          <w:lang w:val="en-US"/>
        </w:rPr>
        <w:t>Virtual Function</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A </w:t>
      </w:r>
      <w:r w:rsidRPr="00F74617">
        <w:rPr>
          <w:rFonts w:ascii="Times New Roman" w:eastAsia="Times New Roman" w:hAnsi="Times New Roman" w:cs="Times New Roman"/>
          <w:b/>
          <w:bCs/>
          <w:sz w:val="24"/>
          <w:szCs w:val="24"/>
          <w:lang w:val="en-US"/>
        </w:rPr>
        <w:t>virtual</w:t>
      </w:r>
      <w:r w:rsidRPr="00F74617">
        <w:rPr>
          <w:rFonts w:ascii="Times New Roman" w:eastAsia="Times New Roman" w:hAnsi="Times New Roman" w:cs="Times New Roman"/>
          <w:sz w:val="24"/>
          <w:szCs w:val="24"/>
          <w:lang w:val="en-US"/>
        </w:rPr>
        <w:t> function is a function in a base class that is declared using the keyword </w:t>
      </w:r>
      <w:r w:rsidRPr="00F74617">
        <w:rPr>
          <w:rFonts w:ascii="Times New Roman" w:eastAsia="Times New Roman" w:hAnsi="Times New Roman" w:cs="Times New Roman"/>
          <w:b/>
          <w:bCs/>
          <w:sz w:val="24"/>
          <w:szCs w:val="24"/>
          <w:lang w:val="en-US"/>
        </w:rPr>
        <w:t>virtual</w:t>
      </w:r>
      <w:r w:rsidRPr="00F74617">
        <w:rPr>
          <w:rFonts w:ascii="Times New Roman" w:eastAsia="Times New Roman" w:hAnsi="Times New Roman" w:cs="Times New Roman"/>
          <w:sz w:val="24"/>
          <w:szCs w:val="24"/>
          <w:lang w:val="en-US"/>
        </w:rPr>
        <w:t>. Defining in a base class a virtual function, with another version in a derived class, signals to the compiler that we don't want static linkage for this function.</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lastRenderedPageBreak/>
        <w:t>What we do want is the selection of the function to be called at any given point in the program to be based on the kind of object for which it is called. This sort of operation is referred to as </w:t>
      </w:r>
      <w:r w:rsidRPr="00F74617">
        <w:rPr>
          <w:rFonts w:ascii="Times New Roman" w:eastAsia="Times New Roman" w:hAnsi="Times New Roman" w:cs="Times New Roman"/>
          <w:b/>
          <w:bCs/>
          <w:sz w:val="24"/>
          <w:szCs w:val="24"/>
          <w:lang w:val="en-US"/>
        </w:rPr>
        <w:t>dynamic linkage</w:t>
      </w:r>
      <w:r w:rsidRPr="00F74617">
        <w:rPr>
          <w:rFonts w:ascii="Times New Roman" w:eastAsia="Times New Roman" w:hAnsi="Times New Roman" w:cs="Times New Roman"/>
          <w:sz w:val="24"/>
          <w:szCs w:val="24"/>
          <w:lang w:val="en-US"/>
        </w:rPr>
        <w:t>, or </w:t>
      </w:r>
      <w:r w:rsidRPr="00F74617">
        <w:rPr>
          <w:rFonts w:ascii="Times New Roman" w:eastAsia="Times New Roman" w:hAnsi="Times New Roman" w:cs="Times New Roman"/>
          <w:b/>
          <w:bCs/>
          <w:sz w:val="24"/>
          <w:szCs w:val="24"/>
          <w:lang w:val="en-US"/>
        </w:rPr>
        <w:t>late binding</w:t>
      </w: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right="48"/>
        <w:jc w:val="both"/>
        <w:outlineLvl w:val="1"/>
        <w:rPr>
          <w:rFonts w:ascii="Times New Roman" w:eastAsia="Times New Roman" w:hAnsi="Times New Roman" w:cs="Times New Roman"/>
          <w:spacing w:val="-20"/>
          <w:sz w:val="24"/>
          <w:szCs w:val="24"/>
          <w:lang w:val="en-US"/>
        </w:rPr>
      </w:pPr>
      <w:r w:rsidRPr="00F74617">
        <w:rPr>
          <w:rFonts w:ascii="Times New Roman" w:eastAsia="Times New Roman" w:hAnsi="Times New Roman" w:cs="Times New Roman"/>
          <w:spacing w:val="-20"/>
          <w:sz w:val="24"/>
          <w:szCs w:val="24"/>
          <w:lang w:val="en-US"/>
        </w:rPr>
        <w:t>Pure Virtual Functions</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It is possible that you want to include a virtual function in a base class so that it may be redefined in a derived class to suit the objects of that class, but that there is no meaningful definition you could give for the function in the base class.</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We can change the virtual function area() in the base class to the following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class Shape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protected:</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int width, height;</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public:</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Shape(int a = 0, int b = 0)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width = a;</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height = b;</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pure virtual function</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virtual int area() = 0;</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The = 0 tells the compiler that the function has no body and above virtual function will be called </w:t>
      </w:r>
      <w:r w:rsidRPr="00F74617">
        <w:rPr>
          <w:rFonts w:ascii="Times New Roman" w:eastAsia="Times New Roman" w:hAnsi="Times New Roman" w:cs="Times New Roman"/>
          <w:b/>
          <w:bCs/>
          <w:sz w:val="24"/>
          <w:szCs w:val="24"/>
          <w:lang w:val="en-US"/>
        </w:rPr>
        <w:t>pure virtual function</w:t>
      </w: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jc w:val="both"/>
        <w:rPr>
          <w:rFonts w:ascii="Times New Roman" w:hAnsi="Times New Roman" w:cs="Times New Roman"/>
          <w:b/>
          <w:sz w:val="24"/>
          <w:szCs w:val="24"/>
          <w:lang w:val="en-US"/>
        </w:rPr>
      </w:pPr>
    </w:p>
    <w:p w:rsidR="00DD716E" w:rsidRPr="00F74617" w:rsidRDefault="00DD716E" w:rsidP="00DD716E">
      <w:pPr>
        <w:spacing w:after="0" w:line="240" w:lineRule="auto"/>
        <w:jc w:val="both"/>
        <w:rPr>
          <w:rFonts w:ascii="Times New Roman" w:hAnsi="Times New Roman" w:cs="Times New Roman"/>
          <w:b/>
          <w:sz w:val="24"/>
          <w:szCs w:val="24"/>
          <w:lang w:val="en-US"/>
        </w:rPr>
      </w:pPr>
    </w:p>
    <w:p w:rsidR="00DD716E" w:rsidRPr="00DD716E" w:rsidRDefault="00DD716E" w:rsidP="00DD716E">
      <w:pPr>
        <w:pStyle w:val="1"/>
        <w:spacing w:before="0" w:after="0"/>
        <w:ind w:right="48"/>
        <w:jc w:val="both"/>
        <w:rPr>
          <w:bCs w:val="0"/>
          <w:spacing w:val="-20"/>
          <w:sz w:val="24"/>
          <w:szCs w:val="24"/>
          <w:lang w:val="en-US"/>
        </w:rPr>
      </w:pPr>
      <w:r w:rsidRPr="00DD716E">
        <w:rPr>
          <w:bCs w:val="0"/>
          <w:spacing w:val="-20"/>
          <w:sz w:val="24"/>
          <w:szCs w:val="24"/>
          <w:lang w:val="en-US"/>
        </w:rPr>
        <w:t>Data Abstraction in C++</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Data abstraction refers to providing only essential information to the outside world and hiding their background details, i.e., to represent the needed information in program without presenting the details.</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Data abstraction is a programming (and design) technique that relies on the separation of interface and implementation.</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Let's take one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Thus, we can say a television clearly separates its internal implementation from its external interface and you can play with its interfaces like the power button, channel changer, and volume control without having zero knowledge of its internals.</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 C++, classes provides great level of </w:t>
      </w:r>
      <w:r w:rsidRPr="00F74617">
        <w:rPr>
          <w:rFonts w:ascii="Times New Roman" w:eastAsia="Times New Roman" w:hAnsi="Times New Roman" w:cs="Times New Roman"/>
          <w:b/>
          <w:bCs/>
          <w:sz w:val="24"/>
          <w:szCs w:val="24"/>
          <w:lang w:val="en-US"/>
        </w:rPr>
        <w:t>data abstraction</w:t>
      </w:r>
      <w:r w:rsidRPr="00F74617">
        <w:rPr>
          <w:rFonts w:ascii="Times New Roman" w:eastAsia="Times New Roman" w:hAnsi="Times New Roman" w:cs="Times New Roman"/>
          <w:sz w:val="24"/>
          <w:szCs w:val="24"/>
          <w:lang w:val="en-US"/>
        </w:rPr>
        <w:t>. They provide sufficient public methods to the outside world to play with the functionality of the object and to manipulate object data, i.e., state without actually knowing how class has been implemented internally.</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For example, your program can make a call to the </w:t>
      </w:r>
      <w:r w:rsidRPr="00F74617">
        <w:rPr>
          <w:rFonts w:ascii="Times New Roman" w:eastAsia="Times New Roman" w:hAnsi="Times New Roman" w:cs="Times New Roman"/>
          <w:b/>
          <w:bCs/>
          <w:sz w:val="24"/>
          <w:szCs w:val="24"/>
          <w:lang w:val="en-US"/>
        </w:rPr>
        <w:t>sort()</w:t>
      </w:r>
      <w:r w:rsidRPr="00F74617">
        <w:rPr>
          <w:rFonts w:ascii="Times New Roman" w:eastAsia="Times New Roman" w:hAnsi="Times New Roman" w:cs="Times New Roman"/>
          <w:sz w:val="24"/>
          <w:szCs w:val="24"/>
          <w:lang w:val="en-US"/>
        </w:rPr>
        <w:t> function without knowing what algorithm the function actually uses to sort the given values. In fact, the underlying implementation of the sorting functionality could change between releases of the library, and as long as the interface stays the same, your function call will still work.</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 C++, we use </w:t>
      </w:r>
      <w:r w:rsidRPr="00F74617">
        <w:rPr>
          <w:rFonts w:ascii="Times New Roman" w:eastAsia="Times New Roman" w:hAnsi="Times New Roman" w:cs="Times New Roman"/>
          <w:b/>
          <w:bCs/>
          <w:sz w:val="24"/>
          <w:szCs w:val="24"/>
          <w:lang w:val="en-US"/>
        </w:rPr>
        <w:t>classes</w:t>
      </w:r>
      <w:r w:rsidRPr="00F74617">
        <w:rPr>
          <w:rFonts w:ascii="Times New Roman" w:eastAsia="Times New Roman" w:hAnsi="Times New Roman" w:cs="Times New Roman"/>
          <w:sz w:val="24"/>
          <w:szCs w:val="24"/>
          <w:lang w:val="en-US"/>
        </w:rPr>
        <w:t> to define our own abstract data types (ADT). You can use the </w:t>
      </w:r>
      <w:r w:rsidRPr="00F74617">
        <w:rPr>
          <w:rFonts w:ascii="Times New Roman" w:eastAsia="Times New Roman" w:hAnsi="Times New Roman" w:cs="Times New Roman"/>
          <w:b/>
          <w:bCs/>
          <w:sz w:val="24"/>
          <w:szCs w:val="24"/>
          <w:lang w:val="en-US"/>
        </w:rPr>
        <w:t>cout</w:t>
      </w:r>
      <w:r w:rsidRPr="00F74617">
        <w:rPr>
          <w:rFonts w:ascii="Times New Roman" w:eastAsia="Times New Roman" w:hAnsi="Times New Roman" w:cs="Times New Roman"/>
          <w:sz w:val="24"/>
          <w:szCs w:val="24"/>
          <w:lang w:val="en-US"/>
        </w:rPr>
        <w:t> object of class </w:t>
      </w:r>
      <w:proofErr w:type="spellStart"/>
      <w:r w:rsidRPr="00F74617">
        <w:rPr>
          <w:rFonts w:ascii="Times New Roman" w:eastAsia="Times New Roman" w:hAnsi="Times New Roman" w:cs="Times New Roman"/>
          <w:b/>
          <w:bCs/>
          <w:sz w:val="24"/>
          <w:szCs w:val="24"/>
          <w:lang w:val="en-US"/>
        </w:rPr>
        <w:t>ostream</w:t>
      </w:r>
      <w:proofErr w:type="spellEnd"/>
      <w:r w:rsidRPr="00F74617">
        <w:rPr>
          <w:rFonts w:ascii="Times New Roman" w:eastAsia="Times New Roman" w:hAnsi="Times New Roman" w:cs="Times New Roman"/>
          <w:sz w:val="24"/>
          <w:szCs w:val="24"/>
          <w:lang w:val="en-US"/>
        </w:rPr>
        <w:t> to stream data to standard output like this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#include &lt;iostream&gt;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using namespace std;</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int main()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cout &lt;&lt; "Hello C++" &lt;&lt;</w:t>
      </w:r>
      <w:proofErr w:type="spellStart"/>
      <w:r w:rsidRPr="00F74617">
        <w:rPr>
          <w:rFonts w:ascii="Times New Roman" w:eastAsia="Times New Roman" w:hAnsi="Times New Roman" w:cs="Times New Roman"/>
          <w:sz w:val="24"/>
          <w:szCs w:val="24"/>
          <w:lang w:val="en-US"/>
        </w:rPr>
        <w:t>endl</w:t>
      </w:r>
      <w:proofErr w:type="spellEnd"/>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Here, you don't need to understand how </w:t>
      </w:r>
      <w:r w:rsidRPr="00F74617">
        <w:rPr>
          <w:rFonts w:ascii="Times New Roman" w:eastAsia="Times New Roman" w:hAnsi="Times New Roman" w:cs="Times New Roman"/>
          <w:b/>
          <w:bCs/>
          <w:sz w:val="24"/>
          <w:szCs w:val="24"/>
          <w:lang w:val="en-US"/>
        </w:rPr>
        <w:t>cout</w:t>
      </w:r>
      <w:r w:rsidRPr="00F74617">
        <w:rPr>
          <w:rFonts w:ascii="Times New Roman" w:eastAsia="Times New Roman" w:hAnsi="Times New Roman" w:cs="Times New Roman"/>
          <w:sz w:val="24"/>
          <w:szCs w:val="24"/>
          <w:lang w:val="en-US"/>
        </w:rPr>
        <w:t> displays the text on the user's screen. You need to only know the public interface and the underlying implementation of ‘cout’ is free to change.</w:t>
      </w:r>
    </w:p>
    <w:p w:rsidR="00DD716E" w:rsidRPr="00F74617" w:rsidRDefault="00DD716E" w:rsidP="00DD716E">
      <w:pPr>
        <w:spacing w:after="0" w:line="240" w:lineRule="auto"/>
        <w:ind w:right="48"/>
        <w:jc w:val="both"/>
        <w:outlineLvl w:val="1"/>
        <w:rPr>
          <w:rFonts w:ascii="Times New Roman" w:eastAsia="Times New Roman" w:hAnsi="Times New Roman" w:cs="Times New Roman"/>
          <w:spacing w:val="-20"/>
          <w:sz w:val="24"/>
          <w:szCs w:val="24"/>
          <w:lang w:val="en-US"/>
        </w:rPr>
      </w:pPr>
      <w:r w:rsidRPr="00F74617">
        <w:rPr>
          <w:rFonts w:ascii="Times New Roman" w:eastAsia="Times New Roman" w:hAnsi="Times New Roman" w:cs="Times New Roman"/>
          <w:spacing w:val="-20"/>
          <w:sz w:val="24"/>
          <w:szCs w:val="24"/>
          <w:lang w:val="en-US"/>
        </w:rPr>
        <w:t>Access Labels Enforce Abstraction</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rPr>
      </w:pPr>
      <w:r w:rsidRPr="00F74617">
        <w:rPr>
          <w:rFonts w:ascii="Times New Roman" w:eastAsia="Times New Roman" w:hAnsi="Times New Roman" w:cs="Times New Roman"/>
          <w:sz w:val="24"/>
          <w:szCs w:val="24"/>
          <w:lang w:val="en-US"/>
        </w:rPr>
        <w:t xml:space="preserve">In C++, we use access labels to define the abstract interface to the class. </w:t>
      </w:r>
      <w:r w:rsidRPr="00F74617">
        <w:rPr>
          <w:rFonts w:ascii="Times New Roman" w:eastAsia="Times New Roman" w:hAnsi="Times New Roman" w:cs="Times New Roman"/>
          <w:sz w:val="24"/>
          <w:szCs w:val="24"/>
        </w:rPr>
        <w:t xml:space="preserve">A </w:t>
      </w:r>
      <w:proofErr w:type="spellStart"/>
      <w:r w:rsidRPr="00F74617">
        <w:rPr>
          <w:rFonts w:ascii="Times New Roman" w:eastAsia="Times New Roman" w:hAnsi="Times New Roman" w:cs="Times New Roman"/>
          <w:sz w:val="24"/>
          <w:szCs w:val="24"/>
        </w:rPr>
        <w:t>class</w:t>
      </w:r>
      <w:proofErr w:type="spellEnd"/>
      <w:r w:rsidRPr="00F74617">
        <w:rPr>
          <w:rFonts w:ascii="Times New Roman" w:eastAsia="Times New Roman" w:hAnsi="Times New Roman" w:cs="Times New Roman"/>
          <w:sz w:val="24"/>
          <w:szCs w:val="24"/>
        </w:rPr>
        <w:t xml:space="preserve"> </w:t>
      </w:r>
      <w:proofErr w:type="spellStart"/>
      <w:r w:rsidRPr="00F74617">
        <w:rPr>
          <w:rFonts w:ascii="Times New Roman" w:eastAsia="Times New Roman" w:hAnsi="Times New Roman" w:cs="Times New Roman"/>
          <w:sz w:val="24"/>
          <w:szCs w:val="24"/>
        </w:rPr>
        <w:t>may</w:t>
      </w:r>
      <w:proofErr w:type="spellEnd"/>
      <w:r w:rsidRPr="00F74617">
        <w:rPr>
          <w:rFonts w:ascii="Times New Roman" w:eastAsia="Times New Roman" w:hAnsi="Times New Roman" w:cs="Times New Roman"/>
          <w:sz w:val="24"/>
          <w:szCs w:val="24"/>
        </w:rPr>
        <w:t xml:space="preserve"> </w:t>
      </w:r>
      <w:proofErr w:type="spellStart"/>
      <w:r w:rsidRPr="00F74617">
        <w:rPr>
          <w:rFonts w:ascii="Times New Roman" w:eastAsia="Times New Roman" w:hAnsi="Times New Roman" w:cs="Times New Roman"/>
          <w:sz w:val="24"/>
          <w:szCs w:val="24"/>
        </w:rPr>
        <w:t>contain</w:t>
      </w:r>
      <w:proofErr w:type="spellEnd"/>
      <w:r w:rsidRPr="00F74617">
        <w:rPr>
          <w:rFonts w:ascii="Times New Roman" w:eastAsia="Times New Roman" w:hAnsi="Times New Roman" w:cs="Times New Roman"/>
          <w:sz w:val="24"/>
          <w:szCs w:val="24"/>
        </w:rPr>
        <w:t xml:space="preserve"> </w:t>
      </w:r>
      <w:proofErr w:type="spellStart"/>
      <w:r w:rsidRPr="00F74617">
        <w:rPr>
          <w:rFonts w:ascii="Times New Roman" w:eastAsia="Times New Roman" w:hAnsi="Times New Roman" w:cs="Times New Roman"/>
          <w:sz w:val="24"/>
          <w:szCs w:val="24"/>
        </w:rPr>
        <w:t>zero</w:t>
      </w:r>
      <w:proofErr w:type="spellEnd"/>
      <w:r w:rsidRPr="00F74617">
        <w:rPr>
          <w:rFonts w:ascii="Times New Roman" w:eastAsia="Times New Roman" w:hAnsi="Times New Roman" w:cs="Times New Roman"/>
          <w:sz w:val="24"/>
          <w:szCs w:val="24"/>
        </w:rPr>
        <w:t xml:space="preserve"> </w:t>
      </w:r>
      <w:proofErr w:type="spellStart"/>
      <w:r w:rsidRPr="00F74617">
        <w:rPr>
          <w:rFonts w:ascii="Times New Roman" w:eastAsia="Times New Roman" w:hAnsi="Times New Roman" w:cs="Times New Roman"/>
          <w:sz w:val="24"/>
          <w:szCs w:val="24"/>
        </w:rPr>
        <w:t>or</w:t>
      </w:r>
      <w:proofErr w:type="spellEnd"/>
      <w:r w:rsidRPr="00F74617">
        <w:rPr>
          <w:rFonts w:ascii="Times New Roman" w:eastAsia="Times New Roman" w:hAnsi="Times New Roman" w:cs="Times New Roman"/>
          <w:sz w:val="24"/>
          <w:szCs w:val="24"/>
        </w:rPr>
        <w:t xml:space="preserve"> </w:t>
      </w:r>
      <w:proofErr w:type="spellStart"/>
      <w:r w:rsidRPr="00F74617">
        <w:rPr>
          <w:rFonts w:ascii="Times New Roman" w:eastAsia="Times New Roman" w:hAnsi="Times New Roman" w:cs="Times New Roman"/>
          <w:sz w:val="24"/>
          <w:szCs w:val="24"/>
        </w:rPr>
        <w:t>more</w:t>
      </w:r>
      <w:proofErr w:type="spellEnd"/>
      <w:r w:rsidRPr="00F74617">
        <w:rPr>
          <w:rFonts w:ascii="Times New Roman" w:eastAsia="Times New Roman" w:hAnsi="Times New Roman" w:cs="Times New Roman"/>
          <w:sz w:val="24"/>
          <w:szCs w:val="24"/>
        </w:rPr>
        <w:t xml:space="preserve"> </w:t>
      </w:r>
      <w:proofErr w:type="spellStart"/>
      <w:r w:rsidRPr="00F74617">
        <w:rPr>
          <w:rFonts w:ascii="Times New Roman" w:eastAsia="Times New Roman" w:hAnsi="Times New Roman" w:cs="Times New Roman"/>
          <w:sz w:val="24"/>
          <w:szCs w:val="24"/>
        </w:rPr>
        <w:t>access</w:t>
      </w:r>
      <w:proofErr w:type="spellEnd"/>
      <w:r w:rsidRPr="00F74617">
        <w:rPr>
          <w:rFonts w:ascii="Times New Roman" w:eastAsia="Times New Roman" w:hAnsi="Times New Roman" w:cs="Times New Roman"/>
          <w:sz w:val="24"/>
          <w:szCs w:val="24"/>
        </w:rPr>
        <w:t xml:space="preserve"> </w:t>
      </w:r>
      <w:proofErr w:type="spellStart"/>
      <w:r w:rsidRPr="00F74617">
        <w:rPr>
          <w:rFonts w:ascii="Times New Roman" w:eastAsia="Times New Roman" w:hAnsi="Times New Roman" w:cs="Times New Roman"/>
          <w:sz w:val="24"/>
          <w:szCs w:val="24"/>
        </w:rPr>
        <w:t>labels</w:t>
      </w:r>
      <w:proofErr w:type="spellEnd"/>
      <w:r w:rsidRPr="00F74617">
        <w:rPr>
          <w:rFonts w:ascii="Times New Roman" w:eastAsia="Times New Roman" w:hAnsi="Times New Roman" w:cs="Times New Roman"/>
          <w:sz w:val="24"/>
          <w:szCs w:val="24"/>
        </w:rPr>
        <w:t xml:space="preserve"> −</w:t>
      </w:r>
    </w:p>
    <w:p w:rsidR="00DD716E" w:rsidRPr="00F74617" w:rsidRDefault="00DD716E" w:rsidP="003D0297">
      <w:pPr>
        <w:numPr>
          <w:ilvl w:val="0"/>
          <w:numId w:val="43"/>
        </w:numPr>
        <w:spacing w:after="0" w:line="240" w:lineRule="auto"/>
        <w:ind w:left="76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Members defined with a public label are accessible to all parts of the program. The data-abstraction view of a type is defined by its public members.</w:t>
      </w:r>
    </w:p>
    <w:p w:rsidR="00DD716E" w:rsidRPr="00F74617" w:rsidRDefault="00DD716E" w:rsidP="003D0297">
      <w:pPr>
        <w:numPr>
          <w:ilvl w:val="0"/>
          <w:numId w:val="43"/>
        </w:numPr>
        <w:spacing w:after="0" w:line="240" w:lineRule="auto"/>
        <w:ind w:left="76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Members defined with a private label are not accessible to code that uses the class. The private sections hide the implementation from code that uses the type.</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There are no restrictions on how often an access label may appear. Each access label specifies the access level of the succeeding member definitions. The specified access level remains in effect until the next access label is encountered or the closing right brace of the class body is seen.</w:t>
      </w:r>
    </w:p>
    <w:p w:rsidR="00DD716E" w:rsidRPr="00F74617" w:rsidRDefault="00DD716E" w:rsidP="00DD716E">
      <w:pPr>
        <w:spacing w:after="0" w:line="240" w:lineRule="auto"/>
        <w:ind w:right="48"/>
        <w:jc w:val="both"/>
        <w:outlineLvl w:val="1"/>
        <w:rPr>
          <w:rFonts w:ascii="Times New Roman" w:eastAsia="Times New Roman" w:hAnsi="Times New Roman" w:cs="Times New Roman"/>
          <w:spacing w:val="-20"/>
          <w:sz w:val="24"/>
          <w:szCs w:val="24"/>
          <w:lang w:val="en-US"/>
        </w:rPr>
      </w:pPr>
      <w:r w:rsidRPr="00F74617">
        <w:rPr>
          <w:rFonts w:ascii="Times New Roman" w:eastAsia="Times New Roman" w:hAnsi="Times New Roman" w:cs="Times New Roman"/>
          <w:spacing w:val="-20"/>
          <w:sz w:val="24"/>
          <w:szCs w:val="24"/>
          <w:lang w:val="en-US"/>
        </w:rPr>
        <w:t>Benefits of Data Abstraction</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Data abstraction provides two important advantages −</w:t>
      </w:r>
    </w:p>
    <w:p w:rsidR="00DD716E" w:rsidRPr="00F74617" w:rsidRDefault="00DD716E" w:rsidP="003D0297">
      <w:pPr>
        <w:numPr>
          <w:ilvl w:val="0"/>
          <w:numId w:val="44"/>
        </w:numPr>
        <w:spacing w:after="0" w:line="240" w:lineRule="auto"/>
        <w:ind w:left="76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Class internals are protected from inadvertent user-level errors, which might corrupt the state of the object.</w:t>
      </w:r>
    </w:p>
    <w:p w:rsidR="00DD716E" w:rsidRPr="00F74617" w:rsidRDefault="00DD716E" w:rsidP="003D0297">
      <w:pPr>
        <w:numPr>
          <w:ilvl w:val="0"/>
          <w:numId w:val="44"/>
        </w:numPr>
        <w:spacing w:after="0" w:line="240" w:lineRule="auto"/>
        <w:ind w:left="76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The class implementation may evolve over time in response to changing requirements or bug reports without requiring change in user-level code.</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By defining data members only in the private section of the class, the class author is free to make changes in the data. If the implementation changes, only the class code needs to be examined to see what affect the change may have. If data is public, then any function that directly access the data members of the old representation might be broken.</w:t>
      </w:r>
    </w:p>
    <w:p w:rsidR="00DD716E" w:rsidRPr="00F74617" w:rsidRDefault="00DD716E" w:rsidP="00DD716E">
      <w:pPr>
        <w:spacing w:after="0" w:line="240" w:lineRule="auto"/>
        <w:ind w:right="48"/>
        <w:jc w:val="both"/>
        <w:outlineLvl w:val="1"/>
        <w:rPr>
          <w:rFonts w:ascii="Times New Roman" w:eastAsia="Times New Roman" w:hAnsi="Times New Roman" w:cs="Times New Roman"/>
          <w:spacing w:val="-20"/>
          <w:sz w:val="24"/>
          <w:szCs w:val="24"/>
          <w:lang w:val="en-US"/>
        </w:rPr>
      </w:pPr>
      <w:r w:rsidRPr="00F74617">
        <w:rPr>
          <w:rFonts w:ascii="Times New Roman" w:eastAsia="Times New Roman" w:hAnsi="Times New Roman" w:cs="Times New Roman"/>
          <w:spacing w:val="-20"/>
          <w:sz w:val="24"/>
          <w:szCs w:val="24"/>
          <w:lang w:val="en-US"/>
        </w:rPr>
        <w:t>Data Abstraction Example</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Any C++ program where you implement a class with public and private members is an example of data abstraction. Consider the following example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#include &lt;iostream&gt;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using namespace std;</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class Adder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public:</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constructor</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Adder(int i = 0)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total = i;</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interface to outside world</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void </w:t>
      </w:r>
      <w:proofErr w:type="spellStart"/>
      <w:r w:rsidRPr="00F74617">
        <w:rPr>
          <w:rFonts w:ascii="Times New Roman" w:eastAsia="Times New Roman" w:hAnsi="Times New Roman" w:cs="Times New Roman"/>
          <w:sz w:val="24"/>
          <w:szCs w:val="24"/>
          <w:lang w:val="en-US"/>
        </w:rPr>
        <w:t>addNum</w:t>
      </w:r>
      <w:proofErr w:type="spellEnd"/>
      <w:r w:rsidRPr="00F74617">
        <w:rPr>
          <w:rFonts w:ascii="Times New Roman" w:eastAsia="Times New Roman" w:hAnsi="Times New Roman" w:cs="Times New Roman"/>
          <w:sz w:val="24"/>
          <w:szCs w:val="24"/>
          <w:lang w:val="en-US"/>
        </w:rPr>
        <w:t>(int number)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total += number;</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interface to outside world</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int </w:t>
      </w:r>
      <w:proofErr w:type="spellStart"/>
      <w:r w:rsidRPr="00F74617">
        <w:rPr>
          <w:rFonts w:ascii="Times New Roman" w:eastAsia="Times New Roman" w:hAnsi="Times New Roman" w:cs="Times New Roman"/>
          <w:sz w:val="24"/>
          <w:szCs w:val="24"/>
          <w:lang w:val="en-US"/>
        </w:rPr>
        <w:t>getTotal</w:t>
      </w:r>
      <w:proofErr w:type="spellEnd"/>
      <w:r w:rsidRPr="00F74617">
        <w:rPr>
          <w:rFonts w:ascii="Times New Roman" w:eastAsia="Times New Roman" w:hAnsi="Times New Roman" w:cs="Times New Roman"/>
          <w:sz w:val="24"/>
          <w:szCs w:val="24"/>
          <w:lang w:val="en-US"/>
        </w:rPr>
        <w:t>()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total;</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lastRenderedPageBreak/>
        <w:t xml:space="preserve">   private:</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hidden data from outside world</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int total;</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int main()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Adder a;</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roofErr w:type="spellStart"/>
      <w:r w:rsidRPr="00F74617">
        <w:rPr>
          <w:rFonts w:ascii="Times New Roman" w:eastAsia="Times New Roman" w:hAnsi="Times New Roman" w:cs="Times New Roman"/>
          <w:sz w:val="24"/>
          <w:szCs w:val="24"/>
          <w:lang w:val="en-US"/>
        </w:rPr>
        <w:t>a.addNum</w:t>
      </w:r>
      <w:proofErr w:type="spellEnd"/>
      <w:r w:rsidRPr="00F74617">
        <w:rPr>
          <w:rFonts w:ascii="Times New Roman" w:eastAsia="Times New Roman" w:hAnsi="Times New Roman" w:cs="Times New Roman"/>
          <w:sz w:val="24"/>
          <w:szCs w:val="24"/>
          <w:lang w:val="en-US"/>
        </w:rPr>
        <w:t>(10);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roofErr w:type="spellStart"/>
      <w:r w:rsidRPr="00F74617">
        <w:rPr>
          <w:rFonts w:ascii="Times New Roman" w:eastAsia="Times New Roman" w:hAnsi="Times New Roman" w:cs="Times New Roman"/>
          <w:sz w:val="24"/>
          <w:szCs w:val="24"/>
          <w:lang w:val="en-US"/>
        </w:rPr>
        <w:t>a.addNum</w:t>
      </w:r>
      <w:proofErr w:type="spellEnd"/>
      <w:r w:rsidRPr="00F74617">
        <w:rPr>
          <w:rFonts w:ascii="Times New Roman" w:eastAsia="Times New Roman" w:hAnsi="Times New Roman" w:cs="Times New Roman"/>
          <w:sz w:val="24"/>
          <w:szCs w:val="24"/>
          <w:lang w:val="en-US"/>
        </w:rPr>
        <w:t>(20);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roofErr w:type="spellStart"/>
      <w:r w:rsidRPr="00F74617">
        <w:rPr>
          <w:rFonts w:ascii="Times New Roman" w:eastAsia="Times New Roman" w:hAnsi="Times New Roman" w:cs="Times New Roman"/>
          <w:sz w:val="24"/>
          <w:szCs w:val="24"/>
          <w:lang w:val="en-US"/>
        </w:rPr>
        <w:t>a.addNum</w:t>
      </w:r>
      <w:proofErr w:type="spellEnd"/>
      <w:r w:rsidRPr="00F74617">
        <w:rPr>
          <w:rFonts w:ascii="Times New Roman" w:eastAsia="Times New Roman" w:hAnsi="Times New Roman" w:cs="Times New Roman"/>
          <w:sz w:val="24"/>
          <w:szCs w:val="24"/>
          <w:lang w:val="en-US"/>
        </w:rPr>
        <w:t>(30);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cout &lt;&lt; "Total " &lt;&lt; </w:t>
      </w:r>
      <w:proofErr w:type="spellStart"/>
      <w:r w:rsidRPr="00F74617">
        <w:rPr>
          <w:rFonts w:ascii="Times New Roman" w:eastAsia="Times New Roman" w:hAnsi="Times New Roman" w:cs="Times New Roman"/>
          <w:sz w:val="24"/>
          <w:szCs w:val="24"/>
          <w:lang w:val="en-US"/>
        </w:rPr>
        <w:t>a.getTotal</w:t>
      </w:r>
      <w:proofErr w:type="spellEnd"/>
      <w:r w:rsidRPr="00F74617">
        <w:rPr>
          <w:rFonts w:ascii="Times New Roman" w:eastAsia="Times New Roman" w:hAnsi="Times New Roman" w:cs="Times New Roman"/>
          <w:sz w:val="24"/>
          <w:szCs w:val="24"/>
          <w:lang w:val="en-US"/>
        </w:rPr>
        <w:t>() &lt;&lt;</w:t>
      </w:r>
      <w:proofErr w:type="spellStart"/>
      <w:r w:rsidRPr="00F74617">
        <w:rPr>
          <w:rFonts w:ascii="Times New Roman" w:eastAsia="Times New Roman" w:hAnsi="Times New Roman" w:cs="Times New Roman"/>
          <w:sz w:val="24"/>
          <w:szCs w:val="24"/>
          <w:lang w:val="en-US"/>
        </w:rPr>
        <w:t>endl</w:t>
      </w:r>
      <w:proofErr w:type="spellEnd"/>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When the above code is compiled and executed, it produces the following result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Total 60</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Above class adds numbers together, and returns the sum. The public members - </w:t>
      </w:r>
      <w:proofErr w:type="spellStart"/>
      <w:r w:rsidRPr="00F74617">
        <w:rPr>
          <w:rFonts w:ascii="Times New Roman" w:eastAsia="Times New Roman" w:hAnsi="Times New Roman" w:cs="Times New Roman"/>
          <w:b/>
          <w:bCs/>
          <w:sz w:val="24"/>
          <w:szCs w:val="24"/>
          <w:lang w:val="en-US"/>
        </w:rPr>
        <w:t>addNum</w:t>
      </w:r>
      <w:proofErr w:type="spellEnd"/>
      <w:r w:rsidRPr="00F74617">
        <w:rPr>
          <w:rFonts w:ascii="Times New Roman" w:eastAsia="Times New Roman" w:hAnsi="Times New Roman" w:cs="Times New Roman"/>
          <w:sz w:val="24"/>
          <w:szCs w:val="24"/>
          <w:lang w:val="en-US"/>
        </w:rPr>
        <w:t> and </w:t>
      </w:r>
      <w:proofErr w:type="spellStart"/>
      <w:r w:rsidRPr="00F74617">
        <w:rPr>
          <w:rFonts w:ascii="Times New Roman" w:eastAsia="Times New Roman" w:hAnsi="Times New Roman" w:cs="Times New Roman"/>
          <w:b/>
          <w:bCs/>
          <w:sz w:val="24"/>
          <w:szCs w:val="24"/>
          <w:lang w:val="en-US"/>
        </w:rPr>
        <w:t>getTotal</w:t>
      </w:r>
      <w:proofErr w:type="spellEnd"/>
      <w:r w:rsidRPr="00F74617">
        <w:rPr>
          <w:rFonts w:ascii="Times New Roman" w:eastAsia="Times New Roman" w:hAnsi="Times New Roman" w:cs="Times New Roman"/>
          <w:sz w:val="24"/>
          <w:szCs w:val="24"/>
          <w:lang w:val="en-US"/>
        </w:rPr>
        <w:t> are the interfaces to the outside world and a user needs to know them to use the class. The private member </w:t>
      </w:r>
      <w:r w:rsidRPr="00F74617">
        <w:rPr>
          <w:rFonts w:ascii="Times New Roman" w:eastAsia="Times New Roman" w:hAnsi="Times New Roman" w:cs="Times New Roman"/>
          <w:b/>
          <w:bCs/>
          <w:sz w:val="24"/>
          <w:szCs w:val="24"/>
          <w:lang w:val="en-US"/>
        </w:rPr>
        <w:t>total</w:t>
      </w:r>
      <w:r w:rsidRPr="00F74617">
        <w:rPr>
          <w:rFonts w:ascii="Times New Roman" w:eastAsia="Times New Roman" w:hAnsi="Times New Roman" w:cs="Times New Roman"/>
          <w:sz w:val="24"/>
          <w:szCs w:val="24"/>
          <w:lang w:val="en-US"/>
        </w:rPr>
        <w:t> is something that the user doesn't need to know about, but is needed for the class to operate properly.</w:t>
      </w:r>
    </w:p>
    <w:p w:rsidR="00DD716E" w:rsidRPr="00F74617" w:rsidRDefault="00DD716E" w:rsidP="00DD716E">
      <w:pPr>
        <w:spacing w:after="0" w:line="240" w:lineRule="auto"/>
        <w:ind w:right="48"/>
        <w:jc w:val="both"/>
        <w:outlineLvl w:val="1"/>
        <w:rPr>
          <w:rFonts w:ascii="Times New Roman" w:eastAsia="Times New Roman" w:hAnsi="Times New Roman" w:cs="Times New Roman"/>
          <w:spacing w:val="-20"/>
          <w:sz w:val="24"/>
          <w:szCs w:val="24"/>
          <w:lang w:val="en-US"/>
        </w:rPr>
      </w:pPr>
      <w:r w:rsidRPr="00F74617">
        <w:rPr>
          <w:rFonts w:ascii="Times New Roman" w:eastAsia="Times New Roman" w:hAnsi="Times New Roman" w:cs="Times New Roman"/>
          <w:spacing w:val="-20"/>
          <w:sz w:val="24"/>
          <w:szCs w:val="24"/>
          <w:lang w:val="en-US"/>
        </w:rPr>
        <w:t>Designing Strategy</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Abstraction separates code into interface and implementation. So while designing your component, you must keep interface independent of the implementation so that if you change underlying implementation then interface would remain intact.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 this case whatever programs are using these interfaces, they would not be impacted and would just need a recompilation with the latest implementation.</w:t>
      </w:r>
    </w:p>
    <w:p w:rsidR="00DD716E" w:rsidRPr="00F74617" w:rsidRDefault="00DD716E" w:rsidP="00DD716E">
      <w:pPr>
        <w:spacing w:after="0" w:line="240" w:lineRule="auto"/>
        <w:jc w:val="both"/>
        <w:rPr>
          <w:rFonts w:ascii="Times New Roman" w:hAnsi="Times New Roman" w:cs="Times New Roman"/>
          <w:sz w:val="24"/>
          <w:szCs w:val="24"/>
          <w:lang w:val="en-US"/>
        </w:rPr>
      </w:pPr>
    </w:p>
    <w:p w:rsidR="00DD716E" w:rsidRPr="00F74617" w:rsidRDefault="00DD716E" w:rsidP="00DD716E">
      <w:pPr>
        <w:spacing w:after="0" w:line="240" w:lineRule="auto"/>
        <w:jc w:val="both"/>
        <w:rPr>
          <w:rFonts w:ascii="Times New Roman" w:hAnsi="Times New Roman" w:cs="Times New Roman"/>
          <w:sz w:val="24"/>
          <w:szCs w:val="24"/>
          <w:lang w:val="en-US"/>
        </w:rPr>
      </w:pPr>
    </w:p>
    <w:p w:rsidR="00DD716E" w:rsidRPr="00DD716E" w:rsidRDefault="00DD716E" w:rsidP="00DD716E">
      <w:pPr>
        <w:pStyle w:val="1"/>
        <w:spacing w:before="0" w:after="0"/>
        <w:ind w:right="48"/>
        <w:jc w:val="both"/>
        <w:rPr>
          <w:bCs w:val="0"/>
          <w:spacing w:val="-20"/>
          <w:sz w:val="24"/>
          <w:szCs w:val="24"/>
          <w:lang w:val="en-US"/>
        </w:rPr>
      </w:pPr>
      <w:r w:rsidRPr="00DD716E">
        <w:rPr>
          <w:bCs w:val="0"/>
          <w:spacing w:val="-20"/>
          <w:sz w:val="24"/>
          <w:szCs w:val="24"/>
          <w:lang w:val="en-US"/>
        </w:rPr>
        <w:t>Data Encapsulation in C++</w:t>
      </w:r>
    </w:p>
    <w:p w:rsidR="00DD716E" w:rsidRPr="00F74617" w:rsidRDefault="00DD716E" w:rsidP="00DD716E">
      <w:pPr>
        <w:spacing w:after="0" w:line="240" w:lineRule="auto"/>
        <w:jc w:val="both"/>
        <w:rPr>
          <w:rFonts w:ascii="Times New Roman" w:hAnsi="Times New Roman" w:cs="Times New Roman"/>
          <w:b/>
          <w:sz w:val="24"/>
          <w:szCs w:val="24"/>
          <w:lang w:val="en-US"/>
        </w:rPr>
      </w:pP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All C++ programs are composed of the following two fundamental elements −</w:t>
      </w:r>
    </w:p>
    <w:p w:rsidR="00DD716E" w:rsidRPr="00F74617" w:rsidRDefault="00DD716E" w:rsidP="003D0297">
      <w:pPr>
        <w:numPr>
          <w:ilvl w:val="0"/>
          <w:numId w:val="45"/>
        </w:numPr>
        <w:spacing w:after="0" w:line="240" w:lineRule="auto"/>
        <w:ind w:left="76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b/>
          <w:bCs/>
          <w:sz w:val="24"/>
          <w:szCs w:val="24"/>
          <w:lang w:val="en-US"/>
        </w:rPr>
        <w:t>Program statements (code)</w:t>
      </w:r>
      <w:r w:rsidRPr="00F74617">
        <w:rPr>
          <w:rFonts w:ascii="Times New Roman" w:eastAsia="Times New Roman" w:hAnsi="Times New Roman" w:cs="Times New Roman"/>
          <w:sz w:val="24"/>
          <w:szCs w:val="24"/>
          <w:lang w:val="en-US"/>
        </w:rPr>
        <w:t> − This is the part of a program that performs actions and they are called functions.</w:t>
      </w:r>
    </w:p>
    <w:p w:rsidR="00DD716E" w:rsidRPr="00F74617" w:rsidRDefault="00DD716E" w:rsidP="003D0297">
      <w:pPr>
        <w:numPr>
          <w:ilvl w:val="0"/>
          <w:numId w:val="45"/>
        </w:numPr>
        <w:spacing w:after="0" w:line="240" w:lineRule="auto"/>
        <w:ind w:left="76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b/>
          <w:bCs/>
          <w:sz w:val="24"/>
          <w:szCs w:val="24"/>
          <w:lang w:val="en-US"/>
        </w:rPr>
        <w:t>Program data</w:t>
      </w:r>
      <w:r w:rsidRPr="00F74617">
        <w:rPr>
          <w:rFonts w:ascii="Times New Roman" w:eastAsia="Times New Roman" w:hAnsi="Times New Roman" w:cs="Times New Roman"/>
          <w:sz w:val="24"/>
          <w:szCs w:val="24"/>
          <w:lang w:val="en-US"/>
        </w:rPr>
        <w:t> − The data is the information of the program which gets affected by the program functions.</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Encapsulation is an Object Oriented Programming concept that binds together the data and functions that manipulate the data, and that keeps both safe from outside interference and misuse. Data encapsulation led to the important OOP concept of </w:t>
      </w:r>
      <w:r w:rsidRPr="00F74617">
        <w:rPr>
          <w:rFonts w:ascii="Times New Roman" w:eastAsia="Times New Roman" w:hAnsi="Times New Roman" w:cs="Times New Roman"/>
          <w:b/>
          <w:bCs/>
          <w:sz w:val="24"/>
          <w:szCs w:val="24"/>
          <w:lang w:val="en-US"/>
        </w:rPr>
        <w:t>data hiding</w:t>
      </w: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b/>
          <w:bCs/>
          <w:sz w:val="24"/>
          <w:szCs w:val="24"/>
          <w:lang w:val="en-US"/>
        </w:rPr>
        <w:t>Data encapsulation</w:t>
      </w:r>
      <w:r w:rsidRPr="00F74617">
        <w:rPr>
          <w:rFonts w:ascii="Times New Roman" w:eastAsia="Times New Roman" w:hAnsi="Times New Roman" w:cs="Times New Roman"/>
          <w:sz w:val="24"/>
          <w:szCs w:val="24"/>
          <w:lang w:val="en-US"/>
        </w:rPr>
        <w:t> is a mechanism of bundling the data, and the functions that use them and </w:t>
      </w:r>
      <w:r w:rsidRPr="00F74617">
        <w:rPr>
          <w:rFonts w:ascii="Times New Roman" w:eastAsia="Times New Roman" w:hAnsi="Times New Roman" w:cs="Times New Roman"/>
          <w:b/>
          <w:bCs/>
          <w:sz w:val="24"/>
          <w:szCs w:val="24"/>
          <w:lang w:val="en-US"/>
        </w:rPr>
        <w:t>data abstraction</w:t>
      </w:r>
      <w:r w:rsidRPr="00F74617">
        <w:rPr>
          <w:rFonts w:ascii="Times New Roman" w:eastAsia="Times New Roman" w:hAnsi="Times New Roman" w:cs="Times New Roman"/>
          <w:sz w:val="24"/>
          <w:szCs w:val="24"/>
          <w:lang w:val="en-US"/>
        </w:rPr>
        <w:t> is a mechanism of exposing only the interfaces and hiding the implementation details from the user.</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C++ supports the properties of encapsulation and data hiding through the creation of user-defined types, called </w:t>
      </w:r>
      <w:r w:rsidRPr="00F74617">
        <w:rPr>
          <w:rFonts w:ascii="Times New Roman" w:eastAsia="Times New Roman" w:hAnsi="Times New Roman" w:cs="Times New Roman"/>
          <w:b/>
          <w:bCs/>
          <w:sz w:val="24"/>
          <w:szCs w:val="24"/>
          <w:lang w:val="en-US"/>
        </w:rPr>
        <w:t>classes</w:t>
      </w:r>
      <w:r w:rsidRPr="00F74617">
        <w:rPr>
          <w:rFonts w:ascii="Times New Roman" w:eastAsia="Times New Roman" w:hAnsi="Times New Roman" w:cs="Times New Roman"/>
          <w:sz w:val="24"/>
          <w:szCs w:val="24"/>
          <w:lang w:val="en-US"/>
        </w:rPr>
        <w:t>. We already have studied that a class can contain </w:t>
      </w:r>
      <w:r w:rsidRPr="00F74617">
        <w:rPr>
          <w:rFonts w:ascii="Times New Roman" w:eastAsia="Times New Roman" w:hAnsi="Times New Roman" w:cs="Times New Roman"/>
          <w:b/>
          <w:bCs/>
          <w:sz w:val="24"/>
          <w:szCs w:val="24"/>
          <w:lang w:val="en-US"/>
        </w:rPr>
        <w:t>private, protected </w:t>
      </w:r>
      <w:r w:rsidRPr="00F74617">
        <w:rPr>
          <w:rFonts w:ascii="Times New Roman" w:eastAsia="Times New Roman" w:hAnsi="Times New Roman" w:cs="Times New Roman"/>
          <w:sz w:val="24"/>
          <w:szCs w:val="24"/>
          <w:lang w:val="en-US"/>
        </w:rPr>
        <w:t>and </w:t>
      </w:r>
      <w:r w:rsidRPr="00F74617">
        <w:rPr>
          <w:rFonts w:ascii="Times New Roman" w:eastAsia="Times New Roman" w:hAnsi="Times New Roman" w:cs="Times New Roman"/>
          <w:b/>
          <w:bCs/>
          <w:sz w:val="24"/>
          <w:szCs w:val="24"/>
          <w:lang w:val="en-US"/>
        </w:rPr>
        <w:t>public</w:t>
      </w:r>
      <w:r w:rsidRPr="00F74617">
        <w:rPr>
          <w:rFonts w:ascii="Times New Roman" w:eastAsia="Times New Roman" w:hAnsi="Times New Roman" w:cs="Times New Roman"/>
          <w:sz w:val="24"/>
          <w:szCs w:val="24"/>
          <w:lang w:val="en-US"/>
        </w:rPr>
        <w:t> members. By default, all items defined in a class are private. For example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class Box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public:</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lastRenderedPageBreak/>
        <w:t xml:space="preserve">      double </w:t>
      </w:r>
      <w:proofErr w:type="spellStart"/>
      <w:r w:rsidRPr="00F74617">
        <w:rPr>
          <w:rFonts w:ascii="Times New Roman" w:eastAsia="Times New Roman" w:hAnsi="Times New Roman" w:cs="Times New Roman"/>
          <w:sz w:val="24"/>
          <w:szCs w:val="24"/>
          <w:lang w:val="en-US"/>
        </w:rPr>
        <w:t>getVolume</w:t>
      </w:r>
      <w:proofErr w:type="spellEnd"/>
      <w:r w:rsidRPr="00F74617">
        <w:rPr>
          <w:rFonts w:ascii="Times New Roman" w:eastAsia="Times New Roman" w:hAnsi="Times New Roman" w:cs="Times New Roman"/>
          <w:sz w:val="24"/>
          <w:szCs w:val="24"/>
          <w:lang w:val="en-US"/>
        </w:rPr>
        <w:t>(void)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length * breadth * height;</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private:</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double length;      // Length of a box</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double breadth;     // Breadth of a box</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double height;      // Height of a box</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The variables length, breadth, and height are </w:t>
      </w:r>
      <w:r w:rsidRPr="00F74617">
        <w:rPr>
          <w:rFonts w:ascii="Times New Roman" w:eastAsia="Times New Roman" w:hAnsi="Times New Roman" w:cs="Times New Roman"/>
          <w:b/>
          <w:bCs/>
          <w:sz w:val="24"/>
          <w:szCs w:val="24"/>
          <w:lang w:val="en-US"/>
        </w:rPr>
        <w:t>private</w:t>
      </w:r>
      <w:r w:rsidRPr="00F74617">
        <w:rPr>
          <w:rFonts w:ascii="Times New Roman" w:eastAsia="Times New Roman" w:hAnsi="Times New Roman" w:cs="Times New Roman"/>
          <w:sz w:val="24"/>
          <w:szCs w:val="24"/>
          <w:lang w:val="en-US"/>
        </w:rPr>
        <w:t>. This means that they can be accessed only by other members of the Box class, and not by any other part of your program. This is one way encapsulation is achieved.</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To make parts of a class </w:t>
      </w:r>
      <w:r w:rsidRPr="00F74617">
        <w:rPr>
          <w:rFonts w:ascii="Times New Roman" w:eastAsia="Times New Roman" w:hAnsi="Times New Roman" w:cs="Times New Roman"/>
          <w:b/>
          <w:bCs/>
          <w:sz w:val="24"/>
          <w:szCs w:val="24"/>
          <w:lang w:val="en-US"/>
        </w:rPr>
        <w:t>public</w:t>
      </w:r>
      <w:r w:rsidRPr="00F74617">
        <w:rPr>
          <w:rFonts w:ascii="Times New Roman" w:eastAsia="Times New Roman" w:hAnsi="Times New Roman" w:cs="Times New Roman"/>
          <w:sz w:val="24"/>
          <w:szCs w:val="24"/>
          <w:lang w:val="en-US"/>
        </w:rPr>
        <w:t> (i.e., accessible to other parts of your program), you must declare them after the </w:t>
      </w:r>
      <w:r w:rsidRPr="00F74617">
        <w:rPr>
          <w:rFonts w:ascii="Times New Roman" w:eastAsia="Times New Roman" w:hAnsi="Times New Roman" w:cs="Times New Roman"/>
          <w:b/>
          <w:bCs/>
          <w:sz w:val="24"/>
          <w:szCs w:val="24"/>
          <w:lang w:val="en-US"/>
        </w:rPr>
        <w:t>public</w:t>
      </w:r>
      <w:r w:rsidRPr="00F74617">
        <w:rPr>
          <w:rFonts w:ascii="Times New Roman" w:eastAsia="Times New Roman" w:hAnsi="Times New Roman" w:cs="Times New Roman"/>
          <w:sz w:val="24"/>
          <w:szCs w:val="24"/>
          <w:lang w:val="en-US"/>
        </w:rPr>
        <w:t xml:space="preserve"> keyword. All variables or functions defined after the public </w:t>
      </w:r>
      <w:proofErr w:type="spellStart"/>
      <w:r w:rsidRPr="00F74617">
        <w:rPr>
          <w:rFonts w:ascii="Times New Roman" w:eastAsia="Times New Roman" w:hAnsi="Times New Roman" w:cs="Times New Roman"/>
          <w:sz w:val="24"/>
          <w:szCs w:val="24"/>
          <w:lang w:val="en-US"/>
        </w:rPr>
        <w:t>specifier</w:t>
      </w:r>
      <w:proofErr w:type="spellEnd"/>
      <w:r w:rsidRPr="00F74617">
        <w:rPr>
          <w:rFonts w:ascii="Times New Roman" w:eastAsia="Times New Roman" w:hAnsi="Times New Roman" w:cs="Times New Roman"/>
          <w:sz w:val="24"/>
          <w:szCs w:val="24"/>
          <w:lang w:val="en-US"/>
        </w:rPr>
        <w:t xml:space="preserve"> are accessible by all other functions in your program.</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Making one class a friend of another exposes the implementation details and reduces encapsulation. The </w:t>
      </w:r>
      <w:proofErr w:type="spellStart"/>
      <w:r w:rsidRPr="00F74617">
        <w:rPr>
          <w:rFonts w:ascii="Times New Roman" w:eastAsia="Times New Roman" w:hAnsi="Times New Roman" w:cs="Times New Roman"/>
          <w:sz w:val="24"/>
          <w:szCs w:val="24"/>
          <w:lang w:val="en-US"/>
        </w:rPr>
        <w:t>ideal</w:t>
      </w:r>
      <w:proofErr w:type="spellEnd"/>
      <w:r w:rsidRPr="00F74617">
        <w:rPr>
          <w:rFonts w:ascii="Times New Roman" w:eastAsia="Times New Roman" w:hAnsi="Times New Roman" w:cs="Times New Roman"/>
          <w:sz w:val="24"/>
          <w:szCs w:val="24"/>
          <w:lang w:val="en-US"/>
        </w:rPr>
        <w:t xml:space="preserve"> is to keep as many of the details of each class hidden from all other classes as possible.</w:t>
      </w:r>
    </w:p>
    <w:p w:rsidR="00DD716E" w:rsidRPr="00F74617" w:rsidRDefault="00DD716E" w:rsidP="00DD716E">
      <w:pPr>
        <w:spacing w:after="0" w:line="240" w:lineRule="auto"/>
        <w:ind w:right="48"/>
        <w:jc w:val="both"/>
        <w:outlineLvl w:val="1"/>
        <w:rPr>
          <w:rFonts w:ascii="Times New Roman" w:eastAsia="Times New Roman" w:hAnsi="Times New Roman" w:cs="Times New Roman"/>
          <w:spacing w:val="-20"/>
          <w:sz w:val="24"/>
          <w:szCs w:val="24"/>
          <w:lang w:val="en-US"/>
        </w:rPr>
      </w:pPr>
      <w:r w:rsidRPr="00F74617">
        <w:rPr>
          <w:rFonts w:ascii="Times New Roman" w:eastAsia="Times New Roman" w:hAnsi="Times New Roman" w:cs="Times New Roman"/>
          <w:spacing w:val="-20"/>
          <w:sz w:val="24"/>
          <w:szCs w:val="24"/>
          <w:lang w:val="en-US"/>
        </w:rPr>
        <w:t>Data Encapsulation Example</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Any C++ program where you implement a class with public and private members is an example of data encapsulation and data abstraction. Consider the following example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#include &lt;iostream&gt;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using namespace std;</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class Adder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public:</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constructor</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Adder(int i = 0)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total = i;</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interface to outside world</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void </w:t>
      </w:r>
      <w:proofErr w:type="spellStart"/>
      <w:r w:rsidRPr="00F74617">
        <w:rPr>
          <w:rFonts w:ascii="Times New Roman" w:eastAsia="Times New Roman" w:hAnsi="Times New Roman" w:cs="Times New Roman"/>
          <w:sz w:val="24"/>
          <w:szCs w:val="24"/>
          <w:lang w:val="en-US"/>
        </w:rPr>
        <w:t>addNum</w:t>
      </w:r>
      <w:proofErr w:type="spellEnd"/>
      <w:r w:rsidRPr="00F74617">
        <w:rPr>
          <w:rFonts w:ascii="Times New Roman" w:eastAsia="Times New Roman" w:hAnsi="Times New Roman" w:cs="Times New Roman"/>
          <w:sz w:val="24"/>
          <w:szCs w:val="24"/>
          <w:lang w:val="en-US"/>
        </w:rPr>
        <w:t>(int number)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total += number;</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interface to outside world</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int </w:t>
      </w:r>
      <w:proofErr w:type="spellStart"/>
      <w:r w:rsidRPr="00F74617">
        <w:rPr>
          <w:rFonts w:ascii="Times New Roman" w:eastAsia="Times New Roman" w:hAnsi="Times New Roman" w:cs="Times New Roman"/>
          <w:sz w:val="24"/>
          <w:szCs w:val="24"/>
          <w:lang w:val="en-US"/>
        </w:rPr>
        <w:t>getTotal</w:t>
      </w:r>
      <w:proofErr w:type="spellEnd"/>
      <w:r w:rsidRPr="00F74617">
        <w:rPr>
          <w:rFonts w:ascii="Times New Roman" w:eastAsia="Times New Roman" w:hAnsi="Times New Roman" w:cs="Times New Roman"/>
          <w:sz w:val="24"/>
          <w:szCs w:val="24"/>
          <w:lang w:val="en-US"/>
        </w:rPr>
        <w:t>()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total;</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private:</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 hidden data from outside world</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int total;</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int main()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Adder a;</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roofErr w:type="spellStart"/>
      <w:r w:rsidRPr="00F74617">
        <w:rPr>
          <w:rFonts w:ascii="Times New Roman" w:eastAsia="Times New Roman" w:hAnsi="Times New Roman" w:cs="Times New Roman"/>
          <w:sz w:val="24"/>
          <w:szCs w:val="24"/>
          <w:lang w:val="en-US"/>
        </w:rPr>
        <w:t>a.addNum</w:t>
      </w:r>
      <w:proofErr w:type="spellEnd"/>
      <w:r w:rsidRPr="00F74617">
        <w:rPr>
          <w:rFonts w:ascii="Times New Roman" w:eastAsia="Times New Roman" w:hAnsi="Times New Roman" w:cs="Times New Roman"/>
          <w:sz w:val="24"/>
          <w:szCs w:val="24"/>
          <w:lang w:val="en-US"/>
        </w:rPr>
        <w:t>(10);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w:t>
      </w:r>
      <w:proofErr w:type="spellStart"/>
      <w:r w:rsidRPr="00F74617">
        <w:rPr>
          <w:rFonts w:ascii="Times New Roman" w:eastAsia="Times New Roman" w:hAnsi="Times New Roman" w:cs="Times New Roman"/>
          <w:sz w:val="24"/>
          <w:szCs w:val="24"/>
          <w:lang w:val="en-US"/>
        </w:rPr>
        <w:t>a.addNum</w:t>
      </w:r>
      <w:proofErr w:type="spellEnd"/>
      <w:r w:rsidRPr="00F74617">
        <w:rPr>
          <w:rFonts w:ascii="Times New Roman" w:eastAsia="Times New Roman" w:hAnsi="Times New Roman" w:cs="Times New Roman"/>
          <w:sz w:val="24"/>
          <w:szCs w:val="24"/>
          <w:lang w:val="en-US"/>
        </w:rPr>
        <w:t>(20);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lastRenderedPageBreak/>
        <w:t xml:space="preserve">   </w:t>
      </w:r>
      <w:proofErr w:type="spellStart"/>
      <w:r w:rsidRPr="00F74617">
        <w:rPr>
          <w:rFonts w:ascii="Times New Roman" w:eastAsia="Times New Roman" w:hAnsi="Times New Roman" w:cs="Times New Roman"/>
          <w:sz w:val="24"/>
          <w:szCs w:val="24"/>
          <w:lang w:val="en-US"/>
        </w:rPr>
        <w:t>a.addNum</w:t>
      </w:r>
      <w:proofErr w:type="spellEnd"/>
      <w:r w:rsidRPr="00F74617">
        <w:rPr>
          <w:rFonts w:ascii="Times New Roman" w:eastAsia="Times New Roman" w:hAnsi="Times New Roman" w:cs="Times New Roman"/>
          <w:sz w:val="24"/>
          <w:szCs w:val="24"/>
          <w:lang w:val="en-US"/>
        </w:rPr>
        <w:t>(30);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cout &lt;&lt; "Total " &lt;&lt; </w:t>
      </w:r>
      <w:proofErr w:type="spellStart"/>
      <w:r w:rsidRPr="00F74617">
        <w:rPr>
          <w:rFonts w:ascii="Times New Roman" w:eastAsia="Times New Roman" w:hAnsi="Times New Roman" w:cs="Times New Roman"/>
          <w:sz w:val="24"/>
          <w:szCs w:val="24"/>
          <w:lang w:val="en-US"/>
        </w:rPr>
        <w:t>a.getTotal</w:t>
      </w:r>
      <w:proofErr w:type="spellEnd"/>
      <w:r w:rsidRPr="00F74617">
        <w:rPr>
          <w:rFonts w:ascii="Times New Roman" w:eastAsia="Times New Roman" w:hAnsi="Times New Roman" w:cs="Times New Roman"/>
          <w:sz w:val="24"/>
          <w:szCs w:val="24"/>
          <w:lang w:val="en-US"/>
        </w:rPr>
        <w:t>() &lt;&lt;</w:t>
      </w:r>
      <w:proofErr w:type="spellStart"/>
      <w:r w:rsidRPr="00F74617">
        <w:rPr>
          <w:rFonts w:ascii="Times New Roman" w:eastAsia="Times New Roman" w:hAnsi="Times New Roman" w:cs="Times New Roman"/>
          <w:sz w:val="24"/>
          <w:szCs w:val="24"/>
          <w:lang w:val="en-US"/>
        </w:rPr>
        <w:t>endl</w:t>
      </w:r>
      <w:proofErr w:type="spellEnd"/>
      <w:r w:rsidRPr="00F74617">
        <w:rPr>
          <w:rFonts w:ascii="Times New Roman" w:eastAsia="Times New Roman" w:hAnsi="Times New Roman" w:cs="Times New Roman"/>
          <w:sz w:val="24"/>
          <w:szCs w:val="24"/>
          <w:lang w:val="en-US"/>
        </w:rPr>
        <w:t>;</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 xml:space="preserve">   return 0;</w:t>
      </w:r>
    </w:p>
    <w:p w:rsidR="00DD716E" w:rsidRPr="00F74617" w:rsidRDefault="00DD716E" w:rsidP="00DD716E">
      <w:pPr>
        <w:pBdr>
          <w:top w:val="single" w:sz="8" w:space="5" w:color="D6D6D6"/>
          <w:left w:val="single" w:sz="8" w:space="5" w:color="D6D6D6"/>
          <w:bottom w:val="single" w:sz="8" w:space="5" w:color="D6D6D6"/>
          <w:right w:val="single" w:sz="8" w:space="5"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When the above code is compiled and executed, it produces the following result −</w:t>
      </w:r>
    </w:p>
    <w:p w:rsidR="00DD716E" w:rsidRPr="00F74617" w:rsidRDefault="00DD716E" w:rsidP="00DD716E">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Total 60</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Above class adds numbers together, and returns the sum. The public members </w:t>
      </w:r>
      <w:proofErr w:type="spellStart"/>
      <w:r w:rsidRPr="00F74617">
        <w:rPr>
          <w:rFonts w:ascii="Times New Roman" w:eastAsia="Times New Roman" w:hAnsi="Times New Roman" w:cs="Times New Roman"/>
          <w:b/>
          <w:bCs/>
          <w:sz w:val="24"/>
          <w:szCs w:val="24"/>
          <w:lang w:val="en-US"/>
        </w:rPr>
        <w:t>addNum</w:t>
      </w:r>
      <w:proofErr w:type="spellEnd"/>
      <w:r w:rsidRPr="00F74617">
        <w:rPr>
          <w:rFonts w:ascii="Times New Roman" w:eastAsia="Times New Roman" w:hAnsi="Times New Roman" w:cs="Times New Roman"/>
          <w:sz w:val="24"/>
          <w:szCs w:val="24"/>
          <w:lang w:val="en-US"/>
        </w:rPr>
        <w:t> and </w:t>
      </w:r>
      <w:proofErr w:type="spellStart"/>
      <w:r w:rsidRPr="00F74617">
        <w:rPr>
          <w:rFonts w:ascii="Times New Roman" w:eastAsia="Times New Roman" w:hAnsi="Times New Roman" w:cs="Times New Roman"/>
          <w:b/>
          <w:bCs/>
          <w:sz w:val="24"/>
          <w:szCs w:val="24"/>
          <w:lang w:val="en-US"/>
        </w:rPr>
        <w:t>getTotal</w:t>
      </w:r>
      <w:proofErr w:type="spellEnd"/>
      <w:r w:rsidRPr="00F74617">
        <w:rPr>
          <w:rFonts w:ascii="Times New Roman" w:eastAsia="Times New Roman" w:hAnsi="Times New Roman" w:cs="Times New Roman"/>
          <w:b/>
          <w:bCs/>
          <w:sz w:val="24"/>
          <w:szCs w:val="24"/>
          <w:lang w:val="en-US"/>
        </w:rPr>
        <w:t> </w:t>
      </w:r>
      <w:r w:rsidRPr="00F74617">
        <w:rPr>
          <w:rFonts w:ascii="Times New Roman" w:eastAsia="Times New Roman" w:hAnsi="Times New Roman" w:cs="Times New Roman"/>
          <w:sz w:val="24"/>
          <w:szCs w:val="24"/>
          <w:lang w:val="en-US"/>
        </w:rPr>
        <w:t>are the interfaces to the outside world and a user needs to know them to use the class. The private member </w:t>
      </w:r>
      <w:r w:rsidRPr="00F74617">
        <w:rPr>
          <w:rFonts w:ascii="Times New Roman" w:eastAsia="Times New Roman" w:hAnsi="Times New Roman" w:cs="Times New Roman"/>
          <w:b/>
          <w:bCs/>
          <w:sz w:val="24"/>
          <w:szCs w:val="24"/>
          <w:lang w:val="en-US"/>
        </w:rPr>
        <w:t>total</w:t>
      </w:r>
      <w:r w:rsidRPr="00F74617">
        <w:rPr>
          <w:rFonts w:ascii="Times New Roman" w:eastAsia="Times New Roman" w:hAnsi="Times New Roman" w:cs="Times New Roman"/>
          <w:sz w:val="24"/>
          <w:szCs w:val="24"/>
          <w:lang w:val="en-US"/>
        </w:rPr>
        <w:t> is something that is hidden from the outside world, but is needed for the class to operate properly.</w:t>
      </w:r>
    </w:p>
    <w:p w:rsidR="00DD716E" w:rsidRPr="00F74617" w:rsidRDefault="00DD716E" w:rsidP="00DD716E">
      <w:pPr>
        <w:spacing w:after="0" w:line="240" w:lineRule="auto"/>
        <w:ind w:right="48"/>
        <w:jc w:val="both"/>
        <w:outlineLvl w:val="1"/>
        <w:rPr>
          <w:rFonts w:ascii="Times New Roman" w:eastAsia="Times New Roman" w:hAnsi="Times New Roman" w:cs="Times New Roman"/>
          <w:spacing w:val="-20"/>
          <w:sz w:val="24"/>
          <w:szCs w:val="24"/>
          <w:lang w:val="en-US"/>
        </w:rPr>
      </w:pPr>
      <w:r w:rsidRPr="00F74617">
        <w:rPr>
          <w:rFonts w:ascii="Times New Roman" w:eastAsia="Times New Roman" w:hAnsi="Times New Roman" w:cs="Times New Roman"/>
          <w:spacing w:val="-20"/>
          <w:sz w:val="24"/>
          <w:szCs w:val="24"/>
          <w:lang w:val="en-US"/>
        </w:rPr>
        <w:t>Designing Strategy</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Most of us have learnt to make class members private by default unless we really need to expose them. That's just good </w:t>
      </w:r>
      <w:r w:rsidRPr="00F74617">
        <w:rPr>
          <w:rFonts w:ascii="Times New Roman" w:eastAsia="Times New Roman" w:hAnsi="Times New Roman" w:cs="Times New Roman"/>
          <w:b/>
          <w:bCs/>
          <w:sz w:val="24"/>
          <w:szCs w:val="24"/>
          <w:lang w:val="en-US"/>
        </w:rPr>
        <w:t>encapsulation</w:t>
      </w:r>
      <w:r w:rsidRPr="00F74617">
        <w:rPr>
          <w:rFonts w:ascii="Times New Roman" w:eastAsia="Times New Roman" w:hAnsi="Times New Roman" w:cs="Times New Roman"/>
          <w:sz w:val="24"/>
          <w:szCs w:val="24"/>
          <w:lang w:val="en-US"/>
        </w:rPr>
        <w:t>.</w:t>
      </w:r>
    </w:p>
    <w:p w:rsidR="00DD716E" w:rsidRPr="00F74617" w:rsidRDefault="00DD716E" w:rsidP="00DD716E">
      <w:pPr>
        <w:spacing w:after="0" w:line="240" w:lineRule="auto"/>
        <w:ind w:left="48" w:right="48"/>
        <w:jc w:val="both"/>
        <w:rPr>
          <w:rFonts w:ascii="Times New Roman" w:eastAsia="Times New Roman" w:hAnsi="Times New Roman" w:cs="Times New Roman"/>
          <w:sz w:val="24"/>
          <w:szCs w:val="24"/>
          <w:lang w:val="en-US"/>
        </w:rPr>
      </w:pPr>
      <w:r w:rsidRPr="00F74617">
        <w:rPr>
          <w:rFonts w:ascii="Times New Roman" w:eastAsia="Times New Roman" w:hAnsi="Times New Roman" w:cs="Times New Roman"/>
          <w:sz w:val="24"/>
          <w:szCs w:val="24"/>
          <w:lang w:val="en-US"/>
        </w:rPr>
        <w:t>This is applied most frequently to data members, but it applies equally to all members, including virtual functions.</w:t>
      </w:r>
    </w:p>
    <w:p w:rsidR="00DD716E" w:rsidRPr="002E0F99" w:rsidRDefault="00DD716E" w:rsidP="00DD716E">
      <w:pPr>
        <w:rPr>
          <w:lang w:val="en-US"/>
        </w:rPr>
      </w:pPr>
    </w:p>
    <w:p w:rsidR="00846F06" w:rsidRPr="00846F06" w:rsidRDefault="00846F06" w:rsidP="00846F06">
      <w:pPr>
        <w:jc w:val="both"/>
        <w:rPr>
          <w:rFonts w:ascii="Times New Roman" w:hAnsi="Times New Roman" w:cs="Times New Roman"/>
          <w:b/>
          <w:sz w:val="24"/>
          <w:szCs w:val="28"/>
          <w:lang w:val="en-US"/>
        </w:rPr>
      </w:pPr>
      <w:r w:rsidRPr="00846F06">
        <w:rPr>
          <w:rFonts w:ascii="Times New Roman" w:hAnsi="Times New Roman" w:cs="Times New Roman"/>
          <w:b/>
          <w:sz w:val="24"/>
          <w:szCs w:val="28"/>
          <w:lang w:val="en-US"/>
        </w:rPr>
        <w:t>Topic № 15.</w:t>
      </w:r>
    </w:p>
    <w:p w:rsidR="00846F06" w:rsidRPr="00846F06" w:rsidRDefault="00846F06" w:rsidP="00846F06">
      <w:pPr>
        <w:jc w:val="both"/>
        <w:rPr>
          <w:rFonts w:ascii="Times New Roman" w:hAnsi="Times New Roman" w:cs="Times New Roman"/>
          <w:b/>
          <w:sz w:val="24"/>
          <w:szCs w:val="24"/>
          <w:lang w:val="en-US"/>
        </w:rPr>
      </w:pPr>
      <w:r w:rsidRPr="00846F06">
        <w:rPr>
          <w:rFonts w:ascii="Times New Roman" w:hAnsi="Times New Roman" w:cs="Times New Roman"/>
          <w:b/>
          <w:sz w:val="24"/>
          <w:szCs w:val="24"/>
          <w:lang w:val="en-US"/>
        </w:rPr>
        <w:t>Constructors  and  Destructors.</w:t>
      </w:r>
    </w:p>
    <w:p w:rsidR="00846F06" w:rsidRPr="00846F06" w:rsidRDefault="00846F06" w:rsidP="00846F06">
      <w:pPr>
        <w:pStyle w:val="2"/>
        <w:spacing w:before="0"/>
        <w:ind w:right="48"/>
        <w:jc w:val="both"/>
        <w:rPr>
          <w:rFonts w:ascii="Times New Roman" w:hAnsi="Times New Roman" w:cs="Times New Roman"/>
          <w:b w:val="0"/>
          <w:bCs w:val="0"/>
          <w:spacing w:val="-13"/>
          <w:sz w:val="24"/>
          <w:szCs w:val="24"/>
          <w:lang w:val="en-US"/>
        </w:rPr>
      </w:pPr>
      <w:r w:rsidRPr="00846F06">
        <w:rPr>
          <w:rFonts w:ascii="Times New Roman" w:hAnsi="Times New Roman" w:cs="Times New Roman"/>
          <w:b w:val="0"/>
          <w:bCs w:val="0"/>
          <w:spacing w:val="-13"/>
          <w:sz w:val="24"/>
          <w:szCs w:val="24"/>
          <w:lang w:val="en-US"/>
        </w:rPr>
        <w:t>Class Constructor</w:t>
      </w:r>
    </w:p>
    <w:p w:rsidR="00846F06" w:rsidRPr="00930F00" w:rsidRDefault="00846F06" w:rsidP="00846F06">
      <w:pPr>
        <w:pStyle w:val="a5"/>
        <w:spacing w:before="0" w:beforeAutospacing="0" w:after="0" w:afterAutospacing="0"/>
        <w:ind w:left="48" w:right="48"/>
        <w:jc w:val="both"/>
        <w:rPr>
          <w:lang w:val="en-US"/>
        </w:rPr>
      </w:pPr>
      <w:r w:rsidRPr="00930F00">
        <w:rPr>
          <w:lang w:val="en-US"/>
        </w:rPr>
        <w:t>A class </w:t>
      </w:r>
      <w:r w:rsidRPr="00930F00">
        <w:rPr>
          <w:b/>
          <w:bCs/>
          <w:lang w:val="en-US"/>
        </w:rPr>
        <w:t>constructor</w:t>
      </w:r>
      <w:r w:rsidRPr="00930F00">
        <w:rPr>
          <w:lang w:val="en-US"/>
        </w:rPr>
        <w:t> is a special member function of a class that is executed whenever we create new objects of that class.</w:t>
      </w:r>
    </w:p>
    <w:p w:rsidR="00846F06" w:rsidRPr="00930F00" w:rsidRDefault="00846F06" w:rsidP="00846F06">
      <w:pPr>
        <w:pStyle w:val="a5"/>
        <w:spacing w:before="0" w:beforeAutospacing="0" w:after="0" w:afterAutospacing="0"/>
        <w:ind w:left="48" w:right="48"/>
        <w:jc w:val="both"/>
        <w:rPr>
          <w:lang w:val="en-US"/>
        </w:rPr>
      </w:pPr>
      <w:r w:rsidRPr="00930F00">
        <w:rPr>
          <w:lang w:val="en-US"/>
        </w:rPr>
        <w:t>A constructor will have exact same name as the class and it does not have any return type at all, not even void. Constructors can be very useful for setting initial values for certain member variables.</w:t>
      </w:r>
    </w:p>
    <w:p w:rsidR="00846F06" w:rsidRPr="00930F00" w:rsidRDefault="00846F06" w:rsidP="00846F06">
      <w:pPr>
        <w:pStyle w:val="a5"/>
        <w:spacing w:before="0" w:beforeAutospacing="0" w:after="0" w:afterAutospacing="0"/>
        <w:ind w:left="48" w:right="48"/>
        <w:jc w:val="both"/>
        <w:rPr>
          <w:lang w:val="en-US"/>
        </w:rPr>
      </w:pPr>
      <w:r w:rsidRPr="00930F00">
        <w:rPr>
          <w:lang w:val="en-US"/>
        </w:rPr>
        <w:t>Following example explains the concept of constructor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com"/>
          <w:rFonts w:ascii="Times New Roman" w:hAnsi="Times New Roman" w:cs="Times New Roman"/>
          <w:sz w:val="24"/>
          <w:szCs w:val="24"/>
          <w:lang w:val="en-US"/>
        </w:rPr>
        <w:t>#include</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&lt;iostream&gt;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using</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namespace</w:t>
      </w:r>
      <w:r w:rsidRPr="00846F06">
        <w:rPr>
          <w:rStyle w:val="pln"/>
          <w:rFonts w:ascii="Times New Roman" w:hAnsi="Times New Roman" w:cs="Times New Roman"/>
          <w:sz w:val="24"/>
          <w:szCs w:val="24"/>
          <w:lang w:val="en-US"/>
        </w:rPr>
        <w:t xml:space="preserve"> std</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class</w:t>
      </w: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public</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setLength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getLength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com"/>
          <w:rFonts w:ascii="Times New Roman" w:hAnsi="Times New Roman" w:cs="Times New Roman"/>
          <w:sz w:val="24"/>
          <w:szCs w:val="24"/>
          <w:lang w:val="en-US"/>
        </w:rPr>
        <w:t>// This is the constructor</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private</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length</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com"/>
          <w:rFonts w:ascii="Times New Roman" w:hAnsi="Times New Roman" w:cs="Times New Roman"/>
          <w:sz w:val="24"/>
          <w:szCs w:val="24"/>
          <w:lang w:val="en-US"/>
        </w:rPr>
        <w:t>// Member functions definitions including constructor</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kwd"/>
          <w:rFonts w:ascii="Times New Roman" w:hAnsi="Times New Roman" w:cs="Times New Roman"/>
          <w:sz w:val="24"/>
          <w:szCs w:val="24"/>
          <w:lang w:val="en-US"/>
        </w:rPr>
        <w:t>void</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cout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"Object is being created"</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endl</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proofErr w:type="spellStart"/>
      <w:r w:rsidRPr="00846F06">
        <w:rPr>
          <w:rStyle w:val="pln"/>
          <w:rFonts w:ascii="Times New Roman" w:hAnsi="Times New Roman" w:cs="Times New Roman"/>
          <w:sz w:val="24"/>
          <w:szCs w:val="24"/>
          <w:lang w:val="en-US"/>
        </w:rPr>
        <w:t>setLength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length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proofErr w:type="spellStart"/>
      <w:r w:rsidRPr="00846F06">
        <w:rPr>
          <w:rStyle w:val="pln"/>
          <w:rFonts w:ascii="Times New Roman" w:hAnsi="Times New Roman" w:cs="Times New Roman"/>
          <w:sz w:val="24"/>
          <w:szCs w:val="24"/>
          <w:lang w:val="en-US"/>
        </w:rPr>
        <w:t>getLength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return</w:t>
      </w:r>
      <w:r w:rsidRPr="00846F06">
        <w:rPr>
          <w:rStyle w:val="pln"/>
          <w:rFonts w:ascii="Times New Roman" w:hAnsi="Times New Roman" w:cs="Times New Roman"/>
          <w:sz w:val="24"/>
          <w:szCs w:val="24"/>
          <w:lang w:val="en-US"/>
        </w:rPr>
        <w:t xml:space="preserve"> length</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lastRenderedPageBreak/>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com"/>
          <w:rFonts w:ascii="Times New Roman" w:hAnsi="Times New Roman" w:cs="Times New Roman"/>
          <w:sz w:val="24"/>
          <w:szCs w:val="24"/>
          <w:lang w:val="en-US"/>
        </w:rPr>
        <w:t>// Main function for the program</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int</w:t>
      </w:r>
      <w:r w:rsidRPr="00846F06">
        <w:rPr>
          <w:rStyle w:val="pln"/>
          <w:rFonts w:ascii="Times New Roman" w:hAnsi="Times New Roman" w:cs="Times New Roman"/>
          <w:sz w:val="24"/>
          <w:szCs w:val="24"/>
          <w:lang w:val="en-US"/>
        </w:rPr>
        <w:t xml:space="preserve"> main</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line</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com"/>
          <w:rFonts w:ascii="Times New Roman" w:hAnsi="Times New Roman" w:cs="Times New Roman"/>
          <w:sz w:val="24"/>
          <w:szCs w:val="24"/>
          <w:lang w:val="en-US"/>
        </w:rPr>
        <w:t>// set line length</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setLength</w:t>
      </w:r>
      <w:proofErr w:type="spellEnd"/>
      <w:r w:rsidRPr="00846F06">
        <w:rPr>
          <w:rStyle w:val="pun"/>
          <w:rFonts w:ascii="Times New Roman" w:hAnsi="Times New Roman" w:cs="Times New Roman"/>
          <w:sz w:val="24"/>
          <w:szCs w:val="24"/>
          <w:lang w:val="en-US"/>
        </w:rPr>
        <w:t>(</w:t>
      </w:r>
      <w:r w:rsidRPr="00846F06">
        <w:rPr>
          <w:rStyle w:val="lit"/>
          <w:rFonts w:ascii="Times New Roman" w:hAnsi="Times New Roman" w:cs="Times New Roman"/>
          <w:sz w:val="24"/>
          <w:szCs w:val="24"/>
          <w:lang w:val="en-US"/>
        </w:rPr>
        <w:t>6.0</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cout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"Length of line : "</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getLength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proofErr w:type="spellStart"/>
      <w:r w:rsidRPr="00846F06">
        <w:rPr>
          <w:rStyle w:val="pln"/>
          <w:rFonts w:ascii="Times New Roman" w:hAnsi="Times New Roman" w:cs="Times New Roman"/>
          <w:sz w:val="24"/>
          <w:szCs w:val="24"/>
          <w:lang w:val="en-US"/>
        </w:rPr>
        <w:t>endl</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return</w:t>
      </w:r>
      <w:r w:rsidRPr="00846F06">
        <w:rPr>
          <w:rStyle w:val="pln"/>
          <w:rFonts w:ascii="Times New Roman" w:hAnsi="Times New Roman" w:cs="Times New Roman"/>
          <w:sz w:val="24"/>
          <w:szCs w:val="24"/>
          <w:lang w:val="en-US"/>
        </w:rPr>
        <w:t xml:space="preserve"> </w:t>
      </w:r>
      <w:r w:rsidRPr="00846F06">
        <w:rPr>
          <w:rStyle w:val="lit"/>
          <w:rFonts w:ascii="Times New Roman" w:hAnsi="Times New Roman" w:cs="Times New Roman"/>
          <w:sz w:val="24"/>
          <w:szCs w:val="24"/>
          <w:lang w:val="en-US"/>
        </w:rPr>
        <w:t>0</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930F00" w:rsidRDefault="00846F06" w:rsidP="00846F06">
      <w:pPr>
        <w:pStyle w:val="a5"/>
        <w:spacing w:before="0" w:beforeAutospacing="0" w:after="0" w:afterAutospacing="0"/>
        <w:ind w:left="48" w:right="48"/>
        <w:jc w:val="both"/>
        <w:rPr>
          <w:lang w:val="en-US"/>
        </w:rPr>
      </w:pPr>
      <w:r w:rsidRPr="00930F00">
        <w:rPr>
          <w:lang w:val="en-US"/>
        </w:rPr>
        <w:t>When the above code is compiled and executed, it produces the following result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sz w:val="24"/>
          <w:szCs w:val="24"/>
          <w:lang w:val="en-US"/>
        </w:rPr>
      </w:pPr>
      <w:r w:rsidRPr="00846F06">
        <w:rPr>
          <w:rFonts w:ascii="Times New Roman" w:hAnsi="Times New Roman" w:cs="Times New Roman"/>
          <w:sz w:val="24"/>
          <w:szCs w:val="24"/>
          <w:lang w:val="en-US"/>
        </w:rPr>
        <w:t>Object is being created</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sz w:val="24"/>
          <w:szCs w:val="24"/>
          <w:lang w:val="en-US"/>
        </w:rPr>
      </w:pPr>
      <w:r w:rsidRPr="00846F06">
        <w:rPr>
          <w:rFonts w:ascii="Times New Roman" w:hAnsi="Times New Roman" w:cs="Times New Roman"/>
          <w:sz w:val="24"/>
          <w:szCs w:val="24"/>
          <w:lang w:val="en-US"/>
        </w:rPr>
        <w:t>Length of line : 6</w:t>
      </w:r>
    </w:p>
    <w:p w:rsidR="00846F06" w:rsidRPr="00846F06" w:rsidRDefault="00846F06" w:rsidP="00846F06">
      <w:pPr>
        <w:pStyle w:val="2"/>
        <w:spacing w:before="0"/>
        <w:ind w:right="48"/>
        <w:rPr>
          <w:rFonts w:ascii="Times New Roman" w:hAnsi="Times New Roman" w:cs="Times New Roman"/>
          <w:b w:val="0"/>
          <w:bCs w:val="0"/>
          <w:spacing w:val="-13"/>
          <w:sz w:val="24"/>
          <w:szCs w:val="24"/>
          <w:lang w:val="en-US"/>
        </w:rPr>
      </w:pPr>
      <w:r w:rsidRPr="00846F06">
        <w:rPr>
          <w:rFonts w:ascii="Times New Roman" w:hAnsi="Times New Roman" w:cs="Times New Roman"/>
          <w:b w:val="0"/>
          <w:bCs w:val="0"/>
          <w:spacing w:val="-13"/>
          <w:sz w:val="24"/>
          <w:szCs w:val="24"/>
          <w:lang w:val="en-US"/>
        </w:rPr>
        <w:t>Parameterized Constructor</w:t>
      </w:r>
    </w:p>
    <w:p w:rsidR="00846F06" w:rsidRPr="00930F00" w:rsidRDefault="00846F06" w:rsidP="00846F06">
      <w:pPr>
        <w:pStyle w:val="a5"/>
        <w:spacing w:before="0" w:beforeAutospacing="0" w:after="0" w:afterAutospacing="0"/>
        <w:ind w:left="48" w:right="48"/>
        <w:jc w:val="both"/>
        <w:rPr>
          <w:lang w:val="en-US"/>
        </w:rPr>
      </w:pPr>
      <w:r w:rsidRPr="00930F00">
        <w:rPr>
          <w:lang w:val="en-US"/>
        </w:rPr>
        <w:t>A default constructor does not have any parameter, but if you need, a constructor can have parameters. This helps you to assign initial value to an object at the time of its creation as shown in the following example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com"/>
          <w:rFonts w:ascii="Times New Roman" w:hAnsi="Times New Roman" w:cs="Times New Roman"/>
          <w:sz w:val="24"/>
          <w:szCs w:val="24"/>
          <w:lang w:val="en-US"/>
        </w:rPr>
        <w:t>#include</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&lt;iostream&gt;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using</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namespace</w:t>
      </w:r>
      <w:r w:rsidRPr="00846F06">
        <w:rPr>
          <w:rStyle w:val="pln"/>
          <w:rFonts w:ascii="Times New Roman" w:hAnsi="Times New Roman" w:cs="Times New Roman"/>
          <w:sz w:val="24"/>
          <w:szCs w:val="24"/>
          <w:lang w:val="en-US"/>
        </w:rPr>
        <w:t xml:space="preserve"> std</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class</w:t>
      </w: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public</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setLength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getLength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com"/>
          <w:rFonts w:ascii="Times New Roman" w:hAnsi="Times New Roman" w:cs="Times New Roman"/>
          <w:sz w:val="24"/>
          <w:szCs w:val="24"/>
          <w:lang w:val="en-US"/>
        </w:rPr>
        <w:t>// This is the constructor</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private</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length</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com"/>
          <w:rFonts w:ascii="Times New Roman" w:hAnsi="Times New Roman" w:cs="Times New Roman"/>
          <w:sz w:val="24"/>
          <w:szCs w:val="24"/>
          <w:lang w:val="en-US"/>
        </w:rPr>
        <w:t>// Member functions definitions including constructor</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cout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"Object is being created, length = "</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endl</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length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proofErr w:type="spellStart"/>
      <w:r w:rsidRPr="00846F06">
        <w:rPr>
          <w:rStyle w:val="pln"/>
          <w:rFonts w:ascii="Times New Roman" w:hAnsi="Times New Roman" w:cs="Times New Roman"/>
          <w:sz w:val="24"/>
          <w:szCs w:val="24"/>
          <w:lang w:val="en-US"/>
        </w:rPr>
        <w:t>setLength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length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proofErr w:type="spellStart"/>
      <w:r w:rsidRPr="00846F06">
        <w:rPr>
          <w:rStyle w:val="pln"/>
          <w:rFonts w:ascii="Times New Roman" w:hAnsi="Times New Roman" w:cs="Times New Roman"/>
          <w:sz w:val="24"/>
          <w:szCs w:val="24"/>
          <w:lang w:val="en-US"/>
        </w:rPr>
        <w:t>getLength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return</w:t>
      </w:r>
      <w:r w:rsidRPr="00846F06">
        <w:rPr>
          <w:rStyle w:val="pln"/>
          <w:rFonts w:ascii="Times New Roman" w:hAnsi="Times New Roman" w:cs="Times New Roman"/>
          <w:sz w:val="24"/>
          <w:szCs w:val="24"/>
          <w:lang w:val="en-US"/>
        </w:rPr>
        <w:t xml:space="preserve"> length</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com"/>
          <w:rFonts w:ascii="Times New Roman" w:hAnsi="Times New Roman" w:cs="Times New Roman"/>
          <w:sz w:val="24"/>
          <w:szCs w:val="24"/>
          <w:lang w:val="en-US"/>
        </w:rPr>
        <w:t>// Main function for the program</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int</w:t>
      </w:r>
      <w:r w:rsidRPr="00846F06">
        <w:rPr>
          <w:rStyle w:val="pln"/>
          <w:rFonts w:ascii="Times New Roman" w:hAnsi="Times New Roman" w:cs="Times New Roman"/>
          <w:sz w:val="24"/>
          <w:szCs w:val="24"/>
          <w:lang w:val="en-US"/>
        </w:rPr>
        <w:t xml:space="preserve"> main</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ln"/>
          <w:rFonts w:ascii="Times New Roman" w:hAnsi="Times New Roman" w:cs="Times New Roman"/>
          <w:sz w:val="24"/>
          <w:szCs w:val="24"/>
          <w:lang w:val="en-US"/>
        </w:rPr>
        <w:t xml:space="preserve"> line</w:t>
      </w:r>
      <w:r w:rsidRPr="00846F06">
        <w:rPr>
          <w:rStyle w:val="pun"/>
          <w:rFonts w:ascii="Times New Roman" w:hAnsi="Times New Roman" w:cs="Times New Roman"/>
          <w:sz w:val="24"/>
          <w:szCs w:val="24"/>
          <w:lang w:val="en-US"/>
        </w:rPr>
        <w:t>(</w:t>
      </w:r>
      <w:r w:rsidRPr="00846F06">
        <w:rPr>
          <w:rStyle w:val="lit"/>
          <w:rFonts w:ascii="Times New Roman" w:hAnsi="Times New Roman" w:cs="Times New Roman"/>
          <w:sz w:val="24"/>
          <w:szCs w:val="24"/>
          <w:lang w:val="en-US"/>
        </w:rPr>
        <w:t>10.0</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com"/>
          <w:rFonts w:ascii="Times New Roman" w:hAnsi="Times New Roman" w:cs="Times New Roman"/>
          <w:sz w:val="24"/>
          <w:szCs w:val="24"/>
          <w:lang w:val="en-US"/>
        </w:rPr>
        <w:t>// get initially set length.</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rPr>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cout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"Length of line : "</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getLength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proofErr w:type="spellStart"/>
      <w:r w:rsidRPr="00846F06">
        <w:rPr>
          <w:rStyle w:val="pln"/>
          <w:rFonts w:ascii="Times New Roman" w:hAnsi="Times New Roman" w:cs="Times New Roman"/>
          <w:sz w:val="24"/>
          <w:szCs w:val="24"/>
          <w:lang w:val="en-US"/>
        </w:rPr>
        <w:t>endl</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lang w:val="en-US"/>
        </w:rPr>
      </w:pPr>
      <w:r w:rsidRPr="00846F06">
        <w:rPr>
          <w:rStyle w:val="com"/>
          <w:rFonts w:ascii="Consolas" w:eastAsia="Lucida Sans Unicode" w:hAnsi="Consolas" w:cs="Consolas"/>
          <w:color w:val="880000"/>
          <w:sz w:val="16"/>
          <w:szCs w:val="16"/>
          <w:lang w:val="en-US"/>
        </w:rPr>
        <w:lastRenderedPageBreak/>
        <w:t>// set line length again</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lang w:val="en-US"/>
        </w:rPr>
      </w:pPr>
      <w:r w:rsidRPr="00846F06">
        <w:rPr>
          <w:rStyle w:val="pln"/>
          <w:rFonts w:ascii="Consolas" w:hAnsi="Consolas" w:cs="Consolas"/>
          <w:color w:val="313131"/>
          <w:sz w:val="16"/>
          <w:szCs w:val="16"/>
          <w:lang w:val="en-US"/>
        </w:rPr>
        <w:t xml:space="preserve">   </w:t>
      </w:r>
      <w:proofErr w:type="spellStart"/>
      <w:r w:rsidRPr="00846F06">
        <w:rPr>
          <w:rStyle w:val="pln"/>
          <w:rFonts w:ascii="Consolas" w:hAnsi="Consolas" w:cs="Consolas"/>
          <w:color w:val="313131"/>
          <w:sz w:val="16"/>
          <w:szCs w:val="16"/>
          <w:lang w:val="en-US"/>
        </w:rPr>
        <w:t>line</w:t>
      </w:r>
      <w:r w:rsidRPr="00846F06">
        <w:rPr>
          <w:rStyle w:val="pun"/>
          <w:rFonts w:ascii="Consolas" w:hAnsi="Consolas" w:cs="Consolas"/>
          <w:color w:val="666600"/>
          <w:sz w:val="16"/>
          <w:szCs w:val="16"/>
          <w:lang w:val="en-US"/>
        </w:rPr>
        <w:t>.</w:t>
      </w:r>
      <w:r w:rsidRPr="00846F06">
        <w:rPr>
          <w:rStyle w:val="pln"/>
          <w:rFonts w:ascii="Consolas" w:hAnsi="Consolas" w:cs="Consolas"/>
          <w:color w:val="313131"/>
          <w:sz w:val="16"/>
          <w:szCs w:val="16"/>
          <w:lang w:val="en-US"/>
        </w:rPr>
        <w:t>setLength</w:t>
      </w:r>
      <w:proofErr w:type="spellEnd"/>
      <w:r w:rsidRPr="00846F06">
        <w:rPr>
          <w:rStyle w:val="pun"/>
          <w:rFonts w:ascii="Consolas" w:hAnsi="Consolas" w:cs="Consolas"/>
          <w:color w:val="666600"/>
          <w:sz w:val="16"/>
          <w:szCs w:val="16"/>
          <w:lang w:val="en-US"/>
        </w:rPr>
        <w:t>(</w:t>
      </w:r>
      <w:r w:rsidRPr="00846F06">
        <w:rPr>
          <w:rStyle w:val="lit"/>
          <w:rFonts w:ascii="Consolas" w:eastAsia="Lucida Sans Unicode" w:hAnsi="Consolas" w:cs="Consolas"/>
          <w:color w:val="006666"/>
          <w:sz w:val="16"/>
          <w:szCs w:val="16"/>
          <w:lang w:val="en-US"/>
        </w:rPr>
        <w:t>6.0</w:t>
      </w:r>
      <w:r w:rsidRPr="00846F06">
        <w:rPr>
          <w:rStyle w:val="pun"/>
          <w:rFonts w:ascii="Consolas" w:hAnsi="Consolas" w:cs="Consolas"/>
          <w:color w:val="666600"/>
          <w:sz w:val="16"/>
          <w:szCs w:val="16"/>
          <w:lang w:val="en-US"/>
        </w:rPr>
        <w:t>);</w:t>
      </w:r>
      <w:r w:rsidRPr="00846F06">
        <w:rPr>
          <w:rStyle w:val="pln"/>
          <w:rFonts w:ascii="Consolas" w:hAnsi="Consolas" w:cs="Consolas"/>
          <w:color w:val="313131"/>
          <w:sz w:val="16"/>
          <w:szCs w:val="16"/>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lang w:val="en-US"/>
        </w:rPr>
      </w:pPr>
      <w:r w:rsidRPr="00846F06">
        <w:rPr>
          <w:rStyle w:val="pln"/>
          <w:rFonts w:ascii="Consolas" w:hAnsi="Consolas" w:cs="Consolas"/>
          <w:color w:val="313131"/>
          <w:sz w:val="16"/>
          <w:szCs w:val="16"/>
          <w:lang w:val="en-US"/>
        </w:rPr>
        <w:t xml:space="preserve">   cout </w:t>
      </w:r>
      <w:r w:rsidRPr="00846F06">
        <w:rPr>
          <w:rStyle w:val="pun"/>
          <w:rFonts w:ascii="Consolas" w:hAnsi="Consolas" w:cs="Consolas"/>
          <w:color w:val="666600"/>
          <w:sz w:val="16"/>
          <w:szCs w:val="16"/>
          <w:lang w:val="en-US"/>
        </w:rPr>
        <w:t>&lt;&lt;</w:t>
      </w:r>
      <w:r w:rsidRPr="00846F06">
        <w:rPr>
          <w:rStyle w:val="pln"/>
          <w:rFonts w:ascii="Consolas" w:hAnsi="Consolas" w:cs="Consolas"/>
          <w:color w:val="313131"/>
          <w:sz w:val="16"/>
          <w:szCs w:val="16"/>
          <w:lang w:val="en-US"/>
        </w:rPr>
        <w:t xml:space="preserve"> </w:t>
      </w:r>
      <w:r w:rsidRPr="00846F06">
        <w:rPr>
          <w:rStyle w:val="str"/>
          <w:rFonts w:ascii="Consolas" w:hAnsi="Consolas" w:cs="Consolas"/>
          <w:color w:val="008800"/>
          <w:sz w:val="16"/>
          <w:szCs w:val="16"/>
          <w:lang w:val="en-US"/>
        </w:rPr>
        <w:t>"Length of line : "</w:t>
      </w:r>
      <w:r w:rsidRPr="00846F06">
        <w:rPr>
          <w:rStyle w:val="pln"/>
          <w:rFonts w:ascii="Consolas" w:hAnsi="Consolas" w:cs="Consolas"/>
          <w:color w:val="313131"/>
          <w:sz w:val="16"/>
          <w:szCs w:val="16"/>
          <w:lang w:val="en-US"/>
        </w:rPr>
        <w:t xml:space="preserve"> </w:t>
      </w:r>
      <w:r w:rsidRPr="00846F06">
        <w:rPr>
          <w:rStyle w:val="pun"/>
          <w:rFonts w:ascii="Consolas" w:hAnsi="Consolas" w:cs="Consolas"/>
          <w:color w:val="666600"/>
          <w:sz w:val="16"/>
          <w:szCs w:val="16"/>
          <w:lang w:val="en-US"/>
        </w:rPr>
        <w:t>&lt;&lt;</w:t>
      </w:r>
      <w:r w:rsidRPr="00846F06">
        <w:rPr>
          <w:rStyle w:val="pln"/>
          <w:rFonts w:ascii="Consolas" w:hAnsi="Consolas" w:cs="Consolas"/>
          <w:color w:val="313131"/>
          <w:sz w:val="16"/>
          <w:szCs w:val="16"/>
          <w:lang w:val="en-US"/>
        </w:rPr>
        <w:t xml:space="preserve"> </w:t>
      </w:r>
      <w:proofErr w:type="spellStart"/>
      <w:r w:rsidRPr="00846F06">
        <w:rPr>
          <w:rStyle w:val="pln"/>
          <w:rFonts w:ascii="Consolas" w:hAnsi="Consolas" w:cs="Consolas"/>
          <w:color w:val="313131"/>
          <w:sz w:val="16"/>
          <w:szCs w:val="16"/>
          <w:lang w:val="en-US"/>
        </w:rPr>
        <w:t>line</w:t>
      </w:r>
      <w:r w:rsidRPr="00846F06">
        <w:rPr>
          <w:rStyle w:val="pun"/>
          <w:rFonts w:ascii="Consolas" w:hAnsi="Consolas" w:cs="Consolas"/>
          <w:color w:val="666600"/>
          <w:sz w:val="16"/>
          <w:szCs w:val="16"/>
          <w:lang w:val="en-US"/>
        </w:rPr>
        <w:t>.</w:t>
      </w:r>
      <w:r w:rsidRPr="00846F06">
        <w:rPr>
          <w:rStyle w:val="pln"/>
          <w:rFonts w:ascii="Consolas" w:hAnsi="Consolas" w:cs="Consolas"/>
          <w:color w:val="313131"/>
          <w:sz w:val="16"/>
          <w:szCs w:val="16"/>
          <w:lang w:val="en-US"/>
        </w:rPr>
        <w:t>getLength</w:t>
      </w:r>
      <w:proofErr w:type="spellEnd"/>
      <w:r w:rsidRPr="00846F06">
        <w:rPr>
          <w:rStyle w:val="pun"/>
          <w:rFonts w:ascii="Consolas" w:hAnsi="Consolas" w:cs="Consolas"/>
          <w:color w:val="666600"/>
          <w:sz w:val="16"/>
          <w:szCs w:val="16"/>
          <w:lang w:val="en-US"/>
        </w:rPr>
        <w:t>()</w:t>
      </w:r>
      <w:r w:rsidRPr="00846F06">
        <w:rPr>
          <w:rStyle w:val="pln"/>
          <w:rFonts w:ascii="Consolas" w:hAnsi="Consolas" w:cs="Consolas"/>
          <w:color w:val="313131"/>
          <w:sz w:val="16"/>
          <w:szCs w:val="16"/>
          <w:lang w:val="en-US"/>
        </w:rPr>
        <w:t xml:space="preserve"> </w:t>
      </w:r>
      <w:r w:rsidRPr="00846F06">
        <w:rPr>
          <w:rStyle w:val="pun"/>
          <w:rFonts w:ascii="Consolas" w:hAnsi="Consolas" w:cs="Consolas"/>
          <w:color w:val="666600"/>
          <w:sz w:val="16"/>
          <w:szCs w:val="16"/>
          <w:lang w:val="en-US"/>
        </w:rPr>
        <w:t>&lt;&lt;</w:t>
      </w:r>
      <w:proofErr w:type="spellStart"/>
      <w:r w:rsidRPr="00846F06">
        <w:rPr>
          <w:rStyle w:val="pln"/>
          <w:rFonts w:ascii="Consolas" w:hAnsi="Consolas" w:cs="Consolas"/>
          <w:color w:val="313131"/>
          <w:sz w:val="16"/>
          <w:szCs w:val="16"/>
          <w:lang w:val="en-US"/>
        </w:rPr>
        <w:t>endl</w:t>
      </w:r>
      <w:proofErr w:type="spellEnd"/>
      <w:r w:rsidRPr="00846F06">
        <w:rPr>
          <w:rStyle w:val="pun"/>
          <w:rFonts w:ascii="Consolas" w:hAnsi="Consolas" w:cs="Consolas"/>
          <w:color w:val="666600"/>
          <w:sz w:val="16"/>
          <w:szCs w:val="16"/>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lang w:val="en-US"/>
        </w:rPr>
      </w:pPr>
      <w:r w:rsidRPr="00846F06">
        <w:rPr>
          <w:rStyle w:val="pln"/>
          <w:rFonts w:ascii="Consolas" w:hAnsi="Consolas" w:cs="Consolas"/>
          <w:color w:val="313131"/>
          <w:sz w:val="16"/>
          <w:szCs w:val="16"/>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Style w:val="pln"/>
          <w:rFonts w:ascii="Consolas" w:hAnsi="Consolas" w:cs="Consolas"/>
          <w:color w:val="313131"/>
          <w:sz w:val="16"/>
          <w:szCs w:val="16"/>
          <w:lang w:val="en-US"/>
        </w:rPr>
      </w:pPr>
      <w:r w:rsidRPr="00846F06">
        <w:rPr>
          <w:rStyle w:val="pln"/>
          <w:rFonts w:ascii="Consolas" w:hAnsi="Consolas" w:cs="Consolas"/>
          <w:color w:val="313131"/>
          <w:sz w:val="16"/>
          <w:szCs w:val="16"/>
          <w:lang w:val="en-US"/>
        </w:rPr>
        <w:t xml:space="preserve">   </w:t>
      </w:r>
      <w:r w:rsidRPr="00846F06">
        <w:rPr>
          <w:rStyle w:val="kwd"/>
          <w:rFonts w:ascii="Consolas" w:hAnsi="Consolas" w:cs="Consolas"/>
          <w:color w:val="000088"/>
          <w:sz w:val="16"/>
          <w:szCs w:val="16"/>
          <w:lang w:val="en-US"/>
        </w:rPr>
        <w:t>return</w:t>
      </w:r>
      <w:r w:rsidRPr="00846F06">
        <w:rPr>
          <w:rStyle w:val="pln"/>
          <w:rFonts w:ascii="Consolas" w:hAnsi="Consolas" w:cs="Consolas"/>
          <w:color w:val="313131"/>
          <w:sz w:val="16"/>
          <w:szCs w:val="16"/>
          <w:lang w:val="en-US"/>
        </w:rPr>
        <w:t xml:space="preserve"> </w:t>
      </w:r>
      <w:r w:rsidRPr="00846F06">
        <w:rPr>
          <w:rStyle w:val="lit"/>
          <w:rFonts w:ascii="Consolas" w:eastAsia="Lucida Sans Unicode" w:hAnsi="Consolas" w:cs="Consolas"/>
          <w:color w:val="006666"/>
          <w:sz w:val="16"/>
          <w:szCs w:val="16"/>
          <w:lang w:val="en-US"/>
        </w:rPr>
        <w:t>0</w:t>
      </w:r>
      <w:r w:rsidRPr="00846F06">
        <w:rPr>
          <w:rStyle w:val="pun"/>
          <w:rFonts w:ascii="Consolas" w:hAnsi="Consolas" w:cs="Consolas"/>
          <w:color w:val="666600"/>
          <w:sz w:val="16"/>
          <w:szCs w:val="16"/>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spacing w:before="188" w:after="125" w:line="200" w:lineRule="atLeast"/>
        <w:rPr>
          <w:rFonts w:ascii="Consolas" w:hAnsi="Consolas" w:cs="Consolas"/>
          <w:color w:val="313131"/>
          <w:sz w:val="16"/>
          <w:szCs w:val="16"/>
          <w:lang w:val="en-US"/>
        </w:rPr>
      </w:pPr>
      <w:r w:rsidRPr="00846F06">
        <w:rPr>
          <w:rStyle w:val="pun"/>
          <w:rFonts w:ascii="Consolas" w:hAnsi="Consolas" w:cs="Consolas"/>
          <w:color w:val="666600"/>
          <w:sz w:val="16"/>
          <w:szCs w:val="16"/>
          <w:lang w:val="en-US"/>
        </w:rPr>
        <w:t>}</w:t>
      </w:r>
    </w:p>
    <w:p w:rsidR="00846F06" w:rsidRPr="00463E74" w:rsidRDefault="00846F06" w:rsidP="00846F06">
      <w:pPr>
        <w:pStyle w:val="a5"/>
        <w:spacing w:before="0" w:beforeAutospacing="0" w:after="0" w:afterAutospacing="0" w:line="301" w:lineRule="atLeast"/>
        <w:ind w:left="48" w:right="48"/>
        <w:jc w:val="both"/>
        <w:rPr>
          <w:lang w:val="en-US"/>
        </w:rPr>
      </w:pPr>
      <w:r w:rsidRPr="00463E74">
        <w:rPr>
          <w:lang w:val="en-US"/>
        </w:rPr>
        <w:t>When the above code is compiled and executed, it produces the following result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Object is being created, length = 10</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Length of line : 10</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Length of line : 6</w:t>
      </w:r>
    </w:p>
    <w:p w:rsidR="00846F06" w:rsidRPr="00846F06" w:rsidRDefault="00846F06" w:rsidP="00846F06">
      <w:pPr>
        <w:pStyle w:val="2"/>
        <w:spacing w:before="0" w:line="360" w:lineRule="atLeast"/>
        <w:ind w:right="48"/>
        <w:jc w:val="both"/>
        <w:rPr>
          <w:rFonts w:ascii="Times New Roman" w:hAnsi="Times New Roman" w:cs="Times New Roman"/>
          <w:b w:val="0"/>
          <w:bCs w:val="0"/>
          <w:spacing w:val="-13"/>
          <w:sz w:val="24"/>
          <w:szCs w:val="24"/>
          <w:lang w:val="en-US"/>
        </w:rPr>
      </w:pPr>
      <w:r w:rsidRPr="00846F06">
        <w:rPr>
          <w:rFonts w:ascii="Times New Roman" w:hAnsi="Times New Roman" w:cs="Times New Roman"/>
          <w:b w:val="0"/>
          <w:bCs w:val="0"/>
          <w:spacing w:val="-13"/>
          <w:sz w:val="24"/>
          <w:szCs w:val="24"/>
          <w:lang w:val="en-US"/>
        </w:rPr>
        <w:t>Using Initialization Lists to Initialize Fields</w:t>
      </w:r>
    </w:p>
    <w:p w:rsidR="00846F06" w:rsidRPr="00463E74" w:rsidRDefault="00846F06" w:rsidP="00846F06">
      <w:pPr>
        <w:pStyle w:val="a5"/>
        <w:spacing w:before="0" w:beforeAutospacing="0" w:after="0" w:afterAutospacing="0" w:line="301" w:lineRule="atLeast"/>
        <w:ind w:left="48" w:right="48"/>
        <w:jc w:val="both"/>
        <w:rPr>
          <w:lang w:val="en-US"/>
        </w:rPr>
      </w:pPr>
      <w:r w:rsidRPr="00463E74">
        <w:rPr>
          <w:lang w:val="en-US"/>
        </w:rPr>
        <w:t>In case of parameterized constructor, you can use following syntax to initialize the fields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 xml:space="preserve">Line::Line( double </w:t>
      </w:r>
      <w:proofErr w:type="spellStart"/>
      <w:r w:rsidRPr="00846F06">
        <w:rPr>
          <w:rFonts w:ascii="Times New Roman" w:hAnsi="Times New Roman" w:cs="Times New Roman"/>
          <w:sz w:val="24"/>
          <w:szCs w:val="24"/>
          <w:lang w:val="en-US"/>
        </w:rPr>
        <w:t>len</w:t>
      </w:r>
      <w:proofErr w:type="spellEnd"/>
      <w:r w:rsidRPr="00846F06">
        <w:rPr>
          <w:rFonts w:ascii="Times New Roman" w:hAnsi="Times New Roman" w:cs="Times New Roman"/>
          <w:sz w:val="24"/>
          <w:szCs w:val="24"/>
          <w:lang w:val="en-US"/>
        </w:rPr>
        <w:t>): length(</w:t>
      </w:r>
      <w:proofErr w:type="spellStart"/>
      <w:r w:rsidRPr="00846F06">
        <w:rPr>
          <w:rFonts w:ascii="Times New Roman" w:hAnsi="Times New Roman" w:cs="Times New Roman"/>
          <w:sz w:val="24"/>
          <w:szCs w:val="24"/>
          <w:lang w:val="en-US"/>
        </w:rPr>
        <w:t>len</w:t>
      </w:r>
      <w:proofErr w:type="spellEnd"/>
      <w:r w:rsidRPr="00846F06">
        <w:rPr>
          <w:rFonts w:ascii="Times New Roman" w:hAnsi="Times New Roman" w:cs="Times New Roman"/>
          <w:sz w:val="24"/>
          <w:szCs w:val="24"/>
          <w:lang w:val="en-US"/>
        </w:rPr>
        <w:t>)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 xml:space="preserve">   cout &lt;&lt; "Object is being created, length = " &lt;&lt; </w:t>
      </w:r>
      <w:proofErr w:type="spellStart"/>
      <w:r w:rsidRPr="00846F06">
        <w:rPr>
          <w:rFonts w:ascii="Times New Roman" w:hAnsi="Times New Roman" w:cs="Times New Roman"/>
          <w:sz w:val="24"/>
          <w:szCs w:val="24"/>
          <w:lang w:val="en-US"/>
        </w:rPr>
        <w:t>len</w:t>
      </w:r>
      <w:proofErr w:type="spellEnd"/>
      <w:r w:rsidRPr="00846F06">
        <w:rPr>
          <w:rFonts w:ascii="Times New Roman" w:hAnsi="Times New Roman" w:cs="Times New Roman"/>
          <w:sz w:val="24"/>
          <w:szCs w:val="24"/>
          <w:lang w:val="en-US"/>
        </w:rPr>
        <w:t xml:space="preserve"> &lt;&lt; </w:t>
      </w:r>
      <w:proofErr w:type="spellStart"/>
      <w:r w:rsidRPr="00846F06">
        <w:rPr>
          <w:rFonts w:ascii="Times New Roman" w:hAnsi="Times New Roman" w:cs="Times New Roman"/>
          <w:sz w:val="24"/>
          <w:szCs w:val="24"/>
          <w:lang w:val="en-US"/>
        </w:rPr>
        <w:t>endl</w:t>
      </w:r>
      <w:proofErr w:type="spellEnd"/>
      <w:r w:rsidRPr="00846F06">
        <w:rPr>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w:t>
      </w:r>
    </w:p>
    <w:p w:rsidR="00846F06" w:rsidRPr="00463E74" w:rsidRDefault="00846F06" w:rsidP="00846F06">
      <w:pPr>
        <w:pStyle w:val="a5"/>
        <w:spacing w:before="0" w:beforeAutospacing="0" w:after="0" w:afterAutospacing="0" w:line="301" w:lineRule="atLeast"/>
        <w:ind w:left="48" w:right="48"/>
        <w:jc w:val="both"/>
        <w:rPr>
          <w:lang w:val="en-US"/>
        </w:rPr>
      </w:pPr>
      <w:r w:rsidRPr="00463E74">
        <w:rPr>
          <w:lang w:val="en-US"/>
        </w:rPr>
        <w:t>Above syntax is equal to the following syntax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 xml:space="preserve">Line::Line( double </w:t>
      </w:r>
      <w:proofErr w:type="spellStart"/>
      <w:r w:rsidRPr="00846F06">
        <w:rPr>
          <w:rFonts w:ascii="Times New Roman" w:hAnsi="Times New Roman" w:cs="Times New Roman"/>
          <w:sz w:val="24"/>
          <w:szCs w:val="24"/>
          <w:lang w:val="en-US"/>
        </w:rPr>
        <w:t>len</w:t>
      </w:r>
      <w:proofErr w:type="spellEnd"/>
      <w:r w:rsidRPr="00846F06">
        <w:rPr>
          <w:rFonts w:ascii="Times New Roman" w:hAnsi="Times New Roman" w:cs="Times New Roman"/>
          <w:sz w:val="24"/>
          <w:szCs w:val="24"/>
          <w:lang w:val="en-US"/>
        </w:rPr>
        <w:t>)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 xml:space="preserve">   cout &lt;&lt; "Object is being created, length = " &lt;&lt; </w:t>
      </w:r>
      <w:proofErr w:type="spellStart"/>
      <w:r w:rsidRPr="00846F06">
        <w:rPr>
          <w:rFonts w:ascii="Times New Roman" w:hAnsi="Times New Roman" w:cs="Times New Roman"/>
          <w:sz w:val="24"/>
          <w:szCs w:val="24"/>
          <w:lang w:val="en-US"/>
        </w:rPr>
        <w:t>len</w:t>
      </w:r>
      <w:proofErr w:type="spellEnd"/>
      <w:r w:rsidRPr="00846F06">
        <w:rPr>
          <w:rFonts w:ascii="Times New Roman" w:hAnsi="Times New Roman" w:cs="Times New Roman"/>
          <w:sz w:val="24"/>
          <w:szCs w:val="24"/>
          <w:lang w:val="en-US"/>
        </w:rPr>
        <w:t xml:space="preserve"> &lt;&lt; </w:t>
      </w:r>
      <w:proofErr w:type="spellStart"/>
      <w:r w:rsidRPr="00846F06">
        <w:rPr>
          <w:rFonts w:ascii="Times New Roman" w:hAnsi="Times New Roman" w:cs="Times New Roman"/>
          <w:sz w:val="24"/>
          <w:szCs w:val="24"/>
          <w:lang w:val="en-US"/>
        </w:rPr>
        <w:t>endl</w:t>
      </w:r>
      <w:proofErr w:type="spellEnd"/>
      <w:r w:rsidRPr="00846F06">
        <w:rPr>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 xml:space="preserve">   length = </w:t>
      </w:r>
      <w:proofErr w:type="spellStart"/>
      <w:r w:rsidRPr="00846F06">
        <w:rPr>
          <w:rFonts w:ascii="Times New Roman" w:hAnsi="Times New Roman" w:cs="Times New Roman"/>
          <w:sz w:val="24"/>
          <w:szCs w:val="24"/>
          <w:lang w:val="en-US"/>
        </w:rPr>
        <w:t>len</w:t>
      </w:r>
      <w:proofErr w:type="spellEnd"/>
      <w:r w:rsidRPr="00846F06">
        <w:rPr>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w:t>
      </w:r>
    </w:p>
    <w:p w:rsidR="00846F06" w:rsidRPr="00463E74" w:rsidRDefault="00846F06" w:rsidP="00846F06">
      <w:pPr>
        <w:pStyle w:val="a5"/>
        <w:spacing w:before="0" w:beforeAutospacing="0" w:after="0" w:afterAutospacing="0" w:line="301" w:lineRule="atLeast"/>
        <w:ind w:left="48" w:right="48"/>
        <w:jc w:val="both"/>
        <w:rPr>
          <w:lang w:val="en-US"/>
        </w:rPr>
      </w:pPr>
      <w:r w:rsidRPr="00463E74">
        <w:rPr>
          <w:lang w:val="en-US"/>
        </w:rPr>
        <w:t>If for a class C, you have multiple fields X, Y, Z, etc., to be initialized, then use can use same syntax and separate the fields by comma as follows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C::C( double a, double b, double c): X(a), Y(b), Z(c)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w:t>
      </w:r>
    </w:p>
    <w:p w:rsidR="00846F06" w:rsidRPr="00846F06" w:rsidRDefault="00846F06" w:rsidP="00846F06">
      <w:pPr>
        <w:pStyle w:val="2"/>
        <w:spacing w:before="0"/>
        <w:ind w:right="48"/>
        <w:jc w:val="both"/>
        <w:rPr>
          <w:rFonts w:ascii="Times New Roman" w:hAnsi="Times New Roman" w:cs="Times New Roman"/>
          <w:b w:val="0"/>
          <w:bCs w:val="0"/>
          <w:spacing w:val="-13"/>
          <w:sz w:val="24"/>
          <w:szCs w:val="24"/>
          <w:lang w:val="en-US"/>
        </w:rPr>
      </w:pPr>
      <w:r w:rsidRPr="00846F06">
        <w:rPr>
          <w:rFonts w:ascii="Times New Roman" w:hAnsi="Times New Roman" w:cs="Times New Roman"/>
          <w:b w:val="0"/>
          <w:bCs w:val="0"/>
          <w:spacing w:val="-13"/>
          <w:sz w:val="24"/>
          <w:szCs w:val="24"/>
          <w:lang w:val="en-US"/>
        </w:rPr>
        <w:t>The Class Destructor</w:t>
      </w:r>
    </w:p>
    <w:p w:rsidR="00846F06" w:rsidRPr="00DF439D" w:rsidRDefault="00846F06" w:rsidP="00846F06">
      <w:pPr>
        <w:pStyle w:val="a5"/>
        <w:spacing w:before="0" w:beforeAutospacing="0" w:after="0" w:afterAutospacing="0"/>
        <w:ind w:left="48" w:right="48"/>
        <w:jc w:val="both"/>
        <w:rPr>
          <w:lang w:val="en-US"/>
        </w:rPr>
      </w:pPr>
      <w:r w:rsidRPr="00DF439D">
        <w:rPr>
          <w:lang w:val="en-US"/>
        </w:rPr>
        <w:t>A </w:t>
      </w:r>
      <w:r w:rsidRPr="00DF439D">
        <w:rPr>
          <w:b/>
          <w:bCs/>
          <w:lang w:val="en-US"/>
        </w:rPr>
        <w:t>destructor</w:t>
      </w:r>
      <w:r w:rsidRPr="00DF439D">
        <w:rPr>
          <w:lang w:val="en-US"/>
        </w:rPr>
        <w:t xml:space="preserve"> is a special member function of a class that is executed whenever an object of </w:t>
      </w:r>
      <w:proofErr w:type="spellStart"/>
      <w:r w:rsidRPr="00DF439D">
        <w:rPr>
          <w:lang w:val="en-US"/>
        </w:rPr>
        <w:t>it's</w:t>
      </w:r>
      <w:proofErr w:type="spellEnd"/>
      <w:r w:rsidRPr="00DF439D">
        <w:rPr>
          <w:lang w:val="en-US"/>
        </w:rPr>
        <w:t xml:space="preserve"> class goes out of scope or whenever the delete expression is applied to a pointer to the object of that class.</w:t>
      </w:r>
    </w:p>
    <w:p w:rsidR="00846F06" w:rsidRPr="00DF439D" w:rsidRDefault="00846F06" w:rsidP="00846F06">
      <w:pPr>
        <w:pStyle w:val="a5"/>
        <w:spacing w:before="0" w:beforeAutospacing="0" w:after="0" w:afterAutospacing="0"/>
        <w:ind w:left="48" w:right="48"/>
        <w:jc w:val="both"/>
        <w:rPr>
          <w:lang w:val="en-US"/>
        </w:rPr>
      </w:pPr>
      <w:r w:rsidRPr="00DF439D">
        <w:rPr>
          <w:lang w:val="en-US"/>
        </w:rPr>
        <w:t>A destructor will have exact same name as the class prefixed with a tilde (~) and it can neither return a value nor can it take any parameters. Destructor can be very useful for releasing resources before coming out of the program like closing files, releasing memories etc.</w:t>
      </w:r>
    </w:p>
    <w:p w:rsidR="00846F06" w:rsidRPr="00DF439D" w:rsidRDefault="00846F06" w:rsidP="00846F06">
      <w:pPr>
        <w:pStyle w:val="a5"/>
        <w:spacing w:before="0" w:beforeAutospacing="0" w:after="0" w:afterAutospacing="0"/>
        <w:ind w:left="48" w:right="48"/>
        <w:jc w:val="both"/>
        <w:rPr>
          <w:lang w:val="en-US"/>
        </w:rPr>
      </w:pPr>
      <w:r w:rsidRPr="00DF439D">
        <w:rPr>
          <w:lang w:val="en-US"/>
        </w:rPr>
        <w:t>Following example explains the concept of destructor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com"/>
          <w:rFonts w:ascii="Times New Roman" w:hAnsi="Times New Roman" w:cs="Times New Roman"/>
          <w:sz w:val="24"/>
          <w:szCs w:val="24"/>
          <w:lang w:val="en-US"/>
        </w:rPr>
        <w:t>#include</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&lt;iostream&gt;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using</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namespace</w:t>
      </w:r>
      <w:r w:rsidRPr="00846F06">
        <w:rPr>
          <w:rStyle w:val="pln"/>
          <w:rFonts w:ascii="Times New Roman" w:hAnsi="Times New Roman" w:cs="Times New Roman"/>
          <w:sz w:val="24"/>
          <w:szCs w:val="24"/>
          <w:lang w:val="en-US"/>
        </w:rPr>
        <w:t xml:space="preserve"> std</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class</w:t>
      </w: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public</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setLength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getLength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com"/>
          <w:rFonts w:ascii="Times New Roman" w:hAnsi="Times New Roman" w:cs="Times New Roman"/>
          <w:sz w:val="24"/>
          <w:szCs w:val="24"/>
          <w:lang w:val="en-US"/>
        </w:rPr>
        <w:t>// This is the constructor declaration</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com"/>
          <w:rFonts w:ascii="Times New Roman" w:hAnsi="Times New Roman" w:cs="Times New Roman"/>
          <w:sz w:val="24"/>
          <w:szCs w:val="24"/>
          <w:lang w:val="en-US"/>
        </w:rPr>
        <w:t>// This is the destructor: declaration</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DF439D"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rPr>
      </w:pPr>
      <w:r w:rsidRPr="00846F06">
        <w:rPr>
          <w:rStyle w:val="pln"/>
          <w:rFonts w:ascii="Times New Roman" w:hAnsi="Times New Roman" w:cs="Times New Roman"/>
          <w:sz w:val="24"/>
          <w:szCs w:val="24"/>
          <w:lang w:val="en-US"/>
        </w:rPr>
        <w:t xml:space="preserve">   </w:t>
      </w:r>
      <w:proofErr w:type="spellStart"/>
      <w:r w:rsidRPr="00DF439D">
        <w:rPr>
          <w:rStyle w:val="kwd"/>
          <w:rFonts w:ascii="Times New Roman" w:hAnsi="Times New Roman" w:cs="Times New Roman"/>
          <w:sz w:val="24"/>
          <w:szCs w:val="24"/>
        </w:rPr>
        <w:t>private</w:t>
      </w:r>
      <w:proofErr w:type="spellEnd"/>
      <w:r w:rsidRPr="00DF439D">
        <w:rPr>
          <w:rStyle w:val="pun"/>
          <w:rFonts w:ascii="Times New Roman" w:hAnsi="Times New Roman" w:cs="Times New Roman"/>
          <w:sz w:val="24"/>
          <w:szCs w:val="24"/>
        </w:rPr>
        <w:t>:</w:t>
      </w:r>
    </w:p>
    <w:p w:rsidR="00846F06" w:rsidRPr="00DF439D"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rPr>
      </w:pPr>
      <w:r w:rsidRPr="00DF439D">
        <w:rPr>
          <w:rStyle w:val="pln"/>
          <w:rFonts w:ascii="Times New Roman" w:hAnsi="Times New Roman" w:cs="Times New Roman"/>
          <w:sz w:val="24"/>
          <w:szCs w:val="24"/>
        </w:rPr>
        <w:t xml:space="preserve">      </w:t>
      </w:r>
      <w:proofErr w:type="spellStart"/>
      <w:r w:rsidRPr="00DF439D">
        <w:rPr>
          <w:rStyle w:val="kwd"/>
          <w:rFonts w:ascii="Times New Roman" w:hAnsi="Times New Roman" w:cs="Times New Roman"/>
          <w:sz w:val="24"/>
          <w:szCs w:val="24"/>
        </w:rPr>
        <w:t>double</w:t>
      </w:r>
      <w:proofErr w:type="spellEnd"/>
      <w:r w:rsidRPr="00DF439D">
        <w:rPr>
          <w:rStyle w:val="pln"/>
          <w:rFonts w:ascii="Times New Roman" w:hAnsi="Times New Roman" w:cs="Times New Roman"/>
          <w:sz w:val="24"/>
          <w:szCs w:val="24"/>
        </w:rPr>
        <w:t xml:space="preserve"> </w:t>
      </w:r>
      <w:proofErr w:type="spellStart"/>
      <w:r w:rsidRPr="00DF439D">
        <w:rPr>
          <w:rStyle w:val="pln"/>
          <w:rFonts w:ascii="Times New Roman" w:hAnsi="Times New Roman" w:cs="Times New Roman"/>
          <w:sz w:val="24"/>
          <w:szCs w:val="24"/>
        </w:rPr>
        <w:t>length</w:t>
      </w:r>
      <w:proofErr w:type="spellEnd"/>
      <w:r w:rsidRPr="00DF439D">
        <w:rPr>
          <w:rStyle w:val="pun"/>
          <w:rFonts w:ascii="Times New Roman" w:hAnsi="Times New Roman" w:cs="Times New Roman"/>
          <w:sz w:val="24"/>
          <w:szCs w:val="24"/>
        </w:rPr>
        <w:t>;</w:t>
      </w:r>
    </w:p>
    <w:p w:rsidR="00846F06" w:rsidRPr="00DF439D"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rPr>
      </w:pPr>
      <w:r w:rsidRPr="00DF439D">
        <w:rPr>
          <w:rStyle w:val="pun"/>
          <w:rFonts w:ascii="Times New Roman" w:hAnsi="Times New Roman" w:cs="Times New Roman"/>
          <w:sz w:val="24"/>
          <w:szCs w:val="24"/>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lastRenderedPageBreak/>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com"/>
          <w:rFonts w:ascii="Times New Roman" w:hAnsi="Times New Roman" w:cs="Times New Roman"/>
          <w:sz w:val="24"/>
          <w:szCs w:val="24"/>
          <w:lang w:val="en-US"/>
        </w:rPr>
        <w:t>// Member functions definitions including constructor</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kwd"/>
          <w:rFonts w:ascii="Times New Roman" w:hAnsi="Times New Roman" w:cs="Times New Roman"/>
          <w:sz w:val="24"/>
          <w:szCs w:val="24"/>
          <w:lang w:val="en-US"/>
        </w:rPr>
        <w:t>void</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cout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"Object is being created"</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endl</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kwd"/>
          <w:rFonts w:ascii="Times New Roman" w:hAnsi="Times New Roman" w:cs="Times New Roman"/>
          <w:sz w:val="24"/>
          <w:szCs w:val="24"/>
          <w:lang w:val="en-US"/>
        </w:rPr>
        <w:t>void</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cout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"Object is being deleted"</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endl</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proofErr w:type="spellStart"/>
      <w:r w:rsidRPr="00846F06">
        <w:rPr>
          <w:rStyle w:val="pln"/>
          <w:rFonts w:ascii="Times New Roman" w:hAnsi="Times New Roman" w:cs="Times New Roman"/>
          <w:sz w:val="24"/>
          <w:szCs w:val="24"/>
          <w:lang w:val="en-US"/>
        </w:rPr>
        <w:t>setLength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length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len</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double</w:t>
      </w: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proofErr w:type="spellStart"/>
      <w:r w:rsidRPr="00846F06">
        <w:rPr>
          <w:rStyle w:val="pln"/>
          <w:rFonts w:ascii="Times New Roman" w:hAnsi="Times New Roman" w:cs="Times New Roman"/>
          <w:sz w:val="24"/>
          <w:szCs w:val="24"/>
          <w:lang w:val="en-US"/>
        </w:rPr>
        <w:t>getLength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void</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return</w:t>
      </w:r>
      <w:r w:rsidRPr="00846F06">
        <w:rPr>
          <w:rStyle w:val="pln"/>
          <w:rFonts w:ascii="Times New Roman" w:hAnsi="Times New Roman" w:cs="Times New Roman"/>
          <w:sz w:val="24"/>
          <w:szCs w:val="24"/>
          <w:lang w:val="en-US"/>
        </w:rPr>
        <w:t xml:space="preserve"> length</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com"/>
          <w:rFonts w:ascii="Times New Roman" w:hAnsi="Times New Roman" w:cs="Times New Roman"/>
          <w:sz w:val="24"/>
          <w:szCs w:val="24"/>
          <w:lang w:val="en-US"/>
        </w:rPr>
        <w:t>// Main function for the program</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kwd"/>
          <w:rFonts w:ascii="Times New Roman" w:hAnsi="Times New Roman" w:cs="Times New Roman"/>
          <w:sz w:val="24"/>
          <w:szCs w:val="24"/>
          <w:lang w:val="en-US"/>
        </w:rPr>
        <w:t>int</w:t>
      </w:r>
      <w:r w:rsidRPr="00846F06">
        <w:rPr>
          <w:rStyle w:val="pln"/>
          <w:rFonts w:ascii="Times New Roman" w:hAnsi="Times New Roman" w:cs="Times New Roman"/>
          <w:sz w:val="24"/>
          <w:szCs w:val="24"/>
          <w:lang w:val="en-US"/>
        </w:rPr>
        <w:t xml:space="preserve"> main</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typ"/>
          <w:rFonts w:ascii="Times New Roman" w:hAnsi="Times New Roman" w:cs="Times New Roman"/>
          <w:sz w:val="24"/>
          <w:szCs w:val="24"/>
          <w:lang w:val="en-US"/>
        </w:rPr>
        <w:t>Line</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line</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com"/>
          <w:rFonts w:ascii="Times New Roman" w:hAnsi="Times New Roman" w:cs="Times New Roman"/>
          <w:sz w:val="24"/>
          <w:szCs w:val="24"/>
          <w:lang w:val="en-US"/>
        </w:rPr>
        <w:t>// set line length</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setLength</w:t>
      </w:r>
      <w:proofErr w:type="spellEnd"/>
      <w:r w:rsidRPr="00846F06">
        <w:rPr>
          <w:rStyle w:val="pun"/>
          <w:rFonts w:ascii="Times New Roman" w:hAnsi="Times New Roman" w:cs="Times New Roman"/>
          <w:sz w:val="24"/>
          <w:szCs w:val="24"/>
          <w:lang w:val="en-US"/>
        </w:rPr>
        <w:t>(</w:t>
      </w:r>
      <w:r w:rsidRPr="00846F06">
        <w:rPr>
          <w:rStyle w:val="lit"/>
          <w:rFonts w:ascii="Times New Roman" w:hAnsi="Times New Roman" w:cs="Times New Roman"/>
          <w:sz w:val="24"/>
          <w:szCs w:val="24"/>
          <w:lang w:val="en-US"/>
        </w:rPr>
        <w:t>6.0</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cout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r w:rsidRPr="00846F06">
        <w:rPr>
          <w:rStyle w:val="str"/>
          <w:rFonts w:ascii="Times New Roman" w:hAnsi="Times New Roman" w:cs="Times New Roman"/>
          <w:sz w:val="24"/>
          <w:szCs w:val="24"/>
          <w:lang w:val="en-US"/>
        </w:rPr>
        <w:t>"Length of line : "</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r w:rsidRPr="00846F06">
        <w:rPr>
          <w:rStyle w:val="pln"/>
          <w:rFonts w:ascii="Times New Roman" w:hAnsi="Times New Roman" w:cs="Times New Roman"/>
          <w:sz w:val="24"/>
          <w:szCs w:val="24"/>
          <w:lang w:val="en-US"/>
        </w:rPr>
        <w:t xml:space="preserve"> </w:t>
      </w:r>
      <w:proofErr w:type="spellStart"/>
      <w:r w:rsidRPr="00846F06">
        <w:rPr>
          <w:rStyle w:val="pln"/>
          <w:rFonts w:ascii="Times New Roman" w:hAnsi="Times New Roman" w:cs="Times New Roman"/>
          <w:sz w:val="24"/>
          <w:szCs w:val="24"/>
          <w:lang w:val="en-US"/>
        </w:rPr>
        <w:t>line</w:t>
      </w:r>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getLength</w:t>
      </w:r>
      <w:proofErr w:type="spellEnd"/>
      <w:r w:rsidRPr="00846F06">
        <w:rPr>
          <w:rStyle w:val="pun"/>
          <w:rFonts w:ascii="Times New Roman" w:hAnsi="Times New Roman" w:cs="Times New Roman"/>
          <w:sz w:val="24"/>
          <w:szCs w:val="24"/>
          <w:lang w:val="en-US"/>
        </w:rPr>
        <w:t>()</w:t>
      </w:r>
      <w:r w:rsidRPr="00846F06">
        <w:rPr>
          <w:rStyle w:val="pln"/>
          <w:rFonts w:ascii="Times New Roman" w:hAnsi="Times New Roman" w:cs="Times New Roman"/>
          <w:sz w:val="24"/>
          <w:szCs w:val="24"/>
          <w:lang w:val="en-US"/>
        </w:rPr>
        <w:t xml:space="preserve"> </w:t>
      </w:r>
      <w:r w:rsidRPr="00846F06">
        <w:rPr>
          <w:rStyle w:val="pun"/>
          <w:rFonts w:ascii="Times New Roman" w:hAnsi="Times New Roman" w:cs="Times New Roman"/>
          <w:sz w:val="24"/>
          <w:szCs w:val="24"/>
          <w:lang w:val="en-US"/>
        </w:rPr>
        <w:t>&lt;&lt;</w:t>
      </w:r>
      <w:proofErr w:type="spellStart"/>
      <w:r w:rsidRPr="00846F06">
        <w:rPr>
          <w:rStyle w:val="pln"/>
          <w:rFonts w:ascii="Times New Roman" w:hAnsi="Times New Roman" w:cs="Times New Roman"/>
          <w:sz w:val="24"/>
          <w:szCs w:val="24"/>
          <w:lang w:val="en-US"/>
        </w:rPr>
        <w:t>endl</w:t>
      </w:r>
      <w:proofErr w:type="spellEnd"/>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Style w:val="pln"/>
          <w:rFonts w:ascii="Times New Roman" w:hAnsi="Times New Roman" w:cs="Times New Roman"/>
          <w:sz w:val="24"/>
          <w:szCs w:val="24"/>
          <w:lang w:val="en-US"/>
        </w:rPr>
      </w:pPr>
      <w:r w:rsidRPr="00846F06">
        <w:rPr>
          <w:rStyle w:val="pln"/>
          <w:rFonts w:ascii="Times New Roman" w:hAnsi="Times New Roman" w:cs="Times New Roman"/>
          <w:sz w:val="24"/>
          <w:szCs w:val="24"/>
          <w:lang w:val="en-US"/>
        </w:rPr>
        <w:t xml:space="preserve">   </w:t>
      </w:r>
      <w:r w:rsidRPr="00846F06">
        <w:rPr>
          <w:rStyle w:val="kwd"/>
          <w:rFonts w:ascii="Times New Roman" w:hAnsi="Times New Roman" w:cs="Times New Roman"/>
          <w:sz w:val="24"/>
          <w:szCs w:val="24"/>
          <w:lang w:val="en-US"/>
        </w:rPr>
        <w:t>return</w:t>
      </w:r>
      <w:r w:rsidRPr="00846F06">
        <w:rPr>
          <w:rStyle w:val="pln"/>
          <w:rFonts w:ascii="Times New Roman" w:hAnsi="Times New Roman" w:cs="Times New Roman"/>
          <w:sz w:val="24"/>
          <w:szCs w:val="24"/>
          <w:lang w:val="en-US"/>
        </w:rPr>
        <w:t xml:space="preserve"> </w:t>
      </w:r>
      <w:r w:rsidRPr="00846F06">
        <w:rPr>
          <w:rStyle w:val="lit"/>
          <w:rFonts w:ascii="Times New Roman" w:hAnsi="Times New Roman" w:cs="Times New Roman"/>
          <w:sz w:val="24"/>
          <w:szCs w:val="24"/>
          <w:lang w:val="en-US"/>
        </w:rPr>
        <w:t>0</w:t>
      </w:r>
      <w:r w:rsidRPr="00846F06">
        <w:rPr>
          <w:rStyle w:val="pun"/>
          <w:rFonts w:ascii="Times New Roman" w:hAnsi="Times New Roman" w:cs="Times New Roman"/>
          <w:sz w:val="24"/>
          <w:szCs w:val="24"/>
          <w:lang w:val="en-US"/>
        </w:rPr>
        <w:t>;</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EEEEEE"/>
        <w:jc w:val="both"/>
        <w:rPr>
          <w:rFonts w:ascii="Times New Roman" w:hAnsi="Times New Roman" w:cs="Times New Roman"/>
          <w:sz w:val="24"/>
          <w:szCs w:val="24"/>
          <w:lang w:val="en-US"/>
        </w:rPr>
      </w:pPr>
      <w:r w:rsidRPr="00846F06">
        <w:rPr>
          <w:rStyle w:val="pun"/>
          <w:rFonts w:ascii="Times New Roman" w:hAnsi="Times New Roman" w:cs="Times New Roman"/>
          <w:sz w:val="24"/>
          <w:szCs w:val="24"/>
          <w:lang w:val="en-US"/>
        </w:rPr>
        <w:t>}</w:t>
      </w:r>
    </w:p>
    <w:p w:rsidR="00846F06" w:rsidRPr="00DF439D" w:rsidRDefault="00846F06" w:rsidP="00846F06">
      <w:pPr>
        <w:pStyle w:val="a5"/>
        <w:spacing w:before="0" w:beforeAutospacing="0" w:after="0" w:afterAutospacing="0"/>
        <w:ind w:left="48" w:right="48"/>
        <w:jc w:val="both"/>
        <w:rPr>
          <w:lang w:val="en-US"/>
        </w:rPr>
      </w:pPr>
      <w:r w:rsidRPr="00DF439D">
        <w:rPr>
          <w:lang w:val="en-US"/>
        </w:rPr>
        <w:t>When the above code is compiled and executed, it produces the following result −</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Object is being created</w:t>
      </w:r>
    </w:p>
    <w:p w:rsidR="00846F06" w:rsidRPr="00846F06"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lang w:val="en-US"/>
        </w:rPr>
      </w:pPr>
      <w:r w:rsidRPr="00846F06">
        <w:rPr>
          <w:rFonts w:ascii="Times New Roman" w:hAnsi="Times New Roman" w:cs="Times New Roman"/>
          <w:sz w:val="24"/>
          <w:szCs w:val="24"/>
          <w:lang w:val="en-US"/>
        </w:rPr>
        <w:t>Length of line : 6</w:t>
      </w:r>
    </w:p>
    <w:p w:rsidR="00846F06" w:rsidRPr="00DF439D" w:rsidRDefault="00846F06" w:rsidP="00846F06">
      <w:pPr>
        <w:pStyle w:val="HTML"/>
        <w:pBdr>
          <w:top w:val="single" w:sz="4" w:space="3" w:color="D6D6D6"/>
          <w:left w:val="single" w:sz="4" w:space="3" w:color="D6D6D6"/>
          <w:bottom w:val="single" w:sz="4" w:space="3" w:color="D6D6D6"/>
          <w:right w:val="single" w:sz="4" w:space="3" w:color="D6D6D6"/>
        </w:pBdr>
        <w:shd w:val="clear" w:color="auto" w:fill="F1F1F1"/>
        <w:jc w:val="both"/>
        <w:rPr>
          <w:rFonts w:ascii="Times New Roman" w:hAnsi="Times New Roman" w:cs="Times New Roman"/>
          <w:sz w:val="24"/>
          <w:szCs w:val="24"/>
        </w:rPr>
      </w:pPr>
      <w:r w:rsidRPr="00DF439D">
        <w:rPr>
          <w:rFonts w:ascii="Times New Roman" w:hAnsi="Times New Roman" w:cs="Times New Roman"/>
          <w:sz w:val="24"/>
          <w:szCs w:val="24"/>
        </w:rPr>
        <w:t xml:space="preserve">Object is </w:t>
      </w:r>
      <w:proofErr w:type="spellStart"/>
      <w:r w:rsidRPr="00DF439D">
        <w:rPr>
          <w:rFonts w:ascii="Times New Roman" w:hAnsi="Times New Roman" w:cs="Times New Roman"/>
          <w:sz w:val="24"/>
          <w:szCs w:val="24"/>
        </w:rPr>
        <w:t>being</w:t>
      </w:r>
      <w:proofErr w:type="spellEnd"/>
      <w:r w:rsidRPr="00DF439D">
        <w:rPr>
          <w:rFonts w:ascii="Times New Roman" w:hAnsi="Times New Roman" w:cs="Times New Roman"/>
          <w:sz w:val="24"/>
          <w:szCs w:val="24"/>
        </w:rPr>
        <w:t xml:space="preserve"> </w:t>
      </w:r>
      <w:proofErr w:type="spellStart"/>
      <w:r w:rsidRPr="00DF439D">
        <w:rPr>
          <w:rFonts w:ascii="Times New Roman" w:hAnsi="Times New Roman" w:cs="Times New Roman"/>
          <w:sz w:val="24"/>
          <w:szCs w:val="24"/>
        </w:rPr>
        <w:t>deleted</w:t>
      </w:r>
      <w:proofErr w:type="spellEnd"/>
    </w:p>
    <w:p w:rsidR="00846F06" w:rsidRDefault="00846F06" w:rsidP="00846F06">
      <w:pPr>
        <w:spacing w:after="0" w:line="240" w:lineRule="auto"/>
        <w:jc w:val="both"/>
        <w:rPr>
          <w:rFonts w:ascii="Times New Roman" w:hAnsi="Times New Roman" w:cs="Times New Roman"/>
          <w:sz w:val="24"/>
          <w:szCs w:val="24"/>
          <w:lang w:val="et-EE"/>
        </w:rPr>
      </w:pPr>
    </w:p>
    <w:p w:rsidR="002C00E2" w:rsidRDefault="002C00E2" w:rsidP="00CE4F7A">
      <w:pPr>
        <w:jc w:val="both"/>
        <w:rPr>
          <w:rFonts w:ascii="Times New Roman" w:hAnsi="Times New Roman" w:cs="Times New Roman"/>
          <w:b/>
          <w:sz w:val="28"/>
          <w:szCs w:val="28"/>
          <w:lang w:val="en-US"/>
        </w:rPr>
      </w:pPr>
    </w:p>
    <w:p w:rsidR="003D0297" w:rsidRDefault="003D0297" w:rsidP="00CE4F7A">
      <w:pPr>
        <w:jc w:val="both"/>
        <w:rPr>
          <w:rFonts w:ascii="Times New Roman" w:hAnsi="Times New Roman" w:cs="Times New Roman"/>
          <w:b/>
          <w:sz w:val="28"/>
          <w:szCs w:val="28"/>
          <w:lang w:val="en-US"/>
        </w:rPr>
      </w:pPr>
    </w:p>
    <w:p w:rsidR="003D0297" w:rsidRPr="00CE4F7A" w:rsidRDefault="003D0297" w:rsidP="00CE4F7A">
      <w:pPr>
        <w:jc w:val="both"/>
        <w:rPr>
          <w:rFonts w:ascii="Times New Roman" w:hAnsi="Times New Roman" w:cs="Times New Roman"/>
          <w:b/>
          <w:sz w:val="28"/>
          <w:szCs w:val="28"/>
          <w:lang w:val="en-US"/>
        </w:rPr>
      </w:pPr>
    </w:p>
    <w:sectPr w:rsidR="003D0297" w:rsidRPr="00CE4F7A" w:rsidSect="009046B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19F" w:csb1="00000000"/>
  </w:font>
  <w:font w:name="GoudySans-Bold--Identity-H">
    <w:panose1 w:val="00000000000000000000"/>
    <w:charset w:val="CC"/>
    <w:family w:val="auto"/>
    <w:notTrueType/>
    <w:pitch w:val="default"/>
    <w:sig w:usb0="00000201" w:usb1="00000000" w:usb2="00000000" w:usb3="00000000" w:csb0="00000004" w:csb1="00000000"/>
  </w:font>
  <w:font w:name="Segoe UI">
    <w:panose1 w:val="020B0502040204020203"/>
    <w:charset w:val="CC"/>
    <w:family w:val="swiss"/>
    <w:pitch w:val="variable"/>
    <w:sig w:usb0="E10022FF" w:usb1="C000E47F" w:usb2="00000029" w:usb3="00000000" w:csb0="000001DF" w:csb1="00000000"/>
  </w:font>
  <w:font w:name="Helvetica">
    <w:panose1 w:val="020B0604020202030204"/>
    <w:charset w:val="00"/>
    <w:family w:val="swiss"/>
    <w:pitch w:val="variable"/>
    <w:sig w:usb0="00000007" w:usb1="00000000" w:usb2="00000000" w:usb3="00000000" w:csb0="00000093"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057D"/>
    <w:multiLevelType w:val="multilevel"/>
    <w:tmpl w:val="5A3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C6A30"/>
    <w:multiLevelType w:val="multilevel"/>
    <w:tmpl w:val="E5D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044C0"/>
    <w:multiLevelType w:val="multilevel"/>
    <w:tmpl w:val="F08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01C69"/>
    <w:multiLevelType w:val="multilevel"/>
    <w:tmpl w:val="5B52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621FA9"/>
    <w:multiLevelType w:val="hybridMultilevel"/>
    <w:tmpl w:val="AAF29D2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nsid w:val="150926E5"/>
    <w:multiLevelType w:val="hybridMultilevel"/>
    <w:tmpl w:val="C6703AC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nsid w:val="15E4051A"/>
    <w:multiLevelType w:val="multilevel"/>
    <w:tmpl w:val="E01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81E9E"/>
    <w:multiLevelType w:val="hybridMultilevel"/>
    <w:tmpl w:val="90F6D1E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8">
    <w:nsid w:val="1A3D5BAE"/>
    <w:multiLevelType w:val="hybridMultilevel"/>
    <w:tmpl w:val="DB861F9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1F251502"/>
    <w:multiLevelType w:val="hybridMultilevel"/>
    <w:tmpl w:val="2BE8EA7A"/>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
    <w:nsid w:val="202F73EE"/>
    <w:multiLevelType w:val="multilevel"/>
    <w:tmpl w:val="E5AC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503017"/>
    <w:multiLevelType w:val="multilevel"/>
    <w:tmpl w:val="AEA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2E259F"/>
    <w:multiLevelType w:val="multilevel"/>
    <w:tmpl w:val="D9B4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D90518"/>
    <w:multiLevelType w:val="multilevel"/>
    <w:tmpl w:val="48F2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A4DF9"/>
    <w:multiLevelType w:val="multilevel"/>
    <w:tmpl w:val="0DF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D759E"/>
    <w:multiLevelType w:val="multilevel"/>
    <w:tmpl w:val="098C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E9415C"/>
    <w:multiLevelType w:val="multilevel"/>
    <w:tmpl w:val="33C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EC36D9"/>
    <w:multiLevelType w:val="multilevel"/>
    <w:tmpl w:val="A32EA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F92BC3"/>
    <w:multiLevelType w:val="hybridMultilevel"/>
    <w:tmpl w:val="22B49EF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9">
    <w:nsid w:val="3BE74446"/>
    <w:multiLevelType w:val="multilevel"/>
    <w:tmpl w:val="F1B0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6D2F65"/>
    <w:multiLevelType w:val="multilevel"/>
    <w:tmpl w:val="CEF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C678D4"/>
    <w:multiLevelType w:val="multilevel"/>
    <w:tmpl w:val="7A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0870ED"/>
    <w:multiLevelType w:val="multilevel"/>
    <w:tmpl w:val="296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F36150"/>
    <w:multiLevelType w:val="multilevel"/>
    <w:tmpl w:val="D20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5532F8"/>
    <w:multiLevelType w:val="multilevel"/>
    <w:tmpl w:val="387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DA1C97"/>
    <w:multiLevelType w:val="hybridMultilevel"/>
    <w:tmpl w:val="1B3E766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6">
    <w:nsid w:val="5F260A47"/>
    <w:multiLevelType w:val="multilevel"/>
    <w:tmpl w:val="D02845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0274A7"/>
    <w:multiLevelType w:val="hybridMultilevel"/>
    <w:tmpl w:val="0C72D5A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nsid w:val="62E542EA"/>
    <w:multiLevelType w:val="multilevel"/>
    <w:tmpl w:val="AC7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080303"/>
    <w:multiLevelType w:val="multilevel"/>
    <w:tmpl w:val="82E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E35B7F"/>
    <w:multiLevelType w:val="multilevel"/>
    <w:tmpl w:val="DB86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410BFB"/>
    <w:multiLevelType w:val="multilevel"/>
    <w:tmpl w:val="BB9AB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380112"/>
    <w:multiLevelType w:val="multilevel"/>
    <w:tmpl w:val="5DC8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F075BB"/>
    <w:multiLevelType w:val="multilevel"/>
    <w:tmpl w:val="C3D6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CE13C2"/>
    <w:multiLevelType w:val="multilevel"/>
    <w:tmpl w:val="6EDC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5A746F"/>
    <w:multiLevelType w:val="hybridMultilevel"/>
    <w:tmpl w:val="D02A7E8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6">
    <w:nsid w:val="73357DC2"/>
    <w:multiLevelType w:val="multilevel"/>
    <w:tmpl w:val="955C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9A3D72"/>
    <w:multiLevelType w:val="multilevel"/>
    <w:tmpl w:val="2356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375382"/>
    <w:multiLevelType w:val="multilevel"/>
    <w:tmpl w:val="B7A6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D60651"/>
    <w:multiLevelType w:val="multilevel"/>
    <w:tmpl w:val="E87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866C09"/>
    <w:multiLevelType w:val="multilevel"/>
    <w:tmpl w:val="BBB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2468DB"/>
    <w:multiLevelType w:val="hybridMultilevel"/>
    <w:tmpl w:val="ED5C95B2"/>
    <w:lvl w:ilvl="0" w:tplc="7B9C8A6C">
      <w:start w:val="1"/>
      <w:numFmt w:val="bullet"/>
      <w:lvlText w:val="•"/>
      <w:lvlJc w:val="left"/>
      <w:pPr>
        <w:tabs>
          <w:tab w:val="num" w:pos="720"/>
        </w:tabs>
        <w:ind w:left="720" w:hanging="360"/>
      </w:pPr>
      <w:rPr>
        <w:rFonts w:ascii="Times New Roman" w:hAnsi="Times New Roman" w:hint="default"/>
      </w:rPr>
    </w:lvl>
    <w:lvl w:ilvl="1" w:tplc="EB166170">
      <w:start w:val="114"/>
      <w:numFmt w:val="bullet"/>
      <w:lvlText w:val="–"/>
      <w:lvlJc w:val="left"/>
      <w:pPr>
        <w:tabs>
          <w:tab w:val="num" w:pos="1440"/>
        </w:tabs>
        <w:ind w:left="1440" w:hanging="360"/>
      </w:pPr>
      <w:rPr>
        <w:rFonts w:ascii="Times New Roman" w:hAnsi="Times New Roman" w:hint="default"/>
      </w:rPr>
    </w:lvl>
    <w:lvl w:ilvl="2" w:tplc="86026402" w:tentative="1">
      <w:start w:val="1"/>
      <w:numFmt w:val="bullet"/>
      <w:lvlText w:val="•"/>
      <w:lvlJc w:val="left"/>
      <w:pPr>
        <w:tabs>
          <w:tab w:val="num" w:pos="2160"/>
        </w:tabs>
        <w:ind w:left="2160" w:hanging="360"/>
      </w:pPr>
      <w:rPr>
        <w:rFonts w:ascii="Times New Roman" w:hAnsi="Times New Roman" w:hint="default"/>
      </w:rPr>
    </w:lvl>
    <w:lvl w:ilvl="3" w:tplc="24009750" w:tentative="1">
      <w:start w:val="1"/>
      <w:numFmt w:val="bullet"/>
      <w:lvlText w:val="•"/>
      <w:lvlJc w:val="left"/>
      <w:pPr>
        <w:tabs>
          <w:tab w:val="num" w:pos="2880"/>
        </w:tabs>
        <w:ind w:left="2880" w:hanging="360"/>
      </w:pPr>
      <w:rPr>
        <w:rFonts w:ascii="Times New Roman" w:hAnsi="Times New Roman" w:hint="default"/>
      </w:rPr>
    </w:lvl>
    <w:lvl w:ilvl="4" w:tplc="4740F3C8" w:tentative="1">
      <w:start w:val="1"/>
      <w:numFmt w:val="bullet"/>
      <w:lvlText w:val="•"/>
      <w:lvlJc w:val="left"/>
      <w:pPr>
        <w:tabs>
          <w:tab w:val="num" w:pos="3600"/>
        </w:tabs>
        <w:ind w:left="3600" w:hanging="360"/>
      </w:pPr>
      <w:rPr>
        <w:rFonts w:ascii="Times New Roman" w:hAnsi="Times New Roman" w:hint="default"/>
      </w:rPr>
    </w:lvl>
    <w:lvl w:ilvl="5" w:tplc="F8CC7718" w:tentative="1">
      <w:start w:val="1"/>
      <w:numFmt w:val="bullet"/>
      <w:lvlText w:val="•"/>
      <w:lvlJc w:val="left"/>
      <w:pPr>
        <w:tabs>
          <w:tab w:val="num" w:pos="4320"/>
        </w:tabs>
        <w:ind w:left="4320" w:hanging="360"/>
      </w:pPr>
      <w:rPr>
        <w:rFonts w:ascii="Times New Roman" w:hAnsi="Times New Roman" w:hint="default"/>
      </w:rPr>
    </w:lvl>
    <w:lvl w:ilvl="6" w:tplc="4AFC3B84" w:tentative="1">
      <w:start w:val="1"/>
      <w:numFmt w:val="bullet"/>
      <w:lvlText w:val="•"/>
      <w:lvlJc w:val="left"/>
      <w:pPr>
        <w:tabs>
          <w:tab w:val="num" w:pos="5040"/>
        </w:tabs>
        <w:ind w:left="5040" w:hanging="360"/>
      </w:pPr>
      <w:rPr>
        <w:rFonts w:ascii="Times New Roman" w:hAnsi="Times New Roman" w:hint="default"/>
      </w:rPr>
    </w:lvl>
    <w:lvl w:ilvl="7" w:tplc="A12A54D2" w:tentative="1">
      <w:start w:val="1"/>
      <w:numFmt w:val="bullet"/>
      <w:lvlText w:val="•"/>
      <w:lvlJc w:val="left"/>
      <w:pPr>
        <w:tabs>
          <w:tab w:val="num" w:pos="5760"/>
        </w:tabs>
        <w:ind w:left="5760" w:hanging="360"/>
      </w:pPr>
      <w:rPr>
        <w:rFonts w:ascii="Times New Roman" w:hAnsi="Times New Roman" w:hint="default"/>
      </w:rPr>
    </w:lvl>
    <w:lvl w:ilvl="8" w:tplc="6E286840"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C075915"/>
    <w:multiLevelType w:val="multilevel"/>
    <w:tmpl w:val="A0B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345172"/>
    <w:multiLevelType w:val="multilevel"/>
    <w:tmpl w:val="AD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C340BD"/>
    <w:multiLevelType w:val="multilevel"/>
    <w:tmpl w:val="AF0C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39"/>
  </w:num>
  <w:num w:numId="4">
    <w:abstractNumId w:val="22"/>
  </w:num>
  <w:num w:numId="5">
    <w:abstractNumId w:val="0"/>
  </w:num>
  <w:num w:numId="6">
    <w:abstractNumId w:val="20"/>
  </w:num>
  <w:num w:numId="7">
    <w:abstractNumId w:val="44"/>
  </w:num>
  <w:num w:numId="8">
    <w:abstractNumId w:val="38"/>
  </w:num>
  <w:num w:numId="9">
    <w:abstractNumId w:val="12"/>
  </w:num>
  <w:num w:numId="10">
    <w:abstractNumId w:val="9"/>
  </w:num>
  <w:num w:numId="11">
    <w:abstractNumId w:val="4"/>
  </w:num>
  <w:num w:numId="12">
    <w:abstractNumId w:val="25"/>
  </w:num>
  <w:num w:numId="13">
    <w:abstractNumId w:val="41"/>
  </w:num>
  <w:num w:numId="14">
    <w:abstractNumId w:val="7"/>
  </w:num>
  <w:num w:numId="15">
    <w:abstractNumId w:val="27"/>
  </w:num>
  <w:num w:numId="16">
    <w:abstractNumId w:val="8"/>
  </w:num>
  <w:num w:numId="17">
    <w:abstractNumId w:val="18"/>
  </w:num>
  <w:num w:numId="18">
    <w:abstractNumId w:val="35"/>
  </w:num>
  <w:num w:numId="19">
    <w:abstractNumId w:val="5"/>
  </w:num>
  <w:num w:numId="20">
    <w:abstractNumId w:val="2"/>
  </w:num>
  <w:num w:numId="21">
    <w:abstractNumId w:val="28"/>
  </w:num>
  <w:num w:numId="22">
    <w:abstractNumId w:val="1"/>
  </w:num>
  <w:num w:numId="23">
    <w:abstractNumId w:val="24"/>
  </w:num>
  <w:num w:numId="24">
    <w:abstractNumId w:val="23"/>
  </w:num>
  <w:num w:numId="25">
    <w:abstractNumId w:val="14"/>
  </w:num>
  <w:num w:numId="26">
    <w:abstractNumId w:val="11"/>
  </w:num>
  <w:num w:numId="27">
    <w:abstractNumId w:val="3"/>
  </w:num>
  <w:num w:numId="28">
    <w:abstractNumId w:val="34"/>
  </w:num>
  <w:num w:numId="29">
    <w:abstractNumId w:val="36"/>
  </w:num>
  <w:num w:numId="30">
    <w:abstractNumId w:val="10"/>
  </w:num>
  <w:num w:numId="31">
    <w:abstractNumId w:val="26"/>
  </w:num>
  <w:num w:numId="32">
    <w:abstractNumId w:val="17"/>
  </w:num>
  <w:num w:numId="33">
    <w:abstractNumId w:val="31"/>
  </w:num>
  <w:num w:numId="34">
    <w:abstractNumId w:val="19"/>
  </w:num>
  <w:num w:numId="35">
    <w:abstractNumId w:val="29"/>
  </w:num>
  <w:num w:numId="36">
    <w:abstractNumId w:val="32"/>
  </w:num>
  <w:num w:numId="37">
    <w:abstractNumId w:val="40"/>
  </w:num>
  <w:num w:numId="38">
    <w:abstractNumId w:val="42"/>
  </w:num>
  <w:num w:numId="39">
    <w:abstractNumId w:val="15"/>
  </w:num>
  <w:num w:numId="40">
    <w:abstractNumId w:val="33"/>
  </w:num>
  <w:num w:numId="41">
    <w:abstractNumId w:val="13"/>
  </w:num>
  <w:num w:numId="42">
    <w:abstractNumId w:val="30"/>
  </w:num>
  <w:num w:numId="43">
    <w:abstractNumId w:val="37"/>
  </w:num>
  <w:num w:numId="44">
    <w:abstractNumId w:val="43"/>
  </w:num>
  <w:num w:numId="45">
    <w:abstractNumId w:val="16"/>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useFELayout/>
  </w:compat>
  <w:rsids>
    <w:rsidRoot w:val="00844E6D"/>
    <w:rsid w:val="000322B6"/>
    <w:rsid w:val="00040BED"/>
    <w:rsid w:val="00071846"/>
    <w:rsid w:val="00073295"/>
    <w:rsid w:val="00081803"/>
    <w:rsid w:val="000837F5"/>
    <w:rsid w:val="0009196D"/>
    <w:rsid w:val="000C66E6"/>
    <w:rsid w:val="000D1B38"/>
    <w:rsid w:val="000D25A3"/>
    <w:rsid w:val="000F41B3"/>
    <w:rsid w:val="001036FE"/>
    <w:rsid w:val="00103BED"/>
    <w:rsid w:val="001102C6"/>
    <w:rsid w:val="00115625"/>
    <w:rsid w:val="001257B5"/>
    <w:rsid w:val="001309E3"/>
    <w:rsid w:val="0014087C"/>
    <w:rsid w:val="00141EEA"/>
    <w:rsid w:val="001634E0"/>
    <w:rsid w:val="00164E21"/>
    <w:rsid w:val="001C2E0E"/>
    <w:rsid w:val="001E6768"/>
    <w:rsid w:val="001F01EB"/>
    <w:rsid w:val="001F401F"/>
    <w:rsid w:val="00242861"/>
    <w:rsid w:val="0026651D"/>
    <w:rsid w:val="00297634"/>
    <w:rsid w:val="002A6015"/>
    <w:rsid w:val="002B7223"/>
    <w:rsid w:val="002C00E2"/>
    <w:rsid w:val="00300425"/>
    <w:rsid w:val="00313161"/>
    <w:rsid w:val="00313BE2"/>
    <w:rsid w:val="00317AAF"/>
    <w:rsid w:val="00331101"/>
    <w:rsid w:val="00361B62"/>
    <w:rsid w:val="003921D5"/>
    <w:rsid w:val="003A1B24"/>
    <w:rsid w:val="003B6580"/>
    <w:rsid w:val="003C592A"/>
    <w:rsid w:val="003D0297"/>
    <w:rsid w:val="003D464E"/>
    <w:rsid w:val="004338B5"/>
    <w:rsid w:val="00440F58"/>
    <w:rsid w:val="00493FE0"/>
    <w:rsid w:val="00495772"/>
    <w:rsid w:val="004F3D76"/>
    <w:rsid w:val="00517F58"/>
    <w:rsid w:val="00535758"/>
    <w:rsid w:val="00564E3E"/>
    <w:rsid w:val="0057356F"/>
    <w:rsid w:val="00576294"/>
    <w:rsid w:val="00590BF3"/>
    <w:rsid w:val="005B133E"/>
    <w:rsid w:val="00606AD4"/>
    <w:rsid w:val="00631C08"/>
    <w:rsid w:val="006410DA"/>
    <w:rsid w:val="006646CA"/>
    <w:rsid w:val="00670F01"/>
    <w:rsid w:val="0067111F"/>
    <w:rsid w:val="006945C1"/>
    <w:rsid w:val="006D2405"/>
    <w:rsid w:val="006E78E1"/>
    <w:rsid w:val="006F1038"/>
    <w:rsid w:val="006F2E67"/>
    <w:rsid w:val="00704E2E"/>
    <w:rsid w:val="00710A8C"/>
    <w:rsid w:val="00716361"/>
    <w:rsid w:val="007231F6"/>
    <w:rsid w:val="00744727"/>
    <w:rsid w:val="00777160"/>
    <w:rsid w:val="007B126B"/>
    <w:rsid w:val="007B2BA4"/>
    <w:rsid w:val="007E62F1"/>
    <w:rsid w:val="007F598B"/>
    <w:rsid w:val="00844E6D"/>
    <w:rsid w:val="00846F06"/>
    <w:rsid w:val="008705A0"/>
    <w:rsid w:val="00876551"/>
    <w:rsid w:val="008769FC"/>
    <w:rsid w:val="0088385C"/>
    <w:rsid w:val="008869AF"/>
    <w:rsid w:val="00887571"/>
    <w:rsid w:val="008A7716"/>
    <w:rsid w:val="008C5CFF"/>
    <w:rsid w:val="008F60FA"/>
    <w:rsid w:val="009100E9"/>
    <w:rsid w:val="00912120"/>
    <w:rsid w:val="00923ED9"/>
    <w:rsid w:val="00924A40"/>
    <w:rsid w:val="00927BDE"/>
    <w:rsid w:val="00974069"/>
    <w:rsid w:val="009B0546"/>
    <w:rsid w:val="009B214E"/>
    <w:rsid w:val="009E6734"/>
    <w:rsid w:val="009F1C68"/>
    <w:rsid w:val="00A23A41"/>
    <w:rsid w:val="00A27069"/>
    <w:rsid w:val="00A5043A"/>
    <w:rsid w:val="00AB0ABF"/>
    <w:rsid w:val="00AB3BA9"/>
    <w:rsid w:val="00B11D15"/>
    <w:rsid w:val="00B41D3C"/>
    <w:rsid w:val="00BA3E76"/>
    <w:rsid w:val="00BB0B47"/>
    <w:rsid w:val="00BB6D1B"/>
    <w:rsid w:val="00BC435C"/>
    <w:rsid w:val="00BE3F9C"/>
    <w:rsid w:val="00BF4BC1"/>
    <w:rsid w:val="00C12636"/>
    <w:rsid w:val="00C27131"/>
    <w:rsid w:val="00C35229"/>
    <w:rsid w:val="00C40D23"/>
    <w:rsid w:val="00C532DC"/>
    <w:rsid w:val="00C537AE"/>
    <w:rsid w:val="00C96496"/>
    <w:rsid w:val="00C976FD"/>
    <w:rsid w:val="00CD0ECD"/>
    <w:rsid w:val="00CE4F7A"/>
    <w:rsid w:val="00D05E7E"/>
    <w:rsid w:val="00D2081A"/>
    <w:rsid w:val="00D313F3"/>
    <w:rsid w:val="00D5246A"/>
    <w:rsid w:val="00D671E0"/>
    <w:rsid w:val="00DA0C84"/>
    <w:rsid w:val="00DB576E"/>
    <w:rsid w:val="00DD716E"/>
    <w:rsid w:val="00E011D9"/>
    <w:rsid w:val="00E13B18"/>
    <w:rsid w:val="00E35CA7"/>
    <w:rsid w:val="00E66A5C"/>
    <w:rsid w:val="00E83A9B"/>
    <w:rsid w:val="00E91B33"/>
    <w:rsid w:val="00EA0400"/>
    <w:rsid w:val="00EC0984"/>
    <w:rsid w:val="00F15E06"/>
    <w:rsid w:val="00F17A78"/>
    <w:rsid w:val="00F206A4"/>
    <w:rsid w:val="00F36BBA"/>
    <w:rsid w:val="00F410B2"/>
    <w:rsid w:val="00F607DE"/>
    <w:rsid w:val="00F67C3C"/>
    <w:rsid w:val="00F740C3"/>
    <w:rsid w:val="00F9162F"/>
    <w:rsid w:val="00F94DE9"/>
    <w:rsid w:val="00FB3777"/>
    <w:rsid w:val="00FE1E1A"/>
    <w:rsid w:val="00FE76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43A"/>
  </w:style>
  <w:style w:type="paragraph" w:styleId="1">
    <w:name w:val="heading 1"/>
    <w:basedOn w:val="a"/>
    <w:link w:val="10"/>
    <w:uiPriority w:val="9"/>
    <w:qFormat/>
    <w:rsid w:val="00844E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040B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44E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4E6D"/>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semiHidden/>
    <w:rsid w:val="00844E6D"/>
    <w:rPr>
      <w:rFonts w:asciiTheme="majorHAnsi" w:eastAsiaTheme="majorEastAsia" w:hAnsiTheme="majorHAnsi" w:cstheme="majorBidi"/>
      <w:b/>
      <w:bCs/>
      <w:color w:val="4F81BD" w:themeColor="accent1"/>
    </w:rPr>
  </w:style>
  <w:style w:type="character" w:styleId="a3">
    <w:name w:val="Hyperlink"/>
    <w:basedOn w:val="a0"/>
    <w:uiPriority w:val="99"/>
    <w:unhideWhenUsed/>
    <w:rsid w:val="00844E6D"/>
    <w:rPr>
      <w:color w:val="0000FF"/>
      <w:u w:val="single"/>
    </w:rPr>
  </w:style>
  <w:style w:type="character" w:styleId="a4">
    <w:name w:val="Strong"/>
    <w:basedOn w:val="a0"/>
    <w:uiPriority w:val="22"/>
    <w:qFormat/>
    <w:rsid w:val="00844E6D"/>
    <w:rPr>
      <w:b/>
      <w:bCs/>
    </w:rPr>
  </w:style>
  <w:style w:type="paragraph" w:styleId="a5">
    <w:name w:val="Normal (Web)"/>
    <w:basedOn w:val="a"/>
    <w:uiPriority w:val="99"/>
    <w:unhideWhenUsed/>
    <w:rsid w:val="00844E6D"/>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844E6D"/>
    <w:pPr>
      <w:spacing w:after="0" w:line="240" w:lineRule="auto"/>
      <w:ind w:left="720" w:hanging="86"/>
      <w:contextualSpacing/>
      <w:jc w:val="right"/>
    </w:pPr>
    <w:rPr>
      <w:rFonts w:ascii="Calibri" w:eastAsia="Calibri" w:hAnsi="Calibri" w:cs="Times New Roman"/>
      <w:lang w:val="en-US" w:eastAsia="en-US"/>
    </w:rPr>
  </w:style>
  <w:style w:type="paragraph" w:styleId="a7">
    <w:name w:val="Balloon Text"/>
    <w:basedOn w:val="a"/>
    <w:link w:val="a8"/>
    <w:uiPriority w:val="99"/>
    <w:semiHidden/>
    <w:unhideWhenUsed/>
    <w:rsid w:val="00E011D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11D9"/>
    <w:rPr>
      <w:rFonts w:ascii="Tahoma" w:hAnsi="Tahoma" w:cs="Tahoma"/>
      <w:sz w:val="16"/>
      <w:szCs w:val="16"/>
    </w:rPr>
  </w:style>
  <w:style w:type="character" w:customStyle="1" w:styleId="20">
    <w:name w:val="Заголовок 2 Знак"/>
    <w:basedOn w:val="a0"/>
    <w:link w:val="2"/>
    <w:uiPriority w:val="9"/>
    <w:rsid w:val="00040BED"/>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04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040BED"/>
    <w:rPr>
      <w:rFonts w:ascii="Courier New" w:eastAsia="Times New Roman" w:hAnsi="Courier New" w:cs="Courier New"/>
      <w:sz w:val="20"/>
      <w:szCs w:val="20"/>
    </w:rPr>
  </w:style>
  <w:style w:type="character" w:customStyle="1" w:styleId="com">
    <w:name w:val="com"/>
    <w:basedOn w:val="a0"/>
    <w:rsid w:val="00040BED"/>
  </w:style>
  <w:style w:type="character" w:customStyle="1" w:styleId="pln">
    <w:name w:val="pln"/>
    <w:basedOn w:val="a0"/>
    <w:rsid w:val="00040BED"/>
  </w:style>
  <w:style w:type="character" w:customStyle="1" w:styleId="str">
    <w:name w:val="str"/>
    <w:basedOn w:val="a0"/>
    <w:rsid w:val="00040BED"/>
  </w:style>
  <w:style w:type="character" w:customStyle="1" w:styleId="kwd">
    <w:name w:val="kwd"/>
    <w:basedOn w:val="a0"/>
    <w:rsid w:val="00040BED"/>
  </w:style>
  <w:style w:type="character" w:customStyle="1" w:styleId="pun">
    <w:name w:val="pun"/>
    <w:basedOn w:val="a0"/>
    <w:rsid w:val="00040BED"/>
  </w:style>
  <w:style w:type="character" w:customStyle="1" w:styleId="lit">
    <w:name w:val="lit"/>
    <w:basedOn w:val="a0"/>
    <w:rsid w:val="00040BED"/>
  </w:style>
  <w:style w:type="paragraph" w:styleId="a9">
    <w:name w:val="Title"/>
    <w:basedOn w:val="a"/>
    <w:link w:val="aa"/>
    <w:qFormat/>
    <w:rsid w:val="00313BE2"/>
    <w:pPr>
      <w:spacing w:after="0" w:line="240" w:lineRule="auto"/>
      <w:ind w:firstLine="567"/>
      <w:jc w:val="center"/>
    </w:pPr>
    <w:rPr>
      <w:rFonts w:ascii="Times New Roman" w:eastAsia="Times New Roman" w:hAnsi="Times New Roman" w:cs="Times New Roman"/>
      <w:b/>
      <w:bCs/>
      <w:noProof/>
      <w:sz w:val="28"/>
      <w:szCs w:val="24"/>
      <w:u w:val="single"/>
      <w:lang w:eastAsia="en-US"/>
    </w:rPr>
  </w:style>
  <w:style w:type="character" w:customStyle="1" w:styleId="aa">
    <w:name w:val="Название Знак"/>
    <w:basedOn w:val="a0"/>
    <w:link w:val="a9"/>
    <w:rsid w:val="00313BE2"/>
    <w:rPr>
      <w:rFonts w:ascii="Times New Roman" w:eastAsia="Times New Roman" w:hAnsi="Times New Roman" w:cs="Times New Roman"/>
      <w:b/>
      <w:bCs/>
      <w:noProof/>
      <w:sz w:val="28"/>
      <w:szCs w:val="24"/>
      <w:u w:val="single"/>
      <w:lang w:eastAsia="en-US"/>
    </w:rPr>
  </w:style>
  <w:style w:type="paragraph" w:styleId="ab">
    <w:name w:val="Body Text Indent"/>
    <w:basedOn w:val="a"/>
    <w:link w:val="ac"/>
    <w:rsid w:val="00BF4BC1"/>
    <w:pPr>
      <w:spacing w:after="0" w:line="240" w:lineRule="auto"/>
      <w:ind w:firstLine="567"/>
      <w:jc w:val="both"/>
    </w:pPr>
    <w:rPr>
      <w:rFonts w:ascii="Times New Roman" w:eastAsia="Times New Roman" w:hAnsi="Times New Roman" w:cs="Times New Roman"/>
      <w:sz w:val="28"/>
      <w:szCs w:val="20"/>
      <w:lang w:val="uk-UA" w:eastAsia="en-US"/>
    </w:rPr>
  </w:style>
  <w:style w:type="character" w:customStyle="1" w:styleId="ac">
    <w:name w:val="Основной текст с отступом Знак"/>
    <w:basedOn w:val="a0"/>
    <w:link w:val="ab"/>
    <w:rsid w:val="00BF4BC1"/>
    <w:rPr>
      <w:rFonts w:ascii="Times New Roman" w:eastAsia="Times New Roman" w:hAnsi="Times New Roman" w:cs="Times New Roman"/>
      <w:sz w:val="28"/>
      <w:szCs w:val="20"/>
      <w:lang w:val="uk-UA" w:eastAsia="en-US"/>
    </w:rPr>
  </w:style>
  <w:style w:type="character" w:styleId="ad">
    <w:name w:val="Emphasis"/>
    <w:basedOn w:val="a0"/>
    <w:uiPriority w:val="20"/>
    <w:qFormat/>
    <w:rsid w:val="004338B5"/>
    <w:rPr>
      <w:i/>
      <w:iCs/>
    </w:rPr>
  </w:style>
  <w:style w:type="paragraph" w:customStyle="1" w:styleId="Default">
    <w:name w:val="Default"/>
    <w:rsid w:val="007F598B"/>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customStyle="1" w:styleId="skimlinks-unlinked">
    <w:name w:val="skimlinks-unlinked"/>
    <w:basedOn w:val="a0"/>
    <w:rsid w:val="00590BF3"/>
  </w:style>
  <w:style w:type="character" w:customStyle="1" w:styleId="typ">
    <w:name w:val="typ"/>
    <w:basedOn w:val="a0"/>
    <w:rsid w:val="001036FE"/>
  </w:style>
</w:styles>
</file>

<file path=word/webSettings.xml><?xml version="1.0" encoding="utf-8"?>
<w:webSettings xmlns:r="http://schemas.openxmlformats.org/officeDocument/2006/relationships" xmlns:w="http://schemas.openxmlformats.org/wordprocessingml/2006/main">
  <w:divs>
    <w:div w:id="402677852">
      <w:bodyDiv w:val="1"/>
      <w:marLeft w:val="0"/>
      <w:marRight w:val="0"/>
      <w:marTop w:val="0"/>
      <w:marBottom w:val="0"/>
      <w:divBdr>
        <w:top w:val="none" w:sz="0" w:space="0" w:color="auto"/>
        <w:left w:val="none" w:sz="0" w:space="0" w:color="auto"/>
        <w:bottom w:val="none" w:sz="0" w:space="0" w:color="auto"/>
        <w:right w:val="none" w:sz="0" w:space="0" w:color="auto"/>
      </w:divBdr>
    </w:div>
    <w:div w:id="731124988">
      <w:bodyDiv w:val="1"/>
      <w:marLeft w:val="0"/>
      <w:marRight w:val="0"/>
      <w:marTop w:val="0"/>
      <w:marBottom w:val="0"/>
      <w:divBdr>
        <w:top w:val="none" w:sz="0" w:space="0" w:color="auto"/>
        <w:left w:val="none" w:sz="0" w:space="0" w:color="auto"/>
        <w:bottom w:val="none" w:sz="0" w:space="0" w:color="auto"/>
        <w:right w:val="none" w:sz="0" w:space="0" w:color="auto"/>
      </w:divBdr>
    </w:div>
    <w:div w:id="1029915400">
      <w:bodyDiv w:val="1"/>
      <w:marLeft w:val="0"/>
      <w:marRight w:val="0"/>
      <w:marTop w:val="0"/>
      <w:marBottom w:val="0"/>
      <w:divBdr>
        <w:top w:val="none" w:sz="0" w:space="0" w:color="auto"/>
        <w:left w:val="none" w:sz="0" w:space="0" w:color="auto"/>
        <w:bottom w:val="none" w:sz="0" w:space="0" w:color="auto"/>
        <w:right w:val="none" w:sz="0" w:space="0" w:color="auto"/>
      </w:divBdr>
    </w:div>
    <w:div w:id="1302269669">
      <w:bodyDiv w:val="1"/>
      <w:marLeft w:val="0"/>
      <w:marRight w:val="0"/>
      <w:marTop w:val="0"/>
      <w:marBottom w:val="0"/>
      <w:divBdr>
        <w:top w:val="none" w:sz="0" w:space="0" w:color="auto"/>
        <w:left w:val="none" w:sz="0" w:space="0" w:color="auto"/>
        <w:bottom w:val="none" w:sz="0" w:space="0" w:color="auto"/>
        <w:right w:val="none" w:sz="0" w:space="0" w:color="auto"/>
      </w:divBdr>
    </w:div>
    <w:div w:id="1420129863">
      <w:bodyDiv w:val="1"/>
      <w:marLeft w:val="0"/>
      <w:marRight w:val="0"/>
      <w:marTop w:val="0"/>
      <w:marBottom w:val="0"/>
      <w:divBdr>
        <w:top w:val="none" w:sz="0" w:space="0" w:color="auto"/>
        <w:left w:val="none" w:sz="0" w:space="0" w:color="auto"/>
        <w:bottom w:val="none" w:sz="0" w:space="0" w:color="auto"/>
        <w:right w:val="none" w:sz="0" w:space="0" w:color="auto"/>
      </w:divBdr>
    </w:div>
    <w:div w:id="1581789412">
      <w:bodyDiv w:val="1"/>
      <w:marLeft w:val="0"/>
      <w:marRight w:val="0"/>
      <w:marTop w:val="0"/>
      <w:marBottom w:val="0"/>
      <w:divBdr>
        <w:top w:val="none" w:sz="0" w:space="0" w:color="auto"/>
        <w:left w:val="none" w:sz="0" w:space="0" w:color="auto"/>
        <w:bottom w:val="none" w:sz="0" w:space="0" w:color="auto"/>
        <w:right w:val="none" w:sz="0" w:space="0" w:color="auto"/>
      </w:divBdr>
    </w:div>
    <w:div w:id="161775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21" Type="http://schemas.openxmlformats.org/officeDocument/2006/relationships/hyperlink" Target="https://www.tutorialspoint.com/cprogramming/nested_if_statements_in_c.htm" TargetMode="External"/><Relationship Id="rId42" Type="http://schemas.openxmlformats.org/officeDocument/2006/relationships/image" Target="media/image9.jpeg"/><Relationship Id="rId47" Type="http://schemas.openxmlformats.org/officeDocument/2006/relationships/oleObject" Target="embeddings/oleObject2.bin"/><Relationship Id="rId63" Type="http://schemas.openxmlformats.org/officeDocument/2006/relationships/hyperlink" Target="http://www.cplusplus.com/EXIT_SUCCESS" TargetMode="External"/><Relationship Id="rId68" Type="http://schemas.openxmlformats.org/officeDocument/2006/relationships/image" Target="media/image17.png"/><Relationship Id="rId84" Type="http://schemas.openxmlformats.org/officeDocument/2006/relationships/oleObject" Target="embeddings/oleObject10.bin"/><Relationship Id="rId89" Type="http://schemas.openxmlformats.org/officeDocument/2006/relationships/image" Target="media/image27.wmf"/><Relationship Id="rId2" Type="http://schemas.openxmlformats.org/officeDocument/2006/relationships/numbering" Target="numbering.xml"/><Relationship Id="rId16" Type="http://schemas.openxmlformats.org/officeDocument/2006/relationships/hyperlink" Target="https://www.tutorialspoint.com/cprogramming/c_sizeof_operator.htm" TargetMode="External"/><Relationship Id="rId29" Type="http://schemas.openxmlformats.org/officeDocument/2006/relationships/hyperlink" Target="http://tpcg.io/0KAp4U" TargetMode="External"/><Relationship Id="rId107" Type="http://schemas.openxmlformats.org/officeDocument/2006/relationships/oleObject" Target="embeddings/oleObject16.bin"/><Relationship Id="rId11" Type="http://schemas.openxmlformats.org/officeDocument/2006/relationships/hyperlink" Target="https://www.tutorialspoint.com/cprogramming/c_arithmetic_operators.htm" TargetMode="External"/><Relationship Id="rId24" Type="http://schemas.openxmlformats.org/officeDocument/2006/relationships/image" Target="media/image3.jpeg"/><Relationship Id="rId32" Type="http://schemas.openxmlformats.org/officeDocument/2006/relationships/hyperlink" Target="https://www.tutorialspoint.com/cprogramming/c_for_loop.htm" TargetMode="External"/><Relationship Id="rId37" Type="http://schemas.openxmlformats.org/officeDocument/2006/relationships/hyperlink" Target="https://www.tutorialspoint.com/cprogramming/c_goto_statement.htm" TargetMode="External"/><Relationship Id="rId40" Type="http://schemas.openxmlformats.org/officeDocument/2006/relationships/image" Target="media/image8.png"/><Relationship Id="rId45" Type="http://schemas.openxmlformats.org/officeDocument/2006/relationships/oleObject" Target="embeddings/oleObject1.bin"/><Relationship Id="rId53" Type="http://schemas.openxmlformats.org/officeDocument/2006/relationships/hyperlink" Target="http://tpcg.io/T4MSFr" TargetMode="External"/><Relationship Id="rId58" Type="http://schemas.openxmlformats.org/officeDocument/2006/relationships/hyperlink" Target="http://www.cplusplus.com/doc/tutorial/functions/" TargetMode="External"/><Relationship Id="rId66" Type="http://schemas.openxmlformats.org/officeDocument/2006/relationships/hyperlink" Target="http://www.cplusplus.com/%3Ccstdlib%3E" TargetMode="External"/><Relationship Id="rId74" Type="http://schemas.openxmlformats.org/officeDocument/2006/relationships/hyperlink" Target="https://www.tutorialspoint.com/cprogramming/c_pointer_to_an_array.htm" TargetMode="External"/><Relationship Id="rId79" Type="http://schemas.openxmlformats.org/officeDocument/2006/relationships/image" Target="media/image22.wmf"/><Relationship Id="rId87" Type="http://schemas.openxmlformats.org/officeDocument/2006/relationships/image" Target="media/image26.wmf"/><Relationship Id="rId102" Type="http://schemas.openxmlformats.org/officeDocument/2006/relationships/hyperlink" Target="http://cdncontribute.geeksforgeeks.org/wp-content/uploads/preprocessors.png" TargetMode="External"/><Relationship Id="rId5" Type="http://schemas.openxmlformats.org/officeDocument/2006/relationships/webSettings" Target="webSettings.xml"/><Relationship Id="rId61" Type="http://schemas.openxmlformats.org/officeDocument/2006/relationships/hyperlink" Target="http://www.cplusplus.com/doc/tutorial/functions/" TargetMode="External"/><Relationship Id="rId82" Type="http://schemas.openxmlformats.org/officeDocument/2006/relationships/oleObject" Target="embeddings/oleObject9.bin"/><Relationship Id="rId90" Type="http://schemas.openxmlformats.org/officeDocument/2006/relationships/oleObject" Target="embeddings/oleObject13.bin"/><Relationship Id="rId95" Type="http://schemas.openxmlformats.org/officeDocument/2006/relationships/hyperlink" Target="https://gist.github.com/hackrio1/20bd70ac3f4b3659baa1175b4cbd29f6/raw/99ab51fd8ff4853ec1bc3e51d478c8e4fbfb4708/bubble-sort.c" TargetMode="External"/><Relationship Id="rId19" Type="http://schemas.openxmlformats.org/officeDocument/2006/relationships/hyperlink" Target="https://www.tutorialspoint.com/cprogramming/if_statement_in_c.htm" TargetMode="External"/><Relationship Id="rId14" Type="http://schemas.openxmlformats.org/officeDocument/2006/relationships/hyperlink" Target="https://www.tutorialspoint.com/cprogramming/c_bitwise_operators.htm" TargetMode="External"/><Relationship Id="rId22" Type="http://schemas.openxmlformats.org/officeDocument/2006/relationships/hyperlink" Target="https://www.tutorialspoint.com/cprogramming/switch_statement_in_c.htm" TargetMode="External"/><Relationship Id="rId27" Type="http://schemas.openxmlformats.org/officeDocument/2006/relationships/hyperlink" Target="http://tpcg.io/iWQk4P" TargetMode="External"/><Relationship Id="rId30" Type="http://schemas.openxmlformats.org/officeDocument/2006/relationships/image" Target="media/image6.jpeg"/><Relationship Id="rId35" Type="http://schemas.openxmlformats.org/officeDocument/2006/relationships/hyperlink" Target="https://www.tutorialspoint.com/cprogramming/c_break_statement.htm" TargetMode="External"/><Relationship Id="rId43" Type="http://schemas.openxmlformats.org/officeDocument/2006/relationships/hyperlink" Target="http://tpcg.io/pVAh6H" TargetMode="External"/><Relationship Id="rId48" Type="http://schemas.openxmlformats.org/officeDocument/2006/relationships/image" Target="media/image12.emf"/><Relationship Id="rId56" Type="http://schemas.openxmlformats.org/officeDocument/2006/relationships/image" Target="media/image14.emf"/><Relationship Id="rId64" Type="http://schemas.openxmlformats.org/officeDocument/2006/relationships/hyperlink" Target="http://www.cplusplus.com/%3Ccstdlib%3E" TargetMode="External"/><Relationship Id="rId69" Type="http://schemas.openxmlformats.org/officeDocument/2006/relationships/image" Target="media/image18.jpeg"/><Relationship Id="rId77" Type="http://schemas.openxmlformats.org/officeDocument/2006/relationships/image" Target="media/image21.wmf"/><Relationship Id="rId100" Type="http://schemas.openxmlformats.org/officeDocument/2006/relationships/hyperlink" Target="http://tpcg.io/WOoGiV" TargetMode="External"/><Relationship Id="rId105" Type="http://schemas.openxmlformats.org/officeDocument/2006/relationships/hyperlink" Target="http://tpcg.io/mQPTlp" TargetMode="External"/><Relationship Id="rId8" Type="http://schemas.openxmlformats.org/officeDocument/2006/relationships/hyperlink" Target="https://developer.apple.com/technologies/tools/" TargetMode="External"/><Relationship Id="rId51" Type="http://schemas.openxmlformats.org/officeDocument/2006/relationships/oleObject" Target="embeddings/oleObject4.bin"/><Relationship Id="rId72" Type="http://schemas.openxmlformats.org/officeDocument/2006/relationships/hyperlink" Target="https://www.tutorialspoint.com/cprogramming/c_passing_arrays_to_functions.htm" TargetMode="External"/><Relationship Id="rId80" Type="http://schemas.openxmlformats.org/officeDocument/2006/relationships/oleObject" Target="embeddings/oleObject8.bin"/><Relationship Id="rId85" Type="http://schemas.openxmlformats.org/officeDocument/2006/relationships/image" Target="media/image25.wmf"/><Relationship Id="rId93" Type="http://schemas.openxmlformats.org/officeDocument/2006/relationships/image" Target="media/image29.wmf"/><Relationship Id="rId98" Type="http://schemas.openxmlformats.org/officeDocument/2006/relationships/hyperlink" Target="http://tpcg.io/7DL5Jk" TargetMode="External"/><Relationship Id="rId3" Type="http://schemas.openxmlformats.org/officeDocument/2006/relationships/styles" Target="styles.xml"/><Relationship Id="rId12" Type="http://schemas.openxmlformats.org/officeDocument/2006/relationships/hyperlink" Target="https://www.tutorialspoint.com/cprogramming/c_relational_operators.htm" TargetMode="External"/><Relationship Id="rId17" Type="http://schemas.openxmlformats.org/officeDocument/2006/relationships/hyperlink" Target="https://www.tutorialspoint.com/cprogramming/c_operators_precedence.htm" TargetMode="External"/><Relationship Id="rId25" Type="http://schemas.openxmlformats.org/officeDocument/2006/relationships/hyperlink" Target="http://tpcg.io/iMjhoV" TargetMode="External"/><Relationship Id="rId33" Type="http://schemas.openxmlformats.org/officeDocument/2006/relationships/hyperlink" Target="https://www.tutorialspoint.com/cprogramming/c_do_while_loop.htm" TargetMode="External"/><Relationship Id="rId38" Type="http://schemas.openxmlformats.org/officeDocument/2006/relationships/image" Target="media/image7.png"/><Relationship Id="rId46" Type="http://schemas.openxmlformats.org/officeDocument/2006/relationships/image" Target="media/image11.emf"/><Relationship Id="rId59" Type="http://schemas.openxmlformats.org/officeDocument/2006/relationships/image" Target="media/image15.png"/><Relationship Id="rId67" Type="http://schemas.openxmlformats.org/officeDocument/2006/relationships/hyperlink" Target="http://www.cplusplus.com/doc/tutorial/functions/" TargetMode="External"/><Relationship Id="rId103" Type="http://schemas.openxmlformats.org/officeDocument/2006/relationships/image" Target="media/image30.png"/><Relationship Id="rId108" Type="http://schemas.openxmlformats.org/officeDocument/2006/relationships/fontTable" Target="fontTable.xml"/><Relationship Id="rId20" Type="http://schemas.openxmlformats.org/officeDocument/2006/relationships/hyperlink" Target="https://www.tutorialspoint.com/cprogramming/if_else_statement_in_c.htm" TargetMode="External"/><Relationship Id="rId41" Type="http://schemas.openxmlformats.org/officeDocument/2006/relationships/hyperlink" Target="http://tpcg.io/Li6I3H" TargetMode="External"/><Relationship Id="rId54" Type="http://schemas.openxmlformats.org/officeDocument/2006/relationships/hyperlink" Target="https://www.tutorialspoint.com/cprogramming/c_function_call_by_value.htm" TargetMode="External"/><Relationship Id="rId62" Type="http://schemas.openxmlformats.org/officeDocument/2006/relationships/hyperlink" Target="http://www.cplusplus.com/doc/tutorial/functions/" TargetMode="External"/><Relationship Id="rId70" Type="http://schemas.openxmlformats.org/officeDocument/2006/relationships/image" Target="media/image19.jpeg"/><Relationship Id="rId75" Type="http://schemas.openxmlformats.org/officeDocument/2006/relationships/image" Target="media/image20.emf"/><Relationship Id="rId83" Type="http://schemas.openxmlformats.org/officeDocument/2006/relationships/image" Target="media/image24.wmf"/><Relationship Id="rId88" Type="http://schemas.openxmlformats.org/officeDocument/2006/relationships/oleObject" Target="embeddings/oleObject12.bin"/><Relationship Id="rId91" Type="http://schemas.openxmlformats.org/officeDocument/2006/relationships/image" Target="media/image28.wmf"/><Relationship Id="rId96" Type="http://schemas.openxmlformats.org/officeDocument/2006/relationships/hyperlink" Target="https://gist.github.com/hackrio1/20bd70ac3f4b3659baa1175b4cbd29f6" TargetMode="Externa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hyperlink" Target="https://www.tutorialspoint.com/cprogramming/c_assignment_operators.htm" TargetMode="External"/><Relationship Id="rId23" Type="http://schemas.openxmlformats.org/officeDocument/2006/relationships/hyperlink" Target="https://www.tutorialspoint.com/cprogramming/nested_switch_statements_in_c.htm" TargetMode="External"/><Relationship Id="rId28" Type="http://schemas.openxmlformats.org/officeDocument/2006/relationships/image" Target="media/image5.jpeg"/><Relationship Id="rId36" Type="http://schemas.openxmlformats.org/officeDocument/2006/relationships/hyperlink" Target="https://www.tutorialspoint.com/cprogramming/c_continue_statement.htm" TargetMode="External"/><Relationship Id="rId49" Type="http://schemas.openxmlformats.org/officeDocument/2006/relationships/oleObject" Target="embeddings/oleObject3.bin"/><Relationship Id="rId57" Type="http://schemas.openxmlformats.org/officeDocument/2006/relationships/oleObject" Target="embeddings/oleObject5.bin"/><Relationship Id="rId106" Type="http://schemas.openxmlformats.org/officeDocument/2006/relationships/image" Target="media/image31.wmf"/><Relationship Id="rId10" Type="http://schemas.openxmlformats.org/officeDocument/2006/relationships/hyperlink" Target="http://tpcg.io/3Ty4QP" TargetMode="External"/><Relationship Id="rId31" Type="http://schemas.openxmlformats.org/officeDocument/2006/relationships/hyperlink" Target="https://www.tutorialspoint.com/cprogramming/c_while_loop.htm" TargetMode="External"/><Relationship Id="rId44" Type="http://schemas.openxmlformats.org/officeDocument/2006/relationships/image" Target="media/image10.emf"/><Relationship Id="rId52" Type="http://schemas.openxmlformats.org/officeDocument/2006/relationships/hyperlink" Target="http://science.sciencemag.org/content/sci/298/5600/1899/F1.medium.gif?width=800&amp;height=600&amp;carousel=1" TargetMode="External"/><Relationship Id="rId60" Type="http://schemas.openxmlformats.org/officeDocument/2006/relationships/image" Target="media/image16.png"/><Relationship Id="rId65" Type="http://schemas.openxmlformats.org/officeDocument/2006/relationships/hyperlink" Target="http://www.cplusplus.com/EXIT_FAILURE" TargetMode="External"/><Relationship Id="rId73" Type="http://schemas.openxmlformats.org/officeDocument/2006/relationships/hyperlink" Target="https://www.tutorialspoint.com/cprogramming/c_return_arrays_from_function.htm" TargetMode="External"/><Relationship Id="rId78" Type="http://schemas.openxmlformats.org/officeDocument/2006/relationships/oleObject" Target="embeddings/oleObject7.bin"/><Relationship Id="rId81" Type="http://schemas.openxmlformats.org/officeDocument/2006/relationships/image" Target="media/image23.wmf"/><Relationship Id="rId86" Type="http://schemas.openxmlformats.org/officeDocument/2006/relationships/oleObject" Target="embeddings/oleObject11.bin"/><Relationship Id="rId94" Type="http://schemas.openxmlformats.org/officeDocument/2006/relationships/oleObject" Target="embeddings/oleObject15.bin"/><Relationship Id="rId99" Type="http://schemas.openxmlformats.org/officeDocument/2006/relationships/hyperlink" Target="http://tpcg.io/1Kk8Zs" TargetMode="External"/><Relationship Id="rId101" Type="http://schemas.openxmlformats.org/officeDocument/2006/relationships/hyperlink" Target="https://www.programiz.com/c-programming/library-function" TargetMode="External"/><Relationship Id="rId4" Type="http://schemas.openxmlformats.org/officeDocument/2006/relationships/settings" Target="settings.xml"/><Relationship Id="rId9" Type="http://schemas.openxmlformats.org/officeDocument/2006/relationships/hyperlink" Target="http://www.mingw.org/" TargetMode="External"/><Relationship Id="rId13" Type="http://schemas.openxmlformats.org/officeDocument/2006/relationships/hyperlink" Target="https://www.tutorialspoint.com/cprogramming/c_logical_operators.htm" TargetMode="External"/><Relationship Id="rId18" Type="http://schemas.openxmlformats.org/officeDocument/2006/relationships/image" Target="media/image2.jpeg"/><Relationship Id="rId39" Type="http://schemas.openxmlformats.org/officeDocument/2006/relationships/hyperlink" Target="http://tpcg.io/p4bawJ" TargetMode="External"/><Relationship Id="rId109" Type="http://schemas.openxmlformats.org/officeDocument/2006/relationships/theme" Target="theme/theme1.xml"/><Relationship Id="rId34" Type="http://schemas.openxmlformats.org/officeDocument/2006/relationships/hyperlink" Target="https://www.tutorialspoint.com/cprogramming/c_nested_loops.htm" TargetMode="External"/><Relationship Id="rId50" Type="http://schemas.openxmlformats.org/officeDocument/2006/relationships/image" Target="media/image13.emf"/><Relationship Id="rId55" Type="http://schemas.openxmlformats.org/officeDocument/2006/relationships/hyperlink" Target="https://www.tutorialspoint.com/cprogramming/c_function_call_by_reference.htm" TargetMode="External"/><Relationship Id="rId76" Type="http://schemas.openxmlformats.org/officeDocument/2006/relationships/oleObject" Target="embeddings/oleObject6.bin"/><Relationship Id="rId97" Type="http://schemas.openxmlformats.org/officeDocument/2006/relationships/hyperlink" Target="https://hackr.io/blog/merge-sort-in-c" TargetMode="External"/><Relationship Id="rId104" Type="http://schemas.openxmlformats.org/officeDocument/2006/relationships/hyperlink" Target="http://tpcg.io/osfk0O" TargetMode="External"/><Relationship Id="rId7" Type="http://schemas.openxmlformats.org/officeDocument/2006/relationships/hyperlink" Target="https://gcc.gnu.org/install/" TargetMode="External"/><Relationship Id="rId71" Type="http://schemas.openxmlformats.org/officeDocument/2006/relationships/hyperlink" Target="https://www.tutorialspoint.com/cprogramming/c_multi_dimensional_arrays.htm" TargetMode="External"/><Relationship Id="rId92" Type="http://schemas.openxmlformats.org/officeDocument/2006/relationships/oleObject" Target="embeddings/oleObject1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D2561-8107-4AD7-A5F3-2076D636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155</Pages>
  <Words>27473</Words>
  <Characters>156600</Characters>
  <Application>Microsoft Office Word</Application>
  <DocSecurity>0</DocSecurity>
  <Lines>1305</Lines>
  <Paragraphs>367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Vusal</dc:creator>
  <cp:keywords/>
  <dc:description/>
  <cp:lastModifiedBy>Vusal</cp:lastModifiedBy>
  <cp:revision>144</cp:revision>
  <dcterms:created xsi:type="dcterms:W3CDTF">2018-09-22T21:12:00Z</dcterms:created>
  <dcterms:modified xsi:type="dcterms:W3CDTF">2020-02-09T21:49:00Z</dcterms:modified>
</cp:coreProperties>
</file>